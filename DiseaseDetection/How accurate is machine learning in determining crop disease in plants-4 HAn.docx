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9562CC" w14:textId="77777777" w:rsidR="00D264C5" w:rsidRPr="00884AD0" w:rsidRDefault="004000C5" w:rsidP="00D264C5">
      <w:pPr>
        <w:pStyle w:val="papertitle"/>
        <w:spacing w:before="100" w:beforeAutospacing="1" w:after="100" w:afterAutospacing="1"/>
        <w:rPr>
          <w:b/>
          <w:sz w:val="24"/>
          <w:szCs w:val="24"/>
          <w:lang w:val="en-GB"/>
          <w:rPrChange w:id="0" w:author="David Chen" w:date="2018-10-27T18:39:00Z">
            <w:rPr>
              <w:lang w:val="en-GB"/>
            </w:rPr>
          </w:rPrChange>
        </w:rPr>
      </w:pPr>
      <w:r w:rsidRPr="005664A5">
        <w:rPr>
          <w:b/>
          <w:sz w:val="24"/>
          <w:szCs w:val="24"/>
          <w:lang w:val="en-GB"/>
          <w:rPrChange w:id="1" w:author="l han" w:date="2018-09-23T10:18:00Z">
            <w:rPr>
              <w:lang w:val="en-GB"/>
            </w:rPr>
          </w:rPrChange>
        </w:rPr>
        <w:t>How ca</w:t>
      </w:r>
      <w:r w:rsidRPr="00884AD0">
        <w:rPr>
          <w:b/>
          <w:sz w:val="24"/>
          <w:szCs w:val="24"/>
          <w:lang w:val="en-GB"/>
          <w:rPrChange w:id="2" w:author="David Chen" w:date="2018-10-27T18:39:00Z">
            <w:rPr>
              <w:lang w:val="en-GB"/>
            </w:rPr>
          </w:rPrChange>
        </w:rPr>
        <w:t>n</w:t>
      </w:r>
      <w:r w:rsidR="00D264C5" w:rsidRPr="00884AD0">
        <w:rPr>
          <w:b/>
          <w:sz w:val="24"/>
          <w:szCs w:val="24"/>
          <w:lang w:val="en-GB"/>
          <w:rPrChange w:id="3" w:author="David Chen" w:date="2018-10-27T18:39:00Z">
            <w:rPr>
              <w:lang w:val="en-GB"/>
            </w:rPr>
          </w:rPrChange>
        </w:rPr>
        <w:t xml:space="preserve"> machine learning</w:t>
      </w:r>
      <w:r w:rsidRPr="00884AD0">
        <w:rPr>
          <w:b/>
          <w:sz w:val="24"/>
          <w:szCs w:val="24"/>
          <w:lang w:val="en-GB"/>
          <w:rPrChange w:id="4" w:author="David Chen" w:date="2018-10-27T18:39:00Z">
            <w:rPr>
              <w:lang w:val="en-GB"/>
            </w:rPr>
          </w:rPrChange>
        </w:rPr>
        <w:t xml:space="preserve"> be used</w:t>
      </w:r>
      <w:r w:rsidR="00D264C5" w:rsidRPr="00884AD0">
        <w:rPr>
          <w:b/>
          <w:sz w:val="24"/>
          <w:szCs w:val="24"/>
          <w:lang w:val="en-GB"/>
          <w:rPrChange w:id="5" w:author="David Chen" w:date="2018-10-27T18:39:00Z">
            <w:rPr>
              <w:lang w:val="en-GB"/>
            </w:rPr>
          </w:rPrChange>
        </w:rPr>
        <w:t xml:space="preserve"> in determining crop disease in plants?</w:t>
      </w:r>
    </w:p>
    <w:p w14:paraId="4FBD77CD" w14:textId="77777777" w:rsidR="005664A5" w:rsidRPr="00884AD0" w:rsidRDefault="00D264C5" w:rsidP="00D264C5">
      <w:pPr>
        <w:jc w:val="center"/>
        <w:rPr>
          <w:ins w:id="6" w:author="l han" w:date="2018-09-23T10:18:00Z"/>
        </w:rPr>
      </w:pPr>
      <w:del w:id="7" w:author="l han" w:date="2018-09-23T10:18:00Z">
        <w:r w:rsidRPr="00884AD0" w:rsidDel="005664A5">
          <w:delText xml:space="preserve">By </w:delText>
        </w:r>
      </w:del>
      <w:r w:rsidRPr="00884AD0">
        <w:t>David Chen</w:t>
      </w:r>
    </w:p>
    <w:p w14:paraId="71FBE0DB" w14:textId="77C68677" w:rsidR="00D264C5" w:rsidRPr="00884AD0" w:rsidRDefault="00D264C5" w:rsidP="00D264C5">
      <w:pPr>
        <w:jc w:val="center"/>
      </w:pPr>
      <w:del w:id="8" w:author="l han" w:date="2018-09-23T10:18:00Z">
        <w:r w:rsidRPr="00884AD0" w:rsidDel="005664A5">
          <w:delText xml:space="preserve">, </w:delText>
        </w:r>
      </w:del>
      <w:r w:rsidRPr="00884AD0">
        <w:t>Altrincham Grammar School for Boys</w:t>
      </w:r>
      <w:ins w:id="9" w:author="l han" w:date="2018-09-23T10:18:00Z">
        <w:r w:rsidR="00AD3EB5" w:rsidRPr="00884AD0">
          <w:t>, UK</w:t>
        </w:r>
      </w:ins>
    </w:p>
    <w:p w14:paraId="66EE2CF7" w14:textId="616CB1C9" w:rsidR="00D264C5" w:rsidRPr="00884AD0" w:rsidRDefault="00D264C5" w:rsidP="00D264C5">
      <w:pPr>
        <w:pStyle w:val="Abstract"/>
        <w:rPr>
          <w:i/>
          <w:iCs/>
          <w:sz w:val="20"/>
          <w:szCs w:val="20"/>
          <w:lang w:val="en-GB"/>
        </w:rPr>
      </w:pPr>
      <w:r w:rsidRPr="00884AD0">
        <w:rPr>
          <w:i/>
          <w:iCs/>
          <w:sz w:val="22"/>
          <w:szCs w:val="22"/>
          <w:lang w:val="en-GB"/>
        </w:rPr>
        <w:t>Abstract</w:t>
      </w:r>
      <w:r w:rsidRPr="00884AD0">
        <w:rPr>
          <w:lang w:val="en-GB"/>
        </w:rPr>
        <w:t>—</w:t>
      </w:r>
      <w:r w:rsidR="001469AD" w:rsidRPr="00884AD0">
        <w:rPr>
          <w:lang w:val="en-GB"/>
        </w:rPr>
        <w:t xml:space="preserve"> </w:t>
      </w:r>
      <w:r w:rsidR="00DE5AAB" w:rsidRPr="00884AD0">
        <w:rPr>
          <w:sz w:val="20"/>
          <w:szCs w:val="20"/>
          <w:lang w:val="en-GB"/>
          <w:rPrChange w:id="10" w:author="David Chen" w:date="2018-10-27T18:39:00Z">
            <w:rPr>
              <w:lang w:val="en-GB"/>
            </w:rPr>
          </w:rPrChange>
        </w:rPr>
        <w:t>Plant diseases are defined as an abnormal growth or dysfunction within a plant</w:t>
      </w:r>
      <w:r w:rsidR="001469AD" w:rsidRPr="00884AD0">
        <w:rPr>
          <w:sz w:val="20"/>
          <w:szCs w:val="20"/>
          <w:lang w:val="en-GB"/>
          <w:rPrChange w:id="11" w:author="David Chen" w:date="2018-10-27T18:39:00Z">
            <w:rPr>
              <w:lang w:val="en-GB"/>
            </w:rPr>
          </w:rPrChange>
        </w:rPr>
        <w:t>.</w:t>
      </w:r>
      <w:r w:rsidRPr="00884AD0">
        <w:rPr>
          <w:sz w:val="20"/>
          <w:szCs w:val="20"/>
          <w:lang w:val="en-GB"/>
          <w:rPrChange w:id="12" w:author="David Chen" w:date="2018-10-27T18:39:00Z">
            <w:rPr>
              <w:lang w:val="en-GB"/>
            </w:rPr>
          </w:rPrChange>
        </w:rPr>
        <w:t xml:space="preserve"> </w:t>
      </w:r>
      <w:r w:rsidRPr="00884AD0">
        <w:rPr>
          <w:sz w:val="20"/>
          <w:szCs w:val="20"/>
          <w:lang w:val="en-GB"/>
        </w:rPr>
        <w:t>Crop disease</w:t>
      </w:r>
      <w:r w:rsidR="00DE5AAB" w:rsidRPr="00884AD0">
        <w:rPr>
          <w:sz w:val="20"/>
          <w:szCs w:val="20"/>
          <w:lang w:val="en-GB"/>
        </w:rPr>
        <w:t>s affect plants that are grown on a large scale</w:t>
      </w:r>
      <w:r w:rsidRPr="00884AD0">
        <w:rPr>
          <w:sz w:val="20"/>
          <w:szCs w:val="20"/>
          <w:lang w:val="en-GB"/>
        </w:rPr>
        <w:t xml:space="preserve"> can result in many different problems for society, ranging from a drastically lower economic output, to a lack of food supply in third world countries. </w:t>
      </w:r>
      <w:r w:rsidR="00DE5AAB" w:rsidRPr="00884AD0">
        <w:rPr>
          <w:sz w:val="20"/>
          <w:szCs w:val="20"/>
          <w:lang w:val="en-GB"/>
        </w:rPr>
        <w:t>Current plant disease identification is often done manually, which is time consuming and costly</w:t>
      </w:r>
      <w:ins w:id="13" w:author="l han" w:date="2018-09-23T10:17:00Z">
        <w:r w:rsidR="009E69FB" w:rsidRPr="00884AD0">
          <w:rPr>
            <w:sz w:val="20"/>
            <w:szCs w:val="20"/>
            <w:lang w:val="en-GB"/>
          </w:rPr>
          <w:t>, and prone to error</w:t>
        </w:r>
      </w:ins>
      <w:ins w:id="14" w:author="l han" w:date="2018-09-23T10:18:00Z">
        <w:r w:rsidR="00167E56" w:rsidRPr="00884AD0">
          <w:rPr>
            <w:sz w:val="20"/>
            <w:szCs w:val="20"/>
            <w:lang w:val="en-GB"/>
          </w:rPr>
          <w:t xml:space="preserve"> due to </w:t>
        </w:r>
        <w:proofErr w:type="spellStart"/>
        <w:r w:rsidR="00167E56" w:rsidRPr="00884AD0">
          <w:rPr>
            <w:sz w:val="20"/>
            <w:szCs w:val="20"/>
            <w:lang w:val="en-GB"/>
          </w:rPr>
          <w:t>subjectiveness</w:t>
        </w:r>
        <w:proofErr w:type="spellEnd"/>
        <w:r w:rsidR="000D1DE6" w:rsidRPr="00884AD0">
          <w:rPr>
            <w:sz w:val="20"/>
            <w:szCs w:val="20"/>
            <w:lang w:val="en-GB"/>
          </w:rPr>
          <w:t xml:space="preserve"> caused by </w:t>
        </w:r>
        <w:r w:rsidR="00842706" w:rsidRPr="00884AD0">
          <w:rPr>
            <w:sz w:val="20"/>
            <w:szCs w:val="20"/>
            <w:lang w:val="en-GB"/>
          </w:rPr>
          <w:t>human</w:t>
        </w:r>
      </w:ins>
      <w:ins w:id="15" w:author="David Chen" w:date="2018-10-06T14:23:00Z">
        <w:r w:rsidR="000B5C0E" w:rsidRPr="00884AD0">
          <w:rPr>
            <w:sz w:val="20"/>
            <w:szCs w:val="20"/>
            <w:lang w:val="en-GB"/>
          </w:rPr>
          <w:t>s</w:t>
        </w:r>
      </w:ins>
      <w:r w:rsidR="00DE5AAB" w:rsidRPr="00884AD0">
        <w:rPr>
          <w:sz w:val="20"/>
          <w:szCs w:val="20"/>
          <w:lang w:val="en-GB"/>
        </w:rPr>
        <w:t xml:space="preserve">. </w:t>
      </w:r>
      <w:r w:rsidRPr="00884AD0">
        <w:rPr>
          <w:sz w:val="20"/>
          <w:szCs w:val="20"/>
          <w:lang w:val="en-GB"/>
        </w:rPr>
        <w:t xml:space="preserve"> </w:t>
      </w:r>
      <w:r w:rsidR="00DE5AAB" w:rsidRPr="00884AD0">
        <w:rPr>
          <w:sz w:val="20"/>
          <w:szCs w:val="20"/>
          <w:lang w:val="en-GB"/>
        </w:rPr>
        <w:t>Machine learning has emerged as an effective approach for automated plant disease detection.</w:t>
      </w:r>
      <w:r w:rsidRPr="00884AD0">
        <w:rPr>
          <w:sz w:val="20"/>
          <w:szCs w:val="20"/>
          <w:lang w:val="en-GB"/>
        </w:rPr>
        <w:t xml:space="preserve"> </w:t>
      </w:r>
      <w:r w:rsidR="00DE5AAB" w:rsidRPr="00884AD0">
        <w:rPr>
          <w:sz w:val="20"/>
          <w:szCs w:val="20"/>
          <w:lang w:val="en-GB"/>
        </w:rPr>
        <w:t>Th</w:t>
      </w:r>
      <w:ins w:id="16" w:author="l han" w:date="2018-09-23T10:16:00Z">
        <w:r w:rsidR="007E0322" w:rsidRPr="00884AD0">
          <w:rPr>
            <w:sz w:val="20"/>
            <w:szCs w:val="20"/>
            <w:lang w:val="en-GB"/>
          </w:rPr>
          <w:t>e</w:t>
        </w:r>
      </w:ins>
      <w:del w:id="17" w:author="l han" w:date="2018-09-23T10:16:00Z">
        <w:r w:rsidR="00DE5AAB" w:rsidRPr="00884AD0" w:rsidDel="007E0322">
          <w:rPr>
            <w:sz w:val="20"/>
            <w:szCs w:val="20"/>
            <w:lang w:val="en-GB"/>
          </w:rPr>
          <w:delText>is</w:delText>
        </w:r>
      </w:del>
      <w:r w:rsidR="00DE5AAB" w:rsidRPr="00884AD0">
        <w:rPr>
          <w:sz w:val="20"/>
          <w:szCs w:val="20"/>
          <w:lang w:val="en-GB"/>
        </w:rPr>
        <w:t xml:space="preserve"> aim of this report is to examine how current machine learning approaches can be used for </w:t>
      </w:r>
      <w:ins w:id="18" w:author="l han" w:date="2018-09-23T10:16:00Z">
        <w:r w:rsidR="007E0322" w:rsidRPr="00884AD0">
          <w:rPr>
            <w:sz w:val="20"/>
            <w:szCs w:val="20"/>
            <w:lang w:val="en-GB"/>
          </w:rPr>
          <w:t xml:space="preserve">automatically </w:t>
        </w:r>
      </w:ins>
      <w:r w:rsidR="00DE5AAB" w:rsidRPr="00884AD0">
        <w:rPr>
          <w:sz w:val="20"/>
          <w:szCs w:val="20"/>
          <w:lang w:val="en-GB"/>
        </w:rPr>
        <w:t>detecting crop disease. We</w:t>
      </w:r>
      <w:del w:id="19" w:author="l han" w:date="2018-09-23T10:16:00Z">
        <w:r w:rsidR="00DE5AAB" w:rsidRPr="00884AD0" w:rsidDel="00530F85">
          <w:rPr>
            <w:sz w:val="20"/>
            <w:szCs w:val="20"/>
            <w:lang w:val="en-GB"/>
          </w:rPr>
          <w:delText xml:space="preserve"> do</w:delText>
        </w:r>
      </w:del>
      <w:r w:rsidR="00DE5AAB" w:rsidRPr="00884AD0">
        <w:rPr>
          <w:sz w:val="20"/>
          <w:szCs w:val="20"/>
          <w:lang w:val="en-GB"/>
        </w:rPr>
        <w:t xml:space="preserve"> </w:t>
      </w:r>
      <w:ins w:id="20" w:author="l han" w:date="2018-09-23T10:16:00Z">
        <w:r w:rsidR="00530F85" w:rsidRPr="00884AD0">
          <w:rPr>
            <w:sz w:val="20"/>
            <w:szCs w:val="20"/>
            <w:lang w:val="en-GB"/>
          </w:rPr>
          <w:t xml:space="preserve">have applied </w:t>
        </w:r>
      </w:ins>
      <w:del w:id="21" w:author="l han" w:date="2018-09-23T10:16:00Z">
        <w:r w:rsidR="00DE5AAB" w:rsidRPr="00884AD0" w:rsidDel="00530F85">
          <w:rPr>
            <w:sz w:val="20"/>
            <w:szCs w:val="20"/>
            <w:lang w:val="en-GB"/>
          </w:rPr>
          <w:delText xml:space="preserve">this by </w:delText>
        </w:r>
        <w:r w:rsidR="003464EF" w:rsidRPr="00884AD0" w:rsidDel="00530F85">
          <w:rPr>
            <w:sz w:val="20"/>
            <w:szCs w:val="20"/>
            <w:lang w:val="en-GB"/>
          </w:rPr>
          <w:delText>applying</w:delText>
        </w:r>
      </w:del>
      <w:del w:id="22" w:author="l han" w:date="2018-09-23T10:17:00Z">
        <w:r w:rsidR="003464EF" w:rsidRPr="00884AD0" w:rsidDel="00530F85">
          <w:rPr>
            <w:sz w:val="20"/>
            <w:szCs w:val="20"/>
            <w:lang w:val="en-GB"/>
          </w:rPr>
          <w:delText xml:space="preserve"> </w:delText>
        </w:r>
      </w:del>
      <w:r w:rsidR="003464EF" w:rsidRPr="00884AD0">
        <w:rPr>
          <w:sz w:val="20"/>
          <w:szCs w:val="20"/>
          <w:lang w:val="en-GB"/>
        </w:rPr>
        <w:t xml:space="preserve">different machine learning methods to a publically available dataset </w:t>
      </w:r>
      <w:ins w:id="23" w:author="David Chen" w:date="2018-10-06T14:24:00Z">
        <w:r w:rsidR="000B5C0E" w:rsidRPr="00884AD0">
          <w:rPr>
            <w:sz w:val="20"/>
            <w:szCs w:val="20"/>
            <w:lang w:val="en-GB"/>
          </w:rPr>
          <w:t xml:space="preserve">in order </w:t>
        </w:r>
      </w:ins>
      <w:r w:rsidR="003464EF" w:rsidRPr="00884AD0">
        <w:rPr>
          <w:sz w:val="20"/>
          <w:szCs w:val="20"/>
          <w:lang w:val="en-GB"/>
        </w:rPr>
        <w:t xml:space="preserve">to detect </w:t>
      </w:r>
      <w:ins w:id="24" w:author="l han" w:date="2018-09-23T10:17:00Z">
        <w:r w:rsidR="00C1775D" w:rsidRPr="00884AD0">
          <w:rPr>
            <w:sz w:val="20"/>
            <w:szCs w:val="20"/>
            <w:lang w:val="en-GB"/>
          </w:rPr>
          <w:t>crop</w:t>
        </w:r>
      </w:ins>
      <w:del w:id="25" w:author="l han" w:date="2018-09-23T10:17:00Z">
        <w:r w:rsidR="003464EF" w:rsidRPr="00884AD0" w:rsidDel="00C1775D">
          <w:rPr>
            <w:sz w:val="20"/>
            <w:szCs w:val="20"/>
            <w:lang w:val="en-GB"/>
          </w:rPr>
          <w:delText>plant</w:delText>
        </w:r>
      </w:del>
      <w:r w:rsidR="003464EF" w:rsidRPr="00884AD0">
        <w:rPr>
          <w:sz w:val="20"/>
          <w:szCs w:val="20"/>
          <w:lang w:val="en-GB"/>
        </w:rPr>
        <w:t xml:space="preserve"> disease</w:t>
      </w:r>
      <w:ins w:id="26" w:author="l han" w:date="2018-09-23T10:17:00Z">
        <w:r w:rsidR="00C10B55" w:rsidRPr="00884AD0">
          <w:rPr>
            <w:sz w:val="20"/>
            <w:szCs w:val="20"/>
            <w:lang w:val="en-GB"/>
          </w:rPr>
          <w:t xml:space="preserve"> (i.e.</w:t>
        </w:r>
        <w:r w:rsidR="00D054B5" w:rsidRPr="00884AD0">
          <w:rPr>
            <w:sz w:val="20"/>
            <w:szCs w:val="20"/>
            <w:lang w:val="en-GB"/>
          </w:rPr>
          <w:t xml:space="preserve"> </w:t>
        </w:r>
        <w:del w:id="27" w:author="David Chen" w:date="2018-10-06T15:06:00Z">
          <w:r w:rsidR="00D054B5" w:rsidRPr="00884AD0" w:rsidDel="00E63FD7">
            <w:rPr>
              <w:sz w:val="20"/>
              <w:szCs w:val="20"/>
              <w:lang w:val="en-GB"/>
            </w:rPr>
            <w:delText>xxx, yyy</w:delText>
          </w:r>
        </w:del>
      </w:ins>
      <w:ins w:id="28" w:author="David Chen" w:date="2018-10-27T16:38:00Z">
        <w:r w:rsidR="00AD301B" w:rsidRPr="00884AD0">
          <w:rPr>
            <w:sz w:val="20"/>
            <w:szCs w:val="20"/>
            <w:lang w:val="en-GB"/>
          </w:rPr>
          <w:t>rust, leaf spot</w:t>
        </w:r>
      </w:ins>
      <w:ins w:id="29" w:author="David Chen" w:date="2018-10-06T15:06:00Z">
        <w:r w:rsidR="00E63FD7" w:rsidRPr="00884AD0">
          <w:rPr>
            <w:sz w:val="20"/>
            <w:szCs w:val="20"/>
            <w:lang w:val="en-GB"/>
          </w:rPr>
          <w:t>)</w:t>
        </w:r>
      </w:ins>
      <w:ins w:id="30" w:author="l han" w:date="2018-09-23T10:17:00Z">
        <w:r w:rsidR="00D054B5" w:rsidRPr="00884AD0">
          <w:rPr>
            <w:sz w:val="20"/>
            <w:szCs w:val="20"/>
            <w:lang w:val="en-GB"/>
          </w:rPr>
          <w:t xml:space="preserve"> in this case</w:t>
        </w:r>
      </w:ins>
      <w:r w:rsidR="003464EF" w:rsidRPr="00884AD0">
        <w:rPr>
          <w:sz w:val="20"/>
          <w:szCs w:val="20"/>
          <w:lang w:val="en-GB"/>
        </w:rPr>
        <w:t xml:space="preserve">. </w:t>
      </w:r>
      <w:del w:id="31" w:author="l han" w:date="2018-09-23T10:17:00Z">
        <w:r w:rsidR="003464EF" w:rsidRPr="00884AD0" w:rsidDel="008C7474">
          <w:rPr>
            <w:sz w:val="20"/>
            <w:szCs w:val="20"/>
            <w:lang w:val="en-GB"/>
          </w:rPr>
          <w:delText xml:space="preserve">The computing for these methods is no longer than a couple seconds. </w:delText>
        </w:r>
      </w:del>
      <w:del w:id="32" w:author="David Chen" w:date="2018-10-28T09:33:00Z">
        <w:r w:rsidR="003464EF" w:rsidRPr="00884AD0" w:rsidDel="005A0759">
          <w:rPr>
            <w:sz w:val="20"/>
            <w:szCs w:val="20"/>
            <w:lang w:val="en-GB"/>
          </w:rPr>
          <w:delText>The experimental results show that tensorflow is better than the other methods.</w:delText>
        </w:r>
      </w:del>
    </w:p>
    <w:p w14:paraId="5A3FDFDD" w14:textId="1D4BF6C6" w:rsidR="00D264C5" w:rsidRPr="00884AD0" w:rsidRDefault="00D264C5" w:rsidP="00D264C5">
      <w:pPr>
        <w:pStyle w:val="Keywords"/>
        <w:rPr>
          <w:lang w:val="en-GB"/>
        </w:rPr>
      </w:pPr>
      <w:r w:rsidRPr="00884AD0">
        <w:rPr>
          <w:lang w:val="en-GB"/>
        </w:rPr>
        <w:t>Keywords—Image processing, pattern recognition, machine learning, crop disease,</w:t>
      </w:r>
      <w:del w:id="33" w:author="David Chen" w:date="2018-09-23T18:19:00Z">
        <w:r w:rsidRPr="00884AD0" w:rsidDel="000D098F">
          <w:rPr>
            <w:lang w:val="en-GB"/>
          </w:rPr>
          <w:delText xml:space="preserve"> </w:delText>
        </w:r>
        <w:commentRangeStart w:id="34"/>
        <w:r w:rsidRPr="00884AD0" w:rsidDel="000D098F">
          <w:rPr>
            <w:lang w:val="en-GB"/>
          </w:rPr>
          <w:delText>deep learning</w:delText>
        </w:r>
        <w:commentRangeEnd w:id="34"/>
        <w:r w:rsidR="009767CF" w:rsidRPr="00884AD0" w:rsidDel="000D098F">
          <w:rPr>
            <w:rStyle w:val="CommentReference"/>
            <w:rFonts w:asciiTheme="minorHAnsi" w:eastAsiaTheme="minorEastAsia" w:hAnsiTheme="minorHAnsi" w:cstheme="minorBidi"/>
            <w:b w:val="0"/>
            <w:bCs w:val="0"/>
            <w:i w:val="0"/>
            <w:lang w:val="en-GB" w:eastAsia="ko-KR"/>
          </w:rPr>
          <w:commentReference w:id="34"/>
        </w:r>
      </w:del>
    </w:p>
    <w:p w14:paraId="5F7BFCD9" w14:textId="77777777" w:rsidR="00D264C5" w:rsidRPr="00884AD0" w:rsidRDefault="00D264C5" w:rsidP="00D264C5"/>
    <w:p w14:paraId="329FE953" w14:textId="77777777" w:rsidR="00D264C5" w:rsidRPr="00884AD0" w:rsidRDefault="00D264C5" w:rsidP="00D264C5">
      <w:pPr>
        <w:pStyle w:val="Heading1"/>
        <w:rPr>
          <w:lang w:val="en-GB"/>
        </w:rPr>
      </w:pPr>
      <w:r w:rsidRPr="00884AD0">
        <w:rPr>
          <w:lang w:val="en-GB"/>
        </w:rPr>
        <w:t xml:space="preserve">Introduction </w:t>
      </w:r>
    </w:p>
    <w:p w14:paraId="3BC6DC7C" w14:textId="36A4BB45" w:rsidR="005E316D" w:rsidRPr="00884AD0" w:rsidDel="00BC58AF" w:rsidRDefault="00414A2E">
      <w:pPr>
        <w:rPr>
          <w:del w:id="35" w:author="l han" w:date="2018-09-23T10:22:00Z"/>
          <w:rFonts w:ascii="Calibri" w:hAnsi="Calibri" w:cs="Calibri"/>
          <w:rPrChange w:id="36" w:author="David Chen" w:date="2018-10-27T18:39:00Z">
            <w:rPr>
              <w:del w:id="37" w:author="l han" w:date="2018-09-23T10:22:00Z"/>
              <w:lang w:eastAsia="en-US"/>
            </w:rPr>
          </w:rPrChange>
        </w:rPr>
        <w:pPrChange w:id="38" w:author="l han" w:date="2018-09-23T10:22:00Z">
          <w:pPr>
            <w:pStyle w:val="BodyText"/>
            <w:ind w:firstLine="0"/>
          </w:pPr>
        </w:pPrChange>
      </w:pPr>
      <w:ins w:id="39" w:author="l han" w:date="2018-09-23T10:22:00Z">
        <w:r w:rsidRPr="00884AD0">
          <w:rPr>
            <w:rFonts w:ascii="Times New Roman" w:hAnsi="Times New Roman" w:cs="Times New Roman"/>
            <w:lang w:eastAsia="en-US"/>
            <w:rPrChange w:id="40" w:author="David Chen" w:date="2018-10-27T18:39:00Z">
              <w:rPr>
                <w:lang w:eastAsia="en-US"/>
              </w:rPr>
            </w:rPrChange>
          </w:rPr>
          <w:t xml:space="preserve"> </w:t>
        </w:r>
      </w:ins>
      <w:moveFromRangeStart w:id="41" w:author="Liangxiu Han" w:date="2018-11-05T19:45:00Z" w:name="move529210431"/>
      <w:moveFrom w:id="42" w:author="Liangxiu Han" w:date="2018-11-05T19:45:00Z">
        <w:ins w:id="43" w:author="David Chen" w:date="2018-10-06T15:55:00Z">
          <w:r w:rsidR="00BC58AF" w:rsidRPr="00884AD0" w:rsidDel="00B21172">
            <w:rPr>
              <w:rFonts w:ascii="Times New Roman" w:hAnsi="Times New Roman" w:cs="Times New Roman"/>
              <w:lang w:eastAsia="en-US"/>
              <w:rPrChange w:id="44" w:author="David Chen" w:date="2018-10-27T18:39:00Z">
                <w:rPr>
                  <w:rFonts w:ascii="Calibri" w:hAnsi="Calibri" w:cs="Calibri"/>
                </w:rPr>
              </w:rPrChange>
            </w:rPr>
            <w:t>A disease of a crop plant refers to an abnormal growth or dysfunction within a plant. When a plant is affected by diseases, it normally shows visual sym</w:t>
          </w:r>
        </w:ins>
        <w:ins w:id="45" w:author="David Chen" w:date="2018-10-28T09:33:00Z">
          <w:r w:rsidR="005A0759" w:rsidDel="00B21172">
            <w:rPr>
              <w:rFonts w:ascii="Times New Roman" w:hAnsi="Times New Roman" w:cs="Times New Roman"/>
              <w:lang w:eastAsia="en-US"/>
            </w:rPr>
            <w:t>p</w:t>
          </w:r>
        </w:ins>
        <w:ins w:id="46" w:author="David Chen" w:date="2018-10-06T15:55:00Z">
          <w:r w:rsidR="00BC58AF" w:rsidRPr="00884AD0" w:rsidDel="00B21172">
            <w:rPr>
              <w:rFonts w:ascii="Times New Roman" w:hAnsi="Times New Roman" w:cs="Times New Roman"/>
              <w:lang w:eastAsia="en-US"/>
              <w:rPrChange w:id="47" w:author="David Chen" w:date="2018-10-27T18:39:00Z">
                <w:rPr>
                  <w:rFonts w:ascii="Calibri" w:hAnsi="Calibri" w:cs="Calibri"/>
                </w:rPr>
              </w:rPrChange>
            </w:rPr>
            <w:t>toms or detectable changes such as in colo</w:t>
          </w:r>
        </w:ins>
        <w:ins w:id="48" w:author="David Chen" w:date="2018-10-28T09:33:00Z">
          <w:r w:rsidR="005A0759" w:rsidDel="00B21172">
            <w:rPr>
              <w:rFonts w:ascii="Times New Roman" w:hAnsi="Times New Roman" w:cs="Times New Roman"/>
              <w:lang w:eastAsia="en-US"/>
            </w:rPr>
            <w:t>u</w:t>
          </w:r>
        </w:ins>
        <w:ins w:id="49" w:author="David Chen" w:date="2018-10-06T15:55:00Z">
          <w:r w:rsidR="00BC58AF" w:rsidRPr="00884AD0" w:rsidDel="00B21172">
            <w:rPr>
              <w:rFonts w:ascii="Times New Roman" w:hAnsi="Times New Roman" w:cs="Times New Roman"/>
              <w:lang w:eastAsia="en-US"/>
              <w:rPrChange w:id="50" w:author="David Chen" w:date="2018-10-27T18:39:00Z">
                <w:rPr>
                  <w:rFonts w:ascii="Calibri" w:hAnsi="Calibri" w:cs="Calibri"/>
                </w:rPr>
              </w:rPrChange>
            </w:rPr>
            <w:t>r, shape that occur on the leaves. As disease progression, the colo</w:t>
          </w:r>
        </w:ins>
        <w:ins w:id="51" w:author="David Chen" w:date="2018-10-06T15:56:00Z">
          <w:r w:rsidR="00BC58AF" w:rsidRPr="00884AD0" w:rsidDel="00B21172">
            <w:rPr>
              <w:rFonts w:ascii="Times New Roman" w:hAnsi="Times New Roman" w:cs="Times New Roman"/>
              <w:lang w:eastAsia="en-US"/>
              <w:rPrChange w:id="52" w:author="David Chen" w:date="2018-10-27T18:39:00Z">
                <w:rPr>
                  <w:lang w:eastAsia="en-US"/>
                </w:rPr>
              </w:rPrChange>
            </w:rPr>
            <w:t>u</w:t>
          </w:r>
        </w:ins>
        <w:ins w:id="53" w:author="David Chen" w:date="2018-10-06T15:55:00Z">
          <w:r w:rsidR="00BC58AF" w:rsidRPr="00884AD0" w:rsidDel="00B21172">
            <w:rPr>
              <w:rFonts w:ascii="Times New Roman" w:hAnsi="Times New Roman" w:cs="Times New Roman"/>
              <w:lang w:eastAsia="en-US"/>
              <w:rPrChange w:id="54" w:author="David Chen" w:date="2018-10-27T18:39:00Z">
                <w:rPr>
                  <w:rFonts w:ascii="Calibri" w:hAnsi="Calibri" w:cs="Calibri"/>
                </w:rPr>
              </w:rPrChange>
            </w:rPr>
            <w:t>rs, size could change.</w:t>
          </w:r>
          <w:r w:rsidR="00BC58AF" w:rsidRPr="00C27CB4" w:rsidDel="00B21172">
            <w:rPr>
              <w:rFonts w:ascii="Calibri" w:hAnsi="Calibri" w:cs="Calibri"/>
            </w:rPr>
            <w:t xml:space="preserve">   </w:t>
          </w:r>
        </w:ins>
      </w:moveFrom>
      <w:moveFromRangeEnd w:id="41"/>
    </w:p>
    <w:p w14:paraId="22722B05" w14:textId="77777777" w:rsidR="00BC58AF" w:rsidRPr="00884AD0" w:rsidRDefault="00BC58AF" w:rsidP="005E316D">
      <w:pPr>
        <w:rPr>
          <w:ins w:id="55" w:author="David Chen" w:date="2018-10-06T15:55:00Z"/>
          <w:lang w:eastAsia="en-US"/>
        </w:rPr>
      </w:pPr>
      <w:commentRangeStart w:id="56"/>
    </w:p>
    <w:p w14:paraId="2A345083" w14:textId="21A50F4B" w:rsidR="00D5385B" w:rsidDel="00DF5132" w:rsidRDefault="005E316D">
      <w:pPr>
        <w:rPr>
          <w:del w:id="57" w:author="David Chen" w:date="2018-10-06T15:56:00Z"/>
          <w:rFonts w:ascii="Times New Roman" w:hAnsi="Times New Roman" w:cs="Times New Roman"/>
          <w:lang w:eastAsia="en-US"/>
        </w:rPr>
      </w:pPr>
      <w:del w:id="58" w:author="l han" w:date="2018-09-23T10:22:00Z">
        <w:r w:rsidRPr="00884AD0" w:rsidDel="00414A2E">
          <w:rPr>
            <w:rFonts w:ascii="Times New Roman" w:hAnsi="Times New Roman" w:cs="Times New Roman"/>
            <w:lang w:eastAsia="en-US"/>
            <w:rPrChange w:id="59" w:author="David Chen" w:date="2018-10-27T18:39:00Z">
              <w:rPr>
                <w:rFonts w:ascii="Times New Roman" w:eastAsia="SimSun" w:hAnsi="Times New Roman" w:cs="Times New Roman"/>
                <w:spacing w:val="-1"/>
                <w:sz w:val="24"/>
                <w:szCs w:val="24"/>
                <w:lang w:val="x-none" w:eastAsia="x-none"/>
              </w:rPr>
            </w:rPrChange>
          </w:rPr>
          <w:tab/>
        </w:r>
        <w:r w:rsidRPr="00884AD0" w:rsidDel="00414A2E">
          <w:rPr>
            <w:rFonts w:ascii="Times New Roman" w:hAnsi="Times New Roman" w:cs="Times New Roman"/>
            <w:lang w:eastAsia="en-US"/>
            <w:rPrChange w:id="60" w:author="David Chen" w:date="2018-10-27T18:39:00Z">
              <w:rPr>
                <w:rFonts w:ascii="Times New Roman" w:eastAsia="SimSun" w:hAnsi="Times New Roman" w:cs="Times New Roman"/>
                <w:spacing w:val="-1"/>
                <w:sz w:val="24"/>
                <w:szCs w:val="24"/>
                <w:lang w:val="x-none" w:eastAsia="x-none"/>
              </w:rPr>
            </w:rPrChange>
          </w:rPr>
          <w:tab/>
        </w:r>
      </w:del>
      <w:r w:rsidR="00D264C5" w:rsidRPr="00884AD0">
        <w:rPr>
          <w:rFonts w:ascii="Times New Roman" w:hAnsi="Times New Roman" w:cs="Times New Roman"/>
          <w:lang w:eastAsia="en-US"/>
          <w:rPrChange w:id="61" w:author="David Chen" w:date="2018-10-27T18:39:00Z">
            <w:rPr>
              <w:rFonts w:ascii="Times New Roman" w:eastAsia="SimSun" w:hAnsi="Times New Roman" w:cs="Times New Roman"/>
              <w:spacing w:val="-1"/>
              <w:sz w:val="24"/>
              <w:szCs w:val="24"/>
              <w:lang w:val="x-none" w:eastAsia="x-none"/>
            </w:rPr>
          </w:rPrChange>
        </w:rPr>
        <w:t>As the population of the globe increases exponentially, projected at nearly 10 billion by 2020[1], being able to balance converting unused land into habitable land, and farmable land becomes more difficult to manage.</w:t>
      </w:r>
      <w:del w:id="62" w:author="David Chen" w:date="2018-10-06T15:15:00Z">
        <w:r w:rsidR="00D264C5" w:rsidRPr="00884AD0" w:rsidDel="00E63FD7">
          <w:rPr>
            <w:rFonts w:ascii="Times New Roman" w:hAnsi="Times New Roman" w:cs="Times New Roman"/>
            <w:lang w:eastAsia="en-US"/>
            <w:rPrChange w:id="63" w:author="David Chen" w:date="2018-10-27T18:39:00Z">
              <w:rPr>
                <w:rFonts w:ascii="Times New Roman" w:eastAsia="SimSun" w:hAnsi="Times New Roman" w:cs="Times New Roman"/>
                <w:spacing w:val="-1"/>
                <w:sz w:val="24"/>
                <w:szCs w:val="24"/>
                <w:lang w:val="x-none" w:eastAsia="x-none"/>
              </w:rPr>
            </w:rPrChange>
          </w:rPr>
          <w:delText xml:space="preserve"> Eventually, we will have to be able to maximise the gains from each farm in order to be able to sustain life on the </w:delText>
        </w:r>
        <w:commentRangeStart w:id="64"/>
        <w:r w:rsidR="00D264C5" w:rsidRPr="00884AD0" w:rsidDel="00E63FD7">
          <w:rPr>
            <w:rFonts w:ascii="Times New Roman" w:hAnsi="Times New Roman" w:cs="Times New Roman"/>
            <w:lang w:eastAsia="en-US"/>
            <w:rPrChange w:id="65" w:author="David Chen" w:date="2018-10-27T18:39:00Z">
              <w:rPr>
                <w:rFonts w:ascii="Times New Roman" w:eastAsia="SimSun" w:hAnsi="Times New Roman" w:cs="Times New Roman"/>
                <w:spacing w:val="-1"/>
                <w:sz w:val="24"/>
                <w:szCs w:val="24"/>
                <w:lang w:val="x-none" w:eastAsia="x-none"/>
              </w:rPr>
            </w:rPrChange>
          </w:rPr>
          <w:delText>planet</w:delText>
        </w:r>
        <w:commentRangeEnd w:id="64"/>
        <w:r w:rsidR="00AD131E" w:rsidRPr="00884AD0" w:rsidDel="00E63FD7">
          <w:rPr>
            <w:lang w:eastAsia="en-US"/>
            <w:rPrChange w:id="66" w:author="David Chen" w:date="2018-10-27T18:39:00Z">
              <w:rPr>
                <w:rStyle w:val="CommentReference"/>
                <w:rFonts w:ascii="Times New Roman" w:eastAsia="SimSun" w:hAnsi="Times New Roman" w:cs="Times New Roman"/>
                <w:spacing w:val="-1"/>
                <w:lang w:val="x-none" w:eastAsia="x-none"/>
              </w:rPr>
            </w:rPrChange>
          </w:rPr>
          <w:commentReference w:id="64"/>
        </w:r>
        <w:r w:rsidR="00D264C5" w:rsidRPr="00884AD0" w:rsidDel="00E63FD7">
          <w:rPr>
            <w:rFonts w:ascii="Times New Roman" w:hAnsi="Times New Roman" w:cs="Times New Roman"/>
            <w:lang w:eastAsia="en-US"/>
            <w:rPrChange w:id="67" w:author="David Chen" w:date="2018-10-27T18:39:00Z">
              <w:rPr>
                <w:rFonts w:ascii="Times New Roman" w:eastAsia="SimSun" w:hAnsi="Times New Roman" w:cs="Times New Roman"/>
                <w:spacing w:val="-1"/>
                <w:sz w:val="24"/>
                <w:szCs w:val="24"/>
                <w:lang w:val="x-none" w:eastAsia="x-none"/>
              </w:rPr>
            </w:rPrChange>
          </w:rPr>
          <w:delText>.</w:delText>
        </w:r>
      </w:del>
      <w:r w:rsidR="00D264C5" w:rsidRPr="00884AD0">
        <w:rPr>
          <w:rFonts w:ascii="Times New Roman" w:hAnsi="Times New Roman" w:cs="Times New Roman"/>
          <w:lang w:eastAsia="en-US"/>
          <w:rPrChange w:id="68" w:author="David Chen" w:date="2018-10-27T18:39:00Z">
            <w:rPr>
              <w:rFonts w:ascii="Times New Roman" w:eastAsia="SimSun" w:hAnsi="Times New Roman" w:cs="Times New Roman"/>
              <w:spacing w:val="-1"/>
              <w:sz w:val="24"/>
              <w:szCs w:val="24"/>
              <w:lang w:val="x-none" w:eastAsia="x-none"/>
            </w:rPr>
          </w:rPrChange>
        </w:rPr>
        <w:t xml:space="preserve"> </w:t>
      </w:r>
      <w:ins w:id="69" w:author="l han" w:date="2018-09-23T10:23:00Z">
        <w:r w:rsidR="00045C43" w:rsidRPr="00884AD0">
          <w:rPr>
            <w:rFonts w:ascii="Times New Roman" w:hAnsi="Times New Roman" w:cs="Times New Roman"/>
            <w:lang w:eastAsia="en-US"/>
            <w:rPrChange w:id="70" w:author="David Chen" w:date="2018-10-27T18:39:00Z">
              <w:rPr>
                <w:rFonts w:ascii="Times New Roman" w:eastAsia="SimSun" w:hAnsi="Times New Roman" w:cs="Times New Roman"/>
                <w:spacing w:val="-1"/>
                <w:sz w:val="20"/>
                <w:szCs w:val="20"/>
                <w:lang w:val="x-none" w:eastAsia="en-US"/>
              </w:rPr>
            </w:rPrChange>
          </w:rPr>
          <w:t xml:space="preserve"> </w:t>
        </w:r>
      </w:ins>
      <w:commentRangeEnd w:id="56"/>
      <w:ins w:id="71" w:author="l han" w:date="2018-09-23T11:53:00Z">
        <w:r w:rsidR="00C953D5" w:rsidRPr="00884AD0">
          <w:rPr>
            <w:lang w:eastAsia="en-US"/>
            <w:rPrChange w:id="72" w:author="David Chen" w:date="2018-10-27T18:39:00Z">
              <w:rPr>
                <w:rStyle w:val="CommentReference"/>
                <w:rFonts w:ascii="Times New Roman" w:eastAsia="SimSun" w:hAnsi="Times New Roman" w:cs="Times New Roman"/>
                <w:spacing w:val="-1"/>
                <w:lang w:val="x-none" w:eastAsia="x-none"/>
              </w:rPr>
            </w:rPrChange>
          </w:rPr>
          <w:commentReference w:id="56"/>
        </w:r>
      </w:ins>
      <w:ins w:id="73" w:author="David Chen" w:date="2018-10-06T15:12:00Z">
        <w:r w:rsidR="00E63FD7" w:rsidRPr="00884AD0">
          <w:rPr>
            <w:rFonts w:ascii="Times New Roman" w:hAnsi="Times New Roman" w:cs="Times New Roman"/>
            <w:lang w:eastAsia="en-US"/>
            <w:rPrChange w:id="74" w:author="David Chen" w:date="2018-10-27T18:39:00Z">
              <w:rPr>
                <w:rFonts w:ascii="Times New Roman" w:eastAsia="SimSun" w:hAnsi="Times New Roman" w:cs="Times New Roman"/>
                <w:spacing w:val="-1"/>
                <w:sz w:val="20"/>
                <w:szCs w:val="20"/>
                <w:lang w:val="x-none" w:eastAsia="en-US"/>
              </w:rPr>
            </w:rPrChange>
          </w:rPr>
          <w:t xml:space="preserve">The rising problem of needing more farmland to feed the exponentially increasing population means that </w:t>
        </w:r>
      </w:ins>
      <w:ins w:id="75" w:author="David Chen" w:date="2018-10-06T15:15:00Z">
        <w:r w:rsidR="00E63FD7" w:rsidRPr="00884AD0">
          <w:rPr>
            <w:rFonts w:ascii="Times New Roman" w:hAnsi="Times New Roman" w:cs="Times New Roman"/>
            <w:lang w:eastAsia="en-US"/>
            <w:rPrChange w:id="76" w:author="David Chen" w:date="2018-10-27T18:39:00Z">
              <w:rPr>
                <w:rFonts w:ascii="Times New Roman" w:eastAsia="SimSun" w:hAnsi="Times New Roman" w:cs="Times New Roman"/>
                <w:spacing w:val="-1"/>
                <w:sz w:val="20"/>
                <w:szCs w:val="20"/>
                <w:lang w:val="x-none" w:eastAsia="en-US"/>
              </w:rPr>
            </w:rPrChange>
          </w:rPr>
          <w:t>it is critical to maximise the gains from each farmland for improved food production</w:t>
        </w:r>
      </w:ins>
      <w:ins w:id="77" w:author="David Chen" w:date="2018-10-06T15:12:00Z">
        <w:r w:rsidR="00E63FD7" w:rsidRPr="00884AD0">
          <w:rPr>
            <w:rFonts w:ascii="Times New Roman" w:hAnsi="Times New Roman" w:cs="Times New Roman"/>
            <w:lang w:eastAsia="en-US"/>
            <w:rPrChange w:id="78" w:author="David Chen" w:date="2018-10-27T18:39:00Z">
              <w:rPr>
                <w:rFonts w:ascii="Times New Roman" w:eastAsia="SimSun" w:hAnsi="Times New Roman" w:cs="Times New Roman"/>
                <w:spacing w:val="-1"/>
                <w:sz w:val="20"/>
                <w:szCs w:val="20"/>
                <w:lang w:val="x-none" w:eastAsia="en-US"/>
              </w:rPr>
            </w:rPrChange>
          </w:rPr>
          <w:t xml:space="preserve">. </w:t>
        </w:r>
      </w:ins>
      <w:ins w:id="79" w:author="David Chen" w:date="2018-10-06T15:15:00Z">
        <w:r w:rsidR="00E63FD7" w:rsidRPr="00884AD0">
          <w:rPr>
            <w:rFonts w:ascii="Times New Roman" w:hAnsi="Times New Roman" w:cs="Times New Roman"/>
            <w:lang w:eastAsia="en-US"/>
            <w:rPrChange w:id="80" w:author="David Chen" w:date="2018-10-27T18:39:00Z">
              <w:rPr>
                <w:rFonts w:ascii="Times New Roman" w:eastAsia="SimSun" w:hAnsi="Times New Roman" w:cs="Times New Roman"/>
                <w:spacing w:val="-1"/>
                <w:sz w:val="20"/>
                <w:szCs w:val="20"/>
                <w:lang w:val="x-none" w:eastAsia="en-US"/>
              </w:rPr>
            </w:rPrChange>
          </w:rPr>
          <w:t xml:space="preserve">The current largest source of the loss of crops is crop </w:t>
        </w:r>
      </w:ins>
      <w:ins w:id="81" w:author="l han" w:date="2018-09-23T12:06:00Z">
        <w:del w:id="82" w:author="David Chen" w:date="2018-10-06T15:13:00Z">
          <w:r w:rsidR="00224F41" w:rsidRPr="00884AD0" w:rsidDel="00E63FD7">
            <w:rPr>
              <w:rFonts w:ascii="Times New Roman" w:hAnsi="Times New Roman" w:cs="Times New Roman"/>
              <w:lang w:eastAsia="en-US"/>
              <w:rPrChange w:id="83" w:author="David Chen" w:date="2018-10-27T18:39:00Z">
                <w:rPr>
                  <w:rFonts w:ascii="Times New Roman" w:eastAsia="SimSun" w:hAnsi="Times New Roman" w:cs="Times New Roman"/>
                  <w:spacing w:val="-1"/>
                  <w:sz w:val="20"/>
                  <w:szCs w:val="20"/>
                  <w:lang w:val="x-none" w:eastAsia="en-US"/>
                </w:rPr>
              </w:rPrChange>
            </w:rPr>
            <w:delText xml:space="preserve"> In this paragraph</w:delText>
          </w:r>
          <w:r w:rsidR="00B10D2B" w:rsidRPr="00884AD0" w:rsidDel="00E63FD7">
            <w:rPr>
              <w:rFonts w:ascii="Times New Roman" w:hAnsi="Times New Roman" w:cs="Times New Roman"/>
              <w:lang w:eastAsia="en-US"/>
              <w:rPrChange w:id="84" w:author="David Chen" w:date="2018-10-27T18:39:00Z">
                <w:rPr>
                  <w:rFonts w:ascii="Times New Roman" w:eastAsia="SimSun" w:hAnsi="Times New Roman" w:cs="Times New Roman"/>
                  <w:spacing w:val="-1"/>
                  <w:sz w:val="20"/>
                  <w:szCs w:val="20"/>
                  <w:lang w:val="x-none" w:eastAsia="en-US"/>
                </w:rPr>
              </w:rPrChange>
            </w:rPr>
            <w:delText xml:space="preserve">, what you need talk include 1) food security and sustainable agriculture is needed due to exponentially population; 2) plant is major sources to </w:delText>
          </w:r>
        </w:del>
      </w:ins>
      <w:ins w:id="85" w:author="l han" w:date="2018-09-23T12:08:00Z">
        <w:del w:id="86" w:author="David Chen" w:date="2018-10-06T15:13:00Z">
          <w:r w:rsidR="00E7788F" w:rsidRPr="00884AD0" w:rsidDel="00E63FD7">
            <w:rPr>
              <w:rFonts w:ascii="Times New Roman" w:hAnsi="Times New Roman" w:cs="Times New Roman"/>
              <w:lang w:eastAsia="en-US"/>
              <w:rPrChange w:id="87" w:author="David Chen" w:date="2018-10-27T18:39:00Z">
                <w:rPr>
                  <w:rFonts w:ascii="Times New Roman" w:eastAsia="SimSun" w:hAnsi="Times New Roman" w:cs="Times New Roman"/>
                  <w:spacing w:val="-1"/>
                  <w:sz w:val="20"/>
                  <w:szCs w:val="20"/>
                  <w:lang w:val="x-none" w:eastAsia="en-US"/>
                </w:rPr>
              </w:rPrChange>
            </w:rPr>
            <w:delText>solve the problem; 3) h</w:delText>
          </w:r>
        </w:del>
        <w:del w:id="88" w:author="David Chen" w:date="2018-10-06T15:16:00Z">
          <w:r w:rsidR="00E7788F" w:rsidRPr="00884AD0" w:rsidDel="00E63FD7">
            <w:rPr>
              <w:rFonts w:ascii="Times New Roman" w:hAnsi="Times New Roman" w:cs="Times New Roman"/>
              <w:lang w:eastAsia="en-US"/>
              <w:rPrChange w:id="89" w:author="David Chen" w:date="2018-10-27T18:39:00Z">
                <w:rPr>
                  <w:rFonts w:ascii="Times New Roman" w:eastAsia="SimSun" w:hAnsi="Times New Roman" w:cs="Times New Roman"/>
                  <w:spacing w:val="-1"/>
                  <w:sz w:val="20"/>
                  <w:szCs w:val="20"/>
                  <w:lang w:val="x-none" w:eastAsia="en-US"/>
                </w:rPr>
              </w:rPrChange>
            </w:rPr>
            <w:delText>owever, the</w:delText>
          </w:r>
        </w:del>
      </w:ins>
      <w:ins w:id="90" w:author="David Chen" w:date="2018-10-06T15:16:00Z">
        <w:r w:rsidR="00E63FD7" w:rsidRPr="00884AD0">
          <w:rPr>
            <w:rFonts w:ascii="Times New Roman" w:hAnsi="Times New Roman" w:cs="Times New Roman"/>
            <w:lang w:eastAsia="en-US"/>
            <w:rPrChange w:id="91" w:author="David Chen" w:date="2018-10-27T18:39:00Z">
              <w:rPr>
                <w:rFonts w:ascii="Times New Roman" w:eastAsia="SimSun" w:hAnsi="Times New Roman" w:cs="Times New Roman"/>
                <w:spacing w:val="-1"/>
                <w:sz w:val="20"/>
                <w:szCs w:val="20"/>
                <w:lang w:val="x-none" w:eastAsia="en-US"/>
              </w:rPr>
            </w:rPrChange>
          </w:rPr>
          <w:t>disease.</w:t>
        </w:r>
      </w:ins>
      <w:ins w:id="92" w:author="David Chen" w:date="2018-10-06T15:18:00Z">
        <w:r w:rsidR="00233E69" w:rsidRPr="00884AD0">
          <w:rPr>
            <w:rFonts w:ascii="Times New Roman" w:hAnsi="Times New Roman" w:cs="Times New Roman"/>
            <w:lang w:eastAsia="en-US"/>
            <w:rPrChange w:id="93" w:author="David Chen" w:date="2018-10-27T18:39:00Z">
              <w:rPr>
                <w:rFonts w:ascii="Times New Roman" w:eastAsia="SimSun" w:hAnsi="Times New Roman" w:cs="Times New Roman"/>
                <w:spacing w:val="-1"/>
                <w:sz w:val="20"/>
                <w:szCs w:val="20"/>
                <w:lang w:val="x-none" w:eastAsia="en-US"/>
              </w:rPr>
            </w:rPrChange>
          </w:rPr>
          <w:t xml:space="preserve"> Crop plants are the largest sources for feeding the population. The use of crops ranges from eating crops like wheat in processed products, to feeding the animals that we will later be eating.</w:t>
        </w:r>
      </w:ins>
      <w:ins w:id="94" w:author="David Chen" w:date="2018-10-06T15:19:00Z">
        <w:r w:rsidR="00233E69" w:rsidRPr="00884AD0">
          <w:rPr>
            <w:rFonts w:ascii="Times New Roman" w:hAnsi="Times New Roman" w:cs="Times New Roman"/>
            <w:lang w:eastAsia="en-US"/>
            <w:rPrChange w:id="95" w:author="David Chen" w:date="2018-10-27T18:39:00Z">
              <w:rPr>
                <w:rFonts w:ascii="Times New Roman" w:eastAsia="SimSun" w:hAnsi="Times New Roman" w:cs="Times New Roman"/>
                <w:spacing w:val="-1"/>
                <w:sz w:val="20"/>
                <w:szCs w:val="20"/>
                <w:lang w:val="x-none" w:eastAsia="en-US"/>
              </w:rPr>
            </w:rPrChange>
          </w:rPr>
          <w:t xml:space="preserve"> Crop disease causes significant damages to the crops and reduces crop yield,</w:t>
        </w:r>
      </w:ins>
      <w:ins w:id="96" w:author="l han" w:date="2018-09-23T12:08:00Z">
        <w:del w:id="97" w:author="David Chen" w:date="2018-10-06T15:19:00Z">
          <w:r w:rsidR="00E7788F" w:rsidRPr="00884AD0" w:rsidDel="00233E69">
            <w:rPr>
              <w:rFonts w:ascii="Times New Roman" w:hAnsi="Times New Roman" w:cs="Times New Roman"/>
              <w:lang w:eastAsia="en-US"/>
              <w:rPrChange w:id="98" w:author="David Chen" w:date="2018-10-27T18:39:00Z">
                <w:rPr>
                  <w:rFonts w:ascii="Times New Roman" w:eastAsia="SimSun" w:hAnsi="Times New Roman" w:cs="Times New Roman"/>
                  <w:spacing w:val="-1"/>
                  <w:sz w:val="20"/>
                  <w:szCs w:val="20"/>
                  <w:lang w:val="x-none" w:eastAsia="en-US"/>
                </w:rPr>
              </w:rPrChange>
            </w:rPr>
            <w:delText xml:space="preserve"> damages are caused by plant diseases are </w:delText>
          </w:r>
        </w:del>
        <w:del w:id="99" w:author="David Chen" w:date="2018-10-06T15:17:00Z">
          <w:r w:rsidR="00E7788F" w:rsidRPr="00884AD0" w:rsidDel="00233E69">
            <w:rPr>
              <w:rFonts w:ascii="Times New Roman" w:hAnsi="Times New Roman" w:cs="Times New Roman"/>
              <w:lang w:eastAsia="en-US"/>
              <w:rPrChange w:id="100" w:author="David Chen" w:date="2018-10-27T18:39:00Z">
                <w:rPr>
                  <w:rFonts w:ascii="Times New Roman" w:eastAsia="SimSun" w:hAnsi="Times New Roman" w:cs="Times New Roman"/>
                  <w:spacing w:val="-1"/>
                  <w:sz w:val="20"/>
                  <w:szCs w:val="20"/>
                  <w:lang w:val="x-none" w:eastAsia="en-US"/>
                </w:rPr>
              </w:rPrChange>
            </w:rPr>
            <w:delText>significant ,</w:delText>
          </w:r>
        </w:del>
      </w:ins>
      <w:ins w:id="101" w:author="David Chen" w:date="2018-10-06T15:17:00Z">
        <w:r w:rsidR="00233E69" w:rsidRPr="00884AD0">
          <w:rPr>
            <w:rFonts w:ascii="Times New Roman" w:hAnsi="Times New Roman" w:cs="Times New Roman"/>
            <w:lang w:eastAsia="en-US"/>
            <w:rPrChange w:id="102" w:author="David Chen" w:date="2018-10-27T18:39:00Z">
              <w:rPr>
                <w:rFonts w:ascii="Times New Roman" w:eastAsia="SimSun" w:hAnsi="Times New Roman" w:cs="Times New Roman"/>
                <w:spacing w:val="-1"/>
                <w:sz w:val="20"/>
                <w:szCs w:val="20"/>
                <w:lang w:val="x-none" w:eastAsia="en-US"/>
              </w:rPr>
            </w:rPrChange>
          </w:rPr>
          <w:t xml:space="preserve"> leading to</w:t>
        </w:r>
      </w:ins>
      <w:ins w:id="103" w:author="l han" w:date="2018-09-23T12:08:00Z">
        <w:del w:id="104" w:author="David Chen" w:date="2018-10-06T15:17:00Z">
          <w:r w:rsidR="00E7788F" w:rsidRPr="00884AD0" w:rsidDel="00233E69">
            <w:rPr>
              <w:rFonts w:ascii="Times New Roman" w:hAnsi="Times New Roman" w:cs="Times New Roman"/>
              <w:lang w:eastAsia="en-US"/>
              <w:rPrChange w:id="105" w:author="David Chen" w:date="2018-10-27T18:39:00Z">
                <w:rPr>
                  <w:rFonts w:ascii="Times New Roman" w:eastAsia="SimSun" w:hAnsi="Times New Roman" w:cs="Times New Roman"/>
                  <w:spacing w:val="-1"/>
                  <w:sz w:val="20"/>
                  <w:szCs w:val="20"/>
                  <w:lang w:val="x-none" w:eastAsia="en-US"/>
                </w:rPr>
              </w:rPrChange>
            </w:rPr>
            <w:delText xml:space="preserve"> which leads to</w:delText>
          </w:r>
        </w:del>
      </w:ins>
      <w:ins w:id="106" w:author="l han" w:date="2018-09-23T10:30:00Z">
        <w:r w:rsidR="00FC66FE" w:rsidRPr="00884AD0">
          <w:rPr>
            <w:rFonts w:ascii="Times New Roman" w:hAnsi="Times New Roman" w:cs="Times New Roman"/>
            <w:lang w:eastAsia="en-US"/>
            <w:rPrChange w:id="107" w:author="David Chen" w:date="2018-10-27T18:39:00Z">
              <w:rPr>
                <w:rFonts w:ascii="Calibri" w:eastAsia="SimSun" w:hAnsi="Calibri" w:cs="Calibri"/>
                <w:spacing w:val="-1"/>
                <w:sz w:val="20"/>
                <w:szCs w:val="20"/>
                <w:lang w:val="x-none" w:eastAsia="x-none"/>
              </w:rPr>
            </w:rPrChange>
          </w:rPr>
          <w:t xml:space="preserve"> potential economic losses </w:t>
        </w:r>
        <w:del w:id="108" w:author="David Chen" w:date="2018-10-06T15:17:00Z">
          <w:r w:rsidR="00FC66FE" w:rsidRPr="00884AD0" w:rsidDel="00233E69">
            <w:rPr>
              <w:rFonts w:ascii="Times New Roman" w:hAnsi="Times New Roman" w:cs="Times New Roman"/>
              <w:lang w:eastAsia="en-US"/>
              <w:rPrChange w:id="109" w:author="David Chen" w:date="2018-10-27T18:39:00Z">
                <w:rPr>
                  <w:rFonts w:ascii="Calibri" w:eastAsia="SimSun" w:hAnsi="Calibri" w:cs="Calibri"/>
                  <w:spacing w:val="-1"/>
                  <w:sz w:val="20"/>
                  <w:szCs w:val="20"/>
                  <w:lang w:val="x-none" w:eastAsia="x-none"/>
                </w:rPr>
              </w:rPrChange>
            </w:rPr>
            <w:delText xml:space="preserve">and </w:delText>
          </w:r>
        </w:del>
      </w:ins>
      <w:ins w:id="110" w:author="l han" w:date="2018-09-23T12:09:00Z">
        <w:del w:id="111" w:author="David Chen" w:date="2018-10-06T15:17:00Z">
          <w:r w:rsidR="0012105A" w:rsidRPr="00884AD0" w:rsidDel="00233E69">
            <w:rPr>
              <w:rFonts w:ascii="Times New Roman" w:hAnsi="Times New Roman" w:cs="Times New Roman"/>
              <w:lang w:eastAsia="en-US"/>
              <w:rPrChange w:id="112" w:author="David Chen" w:date="2018-10-27T18:39:00Z">
                <w:rPr>
                  <w:rFonts w:ascii="Calibri" w:eastAsia="SimSun" w:hAnsi="Calibri" w:cs="Calibri"/>
                  <w:spacing w:val="-1"/>
                  <w:sz w:val="20"/>
                  <w:szCs w:val="20"/>
                  <w:lang w:val="x-none" w:eastAsia="x-none"/>
                </w:rPr>
              </w:rPrChange>
            </w:rPr>
            <w:delText xml:space="preserve">major threats of food </w:delText>
          </w:r>
          <w:r w:rsidR="008302C7" w:rsidRPr="00884AD0" w:rsidDel="00233E69">
            <w:rPr>
              <w:rFonts w:ascii="Times New Roman" w:hAnsi="Times New Roman" w:cs="Times New Roman"/>
              <w:lang w:eastAsia="en-US"/>
              <w:rPrChange w:id="113" w:author="David Chen" w:date="2018-10-27T18:39:00Z">
                <w:rPr>
                  <w:rFonts w:ascii="Calibri" w:eastAsia="SimSun" w:hAnsi="Calibri" w:cs="Calibri"/>
                  <w:spacing w:val="-1"/>
                  <w:sz w:val="20"/>
                  <w:szCs w:val="20"/>
                  <w:lang w:val="x-none" w:eastAsia="x-none"/>
                </w:rPr>
              </w:rPrChange>
            </w:rPr>
            <w:delText>security</w:delText>
          </w:r>
        </w:del>
      </w:ins>
      <w:ins w:id="114" w:author="David Chen" w:date="2018-10-06T15:17:00Z">
        <w:r w:rsidR="00233E69" w:rsidRPr="00884AD0">
          <w:rPr>
            <w:rFonts w:ascii="Times New Roman" w:hAnsi="Times New Roman" w:cs="Times New Roman"/>
            <w:lang w:eastAsia="en-US"/>
            <w:rPrChange w:id="115" w:author="David Chen" w:date="2018-10-27T18:39:00Z">
              <w:rPr>
                <w:rFonts w:ascii="Calibri" w:eastAsia="SimSun" w:hAnsi="Calibri" w:cs="Calibri"/>
                <w:spacing w:val="-1"/>
                <w:sz w:val="20"/>
                <w:szCs w:val="20"/>
                <w:lang w:val="x-none" w:eastAsia="x-none"/>
              </w:rPr>
            </w:rPrChange>
          </w:rPr>
          <w:t>as well as a lack of food for the population</w:t>
        </w:r>
      </w:ins>
      <w:ins w:id="116" w:author="l han" w:date="2018-09-23T12:09:00Z">
        <w:r w:rsidR="008302C7" w:rsidRPr="00884AD0">
          <w:rPr>
            <w:rFonts w:ascii="Times New Roman" w:hAnsi="Times New Roman" w:cs="Times New Roman"/>
            <w:lang w:eastAsia="en-US"/>
            <w:rPrChange w:id="117" w:author="David Chen" w:date="2018-10-27T18:39:00Z">
              <w:rPr>
                <w:rFonts w:ascii="Calibri" w:eastAsia="SimSun" w:hAnsi="Calibri" w:cs="Calibri"/>
                <w:spacing w:val="-1"/>
                <w:sz w:val="20"/>
                <w:szCs w:val="20"/>
                <w:lang w:val="x-none" w:eastAsia="x-none"/>
              </w:rPr>
            </w:rPrChange>
          </w:rPr>
          <w:t xml:space="preserve">. </w:t>
        </w:r>
      </w:ins>
      <w:ins w:id="118" w:author="David Chen" w:date="2018-10-06T15:19:00Z">
        <w:r w:rsidR="00233E69" w:rsidRPr="00884AD0">
          <w:rPr>
            <w:rFonts w:ascii="Times New Roman" w:hAnsi="Times New Roman" w:cs="Times New Roman"/>
            <w:lang w:eastAsia="en-US"/>
            <w:rPrChange w:id="119" w:author="David Chen" w:date="2018-10-27T18:39:00Z">
              <w:rPr>
                <w:rFonts w:ascii="Calibri" w:eastAsia="SimSun" w:hAnsi="Calibri" w:cs="Calibri"/>
                <w:spacing w:val="-1"/>
                <w:sz w:val="20"/>
                <w:szCs w:val="20"/>
                <w:lang w:val="x-none" w:eastAsia="x-none"/>
              </w:rPr>
            </w:rPrChange>
          </w:rPr>
          <w:t xml:space="preserve"> Therefore, it is becoming a global threat for food sustainability</w:t>
        </w:r>
      </w:ins>
      <w:ins w:id="120" w:author="l han" w:date="2018-09-23T16:02:00Z">
        <w:del w:id="121" w:author="David Chen" w:date="2018-10-06T15:20:00Z">
          <w:r w:rsidR="00D5385B" w:rsidRPr="00884AD0" w:rsidDel="00233E69">
            <w:rPr>
              <w:rFonts w:ascii="Times New Roman" w:hAnsi="Times New Roman" w:cs="Times New Roman"/>
              <w:lang w:eastAsia="en-US"/>
              <w:rPrChange w:id="122" w:author="David Chen" w:date="2018-10-27T18:39:00Z">
                <w:rPr>
                  <w:rFonts w:ascii="Calibri" w:eastAsia="SimSun" w:hAnsi="Calibri" w:cs="Calibri"/>
                  <w:spacing w:val="-1"/>
                  <w:sz w:val="20"/>
                  <w:szCs w:val="20"/>
                  <w:lang w:val="x-none" w:eastAsia="x-none"/>
                </w:rPr>
              </w:rPrChange>
            </w:rPr>
            <w:delText xml:space="preserve"> I am here giving you an example sentences you may </w:delText>
          </w:r>
        </w:del>
      </w:ins>
      <w:ins w:id="123" w:author="l han" w:date="2018-09-23T16:03:00Z">
        <w:del w:id="124" w:author="David Chen" w:date="2018-10-06T15:20:00Z">
          <w:r w:rsidR="006D5034" w:rsidRPr="00884AD0" w:rsidDel="00233E69">
            <w:rPr>
              <w:rFonts w:ascii="Times New Roman" w:hAnsi="Times New Roman" w:cs="Times New Roman"/>
              <w:lang w:eastAsia="en-US"/>
              <w:rPrChange w:id="125" w:author="David Chen" w:date="2018-10-27T18:39:00Z">
                <w:rPr>
                  <w:rFonts w:ascii="Calibri" w:eastAsia="SimSun" w:hAnsi="Calibri" w:cs="Calibri"/>
                  <w:spacing w:val="-1"/>
                  <w:sz w:val="20"/>
                  <w:szCs w:val="20"/>
                  <w:lang w:val="x-none" w:eastAsia="x-none"/>
                </w:rPr>
              </w:rPrChange>
            </w:rPr>
            <w:delText>star with</w:delText>
          </w:r>
        </w:del>
      </w:ins>
      <w:ins w:id="126" w:author="l han" w:date="2018-09-23T16:06:00Z">
        <w:del w:id="127" w:author="David Chen" w:date="2018-10-06T15:20:00Z">
          <w:r w:rsidR="00F70A55" w:rsidRPr="00884AD0" w:rsidDel="00233E69">
            <w:rPr>
              <w:rFonts w:ascii="Times New Roman" w:hAnsi="Times New Roman" w:cs="Times New Roman"/>
              <w:lang w:eastAsia="en-US"/>
              <w:rPrChange w:id="128" w:author="David Chen" w:date="2018-10-27T18:39:00Z">
                <w:rPr>
                  <w:rFonts w:ascii="Calibri" w:eastAsia="SimSun" w:hAnsi="Calibri" w:cs="Calibri"/>
                  <w:spacing w:val="-1"/>
                  <w:sz w:val="20"/>
                  <w:szCs w:val="20"/>
                  <w:lang w:val="x-none" w:eastAsia="x-none"/>
                </w:rPr>
              </w:rPrChange>
            </w:rPr>
            <w:delText>:</w:delText>
          </w:r>
        </w:del>
      </w:ins>
      <w:ins w:id="129" w:author="David Chen" w:date="2018-10-06T15:20:00Z">
        <w:r w:rsidR="00233E69" w:rsidRPr="00884AD0">
          <w:rPr>
            <w:rFonts w:ascii="Times New Roman" w:hAnsi="Times New Roman" w:cs="Times New Roman"/>
            <w:lang w:eastAsia="en-US"/>
            <w:rPrChange w:id="130" w:author="David Chen" w:date="2018-10-27T18:39:00Z">
              <w:rPr>
                <w:rFonts w:ascii="Calibri" w:eastAsia="SimSun" w:hAnsi="Calibri" w:cs="Calibri"/>
                <w:spacing w:val="-1"/>
                <w:sz w:val="20"/>
                <w:szCs w:val="20"/>
                <w:lang w:val="x-none" w:eastAsia="x-none"/>
              </w:rPr>
            </w:rPrChange>
          </w:rPr>
          <w:t>. To reduce this threat, there is a need for us to develop an effective way to identifying crop diseases as early as possible in order to increase food production.</w:t>
        </w:r>
      </w:ins>
    </w:p>
    <w:p w14:paraId="544874BB" w14:textId="77777777" w:rsidR="00DF5132" w:rsidRDefault="00DF5132">
      <w:pPr>
        <w:rPr>
          <w:ins w:id="131" w:author="Liangxiu Han" w:date="2018-11-05T19:45:00Z"/>
          <w:rFonts w:ascii="Times New Roman" w:hAnsi="Times New Roman" w:cs="Times New Roman"/>
          <w:lang w:eastAsia="en-US"/>
        </w:rPr>
      </w:pPr>
    </w:p>
    <w:p w14:paraId="60597857" w14:textId="09225E2A" w:rsidR="00DF5132" w:rsidRPr="00884AD0" w:rsidRDefault="00DF5132">
      <w:pPr>
        <w:rPr>
          <w:ins w:id="132" w:author="Liangxiu Han" w:date="2018-11-05T19:44:00Z"/>
          <w:rFonts w:ascii="Times New Roman" w:hAnsi="Times New Roman" w:cs="Times New Roman"/>
          <w:lang w:eastAsia="en-US"/>
          <w:rPrChange w:id="133" w:author="David Chen" w:date="2018-10-27T18:39:00Z">
            <w:rPr>
              <w:ins w:id="134" w:author="Liangxiu Han" w:date="2018-11-05T19:44:00Z"/>
              <w:rFonts w:ascii="Calibri" w:hAnsi="Calibri" w:cs="Calibri"/>
            </w:rPr>
          </w:rPrChange>
        </w:rPr>
        <w:pPrChange w:id="135" w:author="l han" w:date="2018-09-23T10:22:00Z">
          <w:pPr>
            <w:pStyle w:val="BodyText"/>
            <w:ind w:firstLine="0"/>
          </w:pPr>
        </w:pPrChange>
      </w:pPr>
      <w:moveToRangeStart w:id="136" w:author="Liangxiu Han" w:date="2018-11-05T19:45:00Z" w:name="move529210431"/>
      <w:commentRangeStart w:id="137"/>
      <w:moveTo w:id="138" w:author="Liangxiu Han" w:date="2018-11-05T19:45:00Z">
        <w:r w:rsidRPr="00DB35B4">
          <w:rPr>
            <w:rFonts w:ascii="Times New Roman" w:hAnsi="Times New Roman" w:cs="Times New Roman"/>
            <w:lang w:eastAsia="en-US"/>
          </w:rPr>
          <w:t>A disease of a crop plant refers to an abnormal growth or dysfunction within a plant. When a plant is affected by diseases, it normally shows visual sym</w:t>
        </w:r>
        <w:r>
          <w:rPr>
            <w:rFonts w:ascii="Times New Roman" w:hAnsi="Times New Roman" w:cs="Times New Roman"/>
            <w:lang w:eastAsia="en-US"/>
          </w:rPr>
          <w:t>p</w:t>
        </w:r>
        <w:r w:rsidRPr="00DB35B4">
          <w:rPr>
            <w:rFonts w:ascii="Times New Roman" w:hAnsi="Times New Roman" w:cs="Times New Roman"/>
            <w:lang w:eastAsia="en-US"/>
          </w:rPr>
          <w:t xml:space="preserve">toms or </w:t>
        </w:r>
        <w:commentRangeStart w:id="139"/>
        <w:r w:rsidRPr="00DB35B4">
          <w:rPr>
            <w:rFonts w:ascii="Times New Roman" w:hAnsi="Times New Roman" w:cs="Times New Roman"/>
            <w:lang w:eastAsia="en-US"/>
          </w:rPr>
          <w:t>detectable</w:t>
        </w:r>
      </w:moveTo>
      <w:commentRangeEnd w:id="139"/>
      <w:r>
        <w:rPr>
          <w:rStyle w:val="CommentReference"/>
        </w:rPr>
        <w:commentReference w:id="139"/>
      </w:r>
      <w:moveTo w:id="140" w:author="Liangxiu Han" w:date="2018-11-05T19:45:00Z">
        <w:r w:rsidRPr="00DB35B4">
          <w:rPr>
            <w:rFonts w:ascii="Times New Roman" w:hAnsi="Times New Roman" w:cs="Times New Roman"/>
            <w:lang w:eastAsia="en-US"/>
          </w:rPr>
          <w:t xml:space="preserve"> changes such as in colo</w:t>
        </w:r>
        <w:r>
          <w:rPr>
            <w:rFonts w:ascii="Times New Roman" w:hAnsi="Times New Roman" w:cs="Times New Roman"/>
            <w:lang w:eastAsia="en-US"/>
          </w:rPr>
          <w:t>u</w:t>
        </w:r>
        <w:r w:rsidRPr="00DB35B4">
          <w:rPr>
            <w:rFonts w:ascii="Times New Roman" w:hAnsi="Times New Roman" w:cs="Times New Roman"/>
            <w:lang w:eastAsia="en-US"/>
          </w:rPr>
          <w:t>r, shape that occur on the leaves. As disease progression, the colours, size could change.</w:t>
        </w:r>
      </w:moveTo>
      <w:commentRangeEnd w:id="137"/>
      <w:r w:rsidR="00DE4C5A">
        <w:rPr>
          <w:rStyle w:val="CommentReference"/>
        </w:rPr>
        <w:commentReference w:id="137"/>
      </w:r>
      <w:moveTo w:id="141" w:author="Liangxiu Han" w:date="2018-11-05T19:45:00Z">
        <w:del w:id="142" w:author="Liangxiu Han" w:date="2018-11-05T19:45:00Z">
          <w:r w:rsidRPr="00DB35B4" w:rsidDel="00DF5132">
            <w:rPr>
              <w:rFonts w:ascii="Calibri" w:hAnsi="Calibri" w:cs="Calibri"/>
            </w:rPr>
            <w:delText xml:space="preserve">   </w:delText>
          </w:r>
        </w:del>
      </w:moveTo>
      <w:moveToRangeEnd w:id="136"/>
    </w:p>
    <w:p w14:paraId="5069E8D1" w14:textId="74F78B6C" w:rsidR="00D31CD2" w:rsidRPr="00884AD0" w:rsidDel="00233E69" w:rsidRDefault="00012187" w:rsidP="00D5385B">
      <w:pPr>
        <w:rPr>
          <w:ins w:id="143" w:author="l han" w:date="2018-09-23T16:21:00Z"/>
          <w:del w:id="144" w:author="David Chen" w:date="2018-10-06T15:21:00Z"/>
          <w:rFonts w:ascii="Calibri" w:hAnsi="Calibri" w:cs="Calibri"/>
          <w:rPrChange w:id="145" w:author="David Chen" w:date="2018-10-27T18:39:00Z">
            <w:rPr>
              <w:ins w:id="146" w:author="l han" w:date="2018-09-23T16:21:00Z"/>
              <w:del w:id="147" w:author="David Chen" w:date="2018-10-06T15:21:00Z"/>
              <w:rFonts w:ascii="Verdana" w:eastAsia="Times New Roman" w:hAnsi="Verdana" w:cs="Times New Roman"/>
              <w:color w:val="333333"/>
              <w:sz w:val="17"/>
              <w:szCs w:val="17"/>
              <w:shd w:val="clear" w:color="auto" w:fill="FFFFFF"/>
              <w:lang w:val="en-US" w:eastAsia="en-US"/>
            </w:rPr>
          </w:rPrChange>
        </w:rPr>
      </w:pPr>
      <w:ins w:id="148" w:author="l han" w:date="2018-09-23T16:04:00Z">
        <w:del w:id="149" w:author="David Chen" w:date="2018-10-06T15:21:00Z">
          <w:r w:rsidRPr="00884AD0" w:rsidDel="00233E69">
            <w:rPr>
              <w:rFonts w:ascii="Calibri" w:hAnsi="Calibri" w:cs="Calibri"/>
              <w:rPrChange w:id="150" w:author="David Chen" w:date="2018-10-27T18:39:00Z">
                <w:rPr>
                  <w:rFonts w:ascii="Verdana" w:eastAsia="Times New Roman" w:hAnsi="Verdana" w:cs="Times New Roman"/>
                  <w:color w:val="333333"/>
                  <w:sz w:val="17"/>
                  <w:szCs w:val="17"/>
                  <w:shd w:val="clear" w:color="auto" w:fill="FFFFFF"/>
                  <w:lang w:val="en-US" w:eastAsia="en-US"/>
                </w:rPr>
              </w:rPrChange>
            </w:rPr>
            <w:delText xml:space="preserve">As </w:delText>
          </w:r>
          <w:r w:rsidR="00A97E30" w:rsidRPr="00884AD0" w:rsidDel="00233E69">
            <w:rPr>
              <w:rFonts w:ascii="Calibri" w:hAnsi="Calibri" w:cs="Calibri"/>
              <w:rPrChange w:id="151" w:author="David Chen" w:date="2018-10-27T18:39:00Z">
                <w:rPr>
                  <w:rFonts w:ascii="Verdana" w:eastAsia="Times New Roman" w:hAnsi="Verdana" w:cs="Times New Roman"/>
                  <w:color w:val="333333"/>
                  <w:sz w:val="17"/>
                  <w:szCs w:val="17"/>
                  <w:shd w:val="clear" w:color="auto" w:fill="FFFFFF"/>
                  <w:lang w:val="en-US" w:eastAsia="en-US"/>
                </w:rPr>
              </w:rPrChange>
            </w:rPr>
            <w:delText xml:space="preserve">the </w:delText>
          </w:r>
          <w:r w:rsidR="00A64A90" w:rsidRPr="00884AD0" w:rsidDel="00233E69">
            <w:rPr>
              <w:rFonts w:ascii="Calibri" w:hAnsi="Calibri" w:cs="Calibri"/>
              <w:rPrChange w:id="152" w:author="David Chen" w:date="2018-10-27T18:39:00Z">
                <w:rPr>
                  <w:rFonts w:ascii="Verdana" w:eastAsia="Times New Roman" w:hAnsi="Verdana" w:cs="Times New Roman"/>
                  <w:color w:val="333333"/>
                  <w:sz w:val="17"/>
                  <w:szCs w:val="17"/>
                  <w:shd w:val="clear" w:color="auto" w:fill="FFFFFF"/>
                  <w:lang w:val="en-US" w:eastAsia="en-US"/>
                </w:rPr>
              </w:rPrChange>
            </w:rPr>
            <w:delText>population of the globe increase exponentially, projected at nearly 10 billion by 2020[</w:delText>
          </w:r>
        </w:del>
      </w:ins>
      <w:ins w:id="153" w:author="l han" w:date="2018-09-23T16:05:00Z">
        <w:del w:id="154" w:author="David Chen" w:date="2018-10-06T15:21:00Z">
          <w:r w:rsidR="00A64A90" w:rsidRPr="00884AD0" w:rsidDel="00233E69">
            <w:rPr>
              <w:rFonts w:ascii="Calibri" w:hAnsi="Calibri" w:cs="Calibri"/>
              <w:rPrChange w:id="155" w:author="David Chen" w:date="2018-10-27T18:39:00Z">
                <w:rPr>
                  <w:rFonts w:ascii="Verdana" w:eastAsia="Times New Roman" w:hAnsi="Verdana" w:cs="Times New Roman"/>
                  <w:color w:val="333333"/>
                  <w:sz w:val="17"/>
                  <w:szCs w:val="17"/>
                  <w:shd w:val="clear" w:color="auto" w:fill="FFFFFF"/>
                  <w:lang w:val="en-US" w:eastAsia="en-US"/>
                </w:rPr>
              </w:rPrChange>
            </w:rPr>
            <w:delText>1</w:delText>
          </w:r>
        </w:del>
      </w:ins>
      <w:ins w:id="156" w:author="l han" w:date="2018-09-23T16:04:00Z">
        <w:del w:id="157" w:author="David Chen" w:date="2018-10-06T15:21:00Z">
          <w:r w:rsidR="00A64A90" w:rsidRPr="00884AD0" w:rsidDel="00233E69">
            <w:rPr>
              <w:rFonts w:ascii="Calibri" w:hAnsi="Calibri" w:cs="Calibri"/>
              <w:rPrChange w:id="158" w:author="David Chen" w:date="2018-10-27T18:39:00Z">
                <w:rPr>
                  <w:rFonts w:ascii="Verdana" w:eastAsia="Times New Roman" w:hAnsi="Verdana" w:cs="Times New Roman"/>
                  <w:color w:val="333333"/>
                  <w:sz w:val="17"/>
                  <w:szCs w:val="17"/>
                  <w:shd w:val="clear" w:color="auto" w:fill="FFFFFF"/>
                  <w:lang w:val="en-US" w:eastAsia="en-US"/>
                </w:rPr>
              </w:rPrChange>
            </w:rPr>
            <w:delText>]</w:delText>
          </w:r>
        </w:del>
      </w:ins>
      <w:ins w:id="159" w:author="l han" w:date="2018-09-23T16:05:00Z">
        <w:del w:id="160" w:author="David Chen" w:date="2018-10-06T15:21:00Z">
          <w:r w:rsidR="00A64A90" w:rsidRPr="00884AD0" w:rsidDel="00233E69">
            <w:rPr>
              <w:rFonts w:ascii="Calibri" w:hAnsi="Calibri" w:cs="Calibri"/>
              <w:rPrChange w:id="161" w:author="David Chen" w:date="2018-10-27T18:39:00Z">
                <w:rPr>
                  <w:rFonts w:ascii="Verdana" w:eastAsia="Times New Roman" w:hAnsi="Verdana" w:cs="Times New Roman"/>
                  <w:color w:val="333333"/>
                  <w:sz w:val="17"/>
                  <w:szCs w:val="17"/>
                  <w:shd w:val="clear" w:color="auto" w:fill="FFFFFF"/>
                  <w:lang w:val="en-US" w:eastAsia="en-US"/>
                </w:rPr>
              </w:rPrChange>
            </w:rPr>
            <w:delText xml:space="preserve">, </w:delText>
          </w:r>
        </w:del>
      </w:ins>
      <w:ins w:id="162" w:author="l han" w:date="2018-09-23T16:06:00Z">
        <w:del w:id="163" w:author="David Chen" w:date="2018-10-06T15:21:00Z">
          <w:r w:rsidR="00A64A90" w:rsidRPr="00884AD0" w:rsidDel="00233E69">
            <w:rPr>
              <w:rFonts w:ascii="Calibri" w:hAnsi="Calibri" w:cs="Calibri"/>
              <w:rPrChange w:id="164" w:author="David Chen" w:date="2018-10-27T18:39:00Z">
                <w:rPr>
                  <w:rFonts w:ascii="Times New Roman" w:hAnsi="Times New Roman" w:cs="Times New Roman"/>
                  <w:lang w:eastAsia="en-US"/>
                </w:rPr>
              </w:rPrChange>
            </w:rPr>
            <w:delText>being able to balance converting unused land into habitable land, and farmable land becomes more difficult to manage. It is cri</w:delText>
          </w:r>
        </w:del>
      </w:ins>
      <w:ins w:id="165" w:author="l han" w:date="2018-09-23T16:07:00Z">
        <w:del w:id="166" w:author="David Chen" w:date="2018-10-06T15:21:00Z">
          <w:r w:rsidR="001A3EE8" w:rsidRPr="00884AD0" w:rsidDel="00233E69">
            <w:rPr>
              <w:rFonts w:ascii="Calibri" w:hAnsi="Calibri" w:cs="Calibri"/>
              <w:rPrChange w:id="167" w:author="David Chen" w:date="2018-10-27T18:39:00Z">
                <w:rPr>
                  <w:rFonts w:ascii="Verdana" w:eastAsia="Times New Roman" w:hAnsi="Verdana" w:cs="Times New Roman"/>
                  <w:color w:val="333333"/>
                  <w:sz w:val="17"/>
                  <w:szCs w:val="17"/>
                  <w:shd w:val="clear" w:color="auto" w:fill="FFFFFF"/>
                  <w:lang w:val="en-US" w:eastAsia="en-US"/>
                </w:rPr>
              </w:rPrChange>
            </w:rPr>
            <w:delText>ti</w:delText>
          </w:r>
        </w:del>
      </w:ins>
      <w:ins w:id="168" w:author="l han" w:date="2018-09-23T16:06:00Z">
        <w:del w:id="169" w:author="David Chen" w:date="2018-10-06T15:21:00Z">
          <w:r w:rsidR="00A64A90" w:rsidRPr="00884AD0" w:rsidDel="00233E69">
            <w:rPr>
              <w:rFonts w:ascii="Calibri" w:hAnsi="Calibri" w:cs="Calibri"/>
              <w:rPrChange w:id="170" w:author="David Chen" w:date="2018-10-27T18:39:00Z">
                <w:rPr>
                  <w:rFonts w:ascii="Times New Roman" w:hAnsi="Times New Roman" w:cs="Times New Roman"/>
                  <w:lang w:eastAsia="en-US"/>
                </w:rPr>
              </w:rPrChange>
            </w:rPr>
            <w:delText xml:space="preserve">cal </w:delText>
          </w:r>
          <w:r w:rsidR="00F70A55" w:rsidRPr="00884AD0" w:rsidDel="00233E69">
            <w:rPr>
              <w:rFonts w:ascii="Calibri" w:hAnsi="Calibri" w:cs="Calibri"/>
              <w:rPrChange w:id="171" w:author="David Chen" w:date="2018-10-27T18:39:00Z">
                <w:rPr>
                  <w:rFonts w:ascii="Times New Roman" w:hAnsi="Times New Roman" w:cs="Times New Roman"/>
                  <w:lang w:eastAsia="en-US"/>
                </w:rPr>
              </w:rPrChange>
            </w:rPr>
            <w:delText>to</w:delText>
          </w:r>
        </w:del>
      </w:ins>
      <w:ins w:id="172" w:author="l han" w:date="2018-09-23T16:08:00Z">
        <w:del w:id="173" w:author="David Chen" w:date="2018-10-06T15:21:00Z">
          <w:r w:rsidR="00DC532D" w:rsidRPr="00884AD0" w:rsidDel="00233E69">
            <w:rPr>
              <w:rFonts w:ascii="Calibri" w:hAnsi="Calibri" w:cs="Calibri"/>
              <w:rPrChange w:id="174" w:author="David Chen" w:date="2018-10-27T18:39:00Z">
                <w:rPr>
                  <w:rFonts w:ascii="Verdana" w:eastAsia="Times New Roman" w:hAnsi="Verdana" w:cs="Times New Roman"/>
                  <w:color w:val="333333"/>
                  <w:sz w:val="17"/>
                  <w:szCs w:val="17"/>
                  <w:shd w:val="clear" w:color="auto" w:fill="FFFFFF"/>
                  <w:lang w:val="en-US" w:eastAsia="en-US"/>
                </w:rPr>
              </w:rPrChange>
            </w:rPr>
            <w:delText xml:space="preserve"> maximize </w:delText>
          </w:r>
          <w:r w:rsidR="00E3252F" w:rsidRPr="00884AD0" w:rsidDel="00233E69">
            <w:rPr>
              <w:rFonts w:ascii="Calibri" w:hAnsi="Calibri" w:cs="Calibri"/>
              <w:rPrChange w:id="175" w:author="David Chen" w:date="2018-10-27T18:39:00Z">
                <w:rPr>
                  <w:rFonts w:ascii="Verdana" w:eastAsia="Times New Roman" w:hAnsi="Verdana" w:cs="Times New Roman"/>
                  <w:color w:val="333333"/>
                  <w:sz w:val="17"/>
                  <w:szCs w:val="17"/>
                  <w:shd w:val="clear" w:color="auto" w:fill="FFFFFF"/>
                  <w:lang w:val="en-US" w:eastAsia="en-US"/>
                </w:rPr>
              </w:rPrChange>
            </w:rPr>
            <w:delText>the gains from each farm</w:delText>
          </w:r>
          <w:r w:rsidR="00DC532D" w:rsidRPr="00884AD0" w:rsidDel="00233E69">
            <w:rPr>
              <w:rFonts w:ascii="Calibri" w:hAnsi="Calibri" w:cs="Calibri"/>
              <w:rPrChange w:id="176" w:author="David Chen" w:date="2018-10-27T18:39:00Z">
                <w:rPr>
                  <w:rFonts w:ascii="Verdana" w:eastAsia="Times New Roman" w:hAnsi="Verdana" w:cs="Times New Roman"/>
                  <w:color w:val="333333"/>
                  <w:sz w:val="17"/>
                  <w:szCs w:val="17"/>
                  <w:shd w:val="clear" w:color="auto" w:fill="FFFFFF"/>
                  <w:lang w:val="en-US" w:eastAsia="en-US"/>
                </w:rPr>
              </w:rPrChange>
            </w:rPr>
            <w:delText>land for</w:delText>
          </w:r>
        </w:del>
      </w:ins>
      <w:ins w:id="177" w:author="l han" w:date="2018-09-23T16:07:00Z">
        <w:del w:id="178" w:author="David Chen" w:date="2018-10-06T15:21:00Z">
          <w:r w:rsidR="007A60F9" w:rsidRPr="00884AD0" w:rsidDel="00233E69">
            <w:rPr>
              <w:rFonts w:ascii="Calibri" w:hAnsi="Calibri" w:cs="Calibri"/>
              <w:rPrChange w:id="179" w:author="David Chen" w:date="2018-10-27T18:39:00Z">
                <w:rPr>
                  <w:rFonts w:ascii="Verdana" w:eastAsia="Times New Roman" w:hAnsi="Verdana" w:cs="Times New Roman"/>
                  <w:color w:val="333333"/>
                  <w:sz w:val="17"/>
                  <w:szCs w:val="17"/>
                  <w:shd w:val="clear" w:color="auto" w:fill="FFFFFF"/>
                  <w:lang w:val="en-US" w:eastAsia="en-US"/>
                </w:rPr>
              </w:rPrChange>
            </w:rPr>
            <w:delText xml:space="preserve"> </w:delText>
          </w:r>
        </w:del>
      </w:ins>
      <w:ins w:id="180" w:author="l han" w:date="2018-09-23T16:08:00Z">
        <w:del w:id="181" w:author="David Chen" w:date="2018-10-06T15:21:00Z">
          <w:r w:rsidR="007A60F9" w:rsidRPr="00884AD0" w:rsidDel="00233E69">
            <w:rPr>
              <w:rFonts w:ascii="Calibri" w:hAnsi="Calibri" w:cs="Calibri"/>
              <w:rPrChange w:id="182" w:author="David Chen" w:date="2018-10-27T18:39:00Z">
                <w:rPr>
                  <w:rFonts w:ascii="Verdana" w:eastAsia="Times New Roman" w:hAnsi="Verdana" w:cs="Times New Roman"/>
                  <w:color w:val="333333"/>
                  <w:sz w:val="17"/>
                  <w:szCs w:val="17"/>
                  <w:shd w:val="clear" w:color="auto" w:fill="FFFFFF"/>
                  <w:lang w:val="en-US" w:eastAsia="en-US"/>
                </w:rPr>
              </w:rPrChange>
            </w:rPr>
            <w:delText>improve</w:delText>
          </w:r>
          <w:r w:rsidR="00DC532D" w:rsidRPr="00884AD0" w:rsidDel="00233E69">
            <w:rPr>
              <w:rFonts w:ascii="Calibri" w:hAnsi="Calibri" w:cs="Calibri"/>
              <w:rPrChange w:id="183" w:author="David Chen" w:date="2018-10-27T18:39:00Z">
                <w:rPr>
                  <w:rFonts w:ascii="Verdana" w:eastAsia="Times New Roman" w:hAnsi="Verdana" w:cs="Times New Roman"/>
                  <w:color w:val="333333"/>
                  <w:sz w:val="17"/>
                  <w:szCs w:val="17"/>
                  <w:shd w:val="clear" w:color="auto" w:fill="FFFFFF"/>
                  <w:lang w:val="en-US" w:eastAsia="en-US"/>
                </w:rPr>
              </w:rPrChange>
            </w:rPr>
            <w:delText>d</w:delText>
          </w:r>
          <w:r w:rsidR="007A60F9" w:rsidRPr="00884AD0" w:rsidDel="00233E69">
            <w:rPr>
              <w:rFonts w:ascii="Calibri" w:hAnsi="Calibri" w:cs="Calibri"/>
              <w:rPrChange w:id="184" w:author="David Chen" w:date="2018-10-27T18:39:00Z">
                <w:rPr>
                  <w:rFonts w:ascii="Verdana" w:eastAsia="Times New Roman" w:hAnsi="Verdana" w:cs="Times New Roman"/>
                  <w:color w:val="333333"/>
                  <w:sz w:val="17"/>
                  <w:szCs w:val="17"/>
                  <w:shd w:val="clear" w:color="auto" w:fill="FFFFFF"/>
                  <w:lang w:val="en-US" w:eastAsia="en-US"/>
                </w:rPr>
              </w:rPrChange>
            </w:rPr>
            <w:delText xml:space="preserve"> </w:delText>
          </w:r>
          <w:r w:rsidR="00763C3A" w:rsidRPr="00884AD0" w:rsidDel="00233E69">
            <w:rPr>
              <w:rFonts w:ascii="Calibri" w:hAnsi="Calibri" w:cs="Calibri"/>
              <w:rPrChange w:id="185" w:author="David Chen" w:date="2018-10-27T18:39:00Z">
                <w:rPr>
                  <w:rFonts w:ascii="Verdana" w:eastAsia="Times New Roman" w:hAnsi="Verdana" w:cs="Times New Roman"/>
                  <w:color w:val="333333"/>
                  <w:sz w:val="17"/>
                  <w:szCs w:val="17"/>
                  <w:shd w:val="clear" w:color="auto" w:fill="FFFFFF"/>
                  <w:lang w:val="en-US" w:eastAsia="en-US"/>
                </w:rPr>
              </w:rPrChange>
            </w:rPr>
            <w:delText>food production</w:delText>
          </w:r>
        </w:del>
      </w:ins>
      <w:ins w:id="186" w:author="l han" w:date="2018-09-23T16:09:00Z">
        <w:del w:id="187" w:author="David Chen" w:date="2018-10-06T15:21:00Z">
          <w:r w:rsidR="00E86FE2" w:rsidRPr="00884AD0" w:rsidDel="00233E69">
            <w:rPr>
              <w:rFonts w:ascii="Calibri" w:hAnsi="Calibri" w:cs="Calibri"/>
              <w:rPrChange w:id="188" w:author="David Chen" w:date="2018-10-27T18:39:00Z">
                <w:rPr>
                  <w:rFonts w:ascii="Verdana" w:eastAsia="Times New Roman" w:hAnsi="Verdana" w:cs="Times New Roman"/>
                  <w:color w:val="333333"/>
                  <w:sz w:val="17"/>
                  <w:szCs w:val="17"/>
                  <w:shd w:val="clear" w:color="auto" w:fill="FFFFFF"/>
                  <w:lang w:val="en-US" w:eastAsia="en-US"/>
                </w:rPr>
              </w:rPrChange>
            </w:rPr>
            <w:delText>. Crop plants</w:delText>
          </w:r>
        </w:del>
      </w:ins>
      <w:ins w:id="189" w:author="l han" w:date="2018-09-23T16:11:00Z">
        <w:del w:id="190" w:author="David Chen" w:date="2018-10-06T15:21:00Z">
          <w:r w:rsidR="00E3252F" w:rsidRPr="00884AD0" w:rsidDel="00233E69">
            <w:rPr>
              <w:rFonts w:ascii="Calibri" w:hAnsi="Calibri" w:cs="Calibri"/>
              <w:rPrChange w:id="191" w:author="David Chen" w:date="2018-10-27T18:39:00Z">
                <w:rPr>
                  <w:rFonts w:ascii="Verdana" w:eastAsia="Times New Roman" w:hAnsi="Verdana" w:cs="Times New Roman"/>
                  <w:color w:val="333333"/>
                  <w:sz w:val="17"/>
                  <w:szCs w:val="17"/>
                  <w:shd w:val="clear" w:color="auto" w:fill="FFFFFF"/>
                  <w:lang w:val="en-US" w:eastAsia="en-US"/>
                </w:rPr>
              </w:rPrChange>
            </w:rPr>
            <w:delText xml:space="preserve"> are the major sources</w:delText>
          </w:r>
        </w:del>
      </w:ins>
      <w:ins w:id="192" w:author="l han" w:date="2018-09-23T16:12:00Z">
        <w:del w:id="193" w:author="David Chen" w:date="2018-10-06T15:21:00Z">
          <w:r w:rsidR="001413EC" w:rsidRPr="00884AD0" w:rsidDel="00233E69">
            <w:rPr>
              <w:rFonts w:ascii="Calibri" w:hAnsi="Calibri" w:cs="Calibri"/>
              <w:rPrChange w:id="194" w:author="David Chen" w:date="2018-10-27T18:39:00Z">
                <w:rPr>
                  <w:rFonts w:ascii="Verdana" w:eastAsia="Times New Roman" w:hAnsi="Verdana" w:cs="Times New Roman"/>
                  <w:color w:val="333333"/>
                  <w:sz w:val="17"/>
                  <w:szCs w:val="17"/>
                  <w:shd w:val="clear" w:color="auto" w:fill="FFFFFF"/>
                  <w:lang w:val="en-US" w:eastAsia="en-US"/>
                </w:rPr>
              </w:rPrChange>
            </w:rPr>
            <w:delText xml:space="preserve"> </w:delText>
          </w:r>
        </w:del>
      </w:ins>
      <w:ins w:id="195" w:author="l han" w:date="2018-09-23T16:13:00Z">
        <w:del w:id="196" w:author="David Chen" w:date="2018-10-06T15:21:00Z">
          <w:r w:rsidR="001413EC" w:rsidRPr="00884AD0" w:rsidDel="00233E69">
            <w:rPr>
              <w:rFonts w:ascii="Calibri" w:hAnsi="Calibri" w:cs="Calibri"/>
              <w:rPrChange w:id="197" w:author="David Chen" w:date="2018-10-27T18:39:00Z">
                <w:rPr>
                  <w:rFonts w:ascii="Verdana" w:eastAsia="Times New Roman" w:hAnsi="Verdana" w:cs="Times New Roman"/>
                  <w:color w:val="333333"/>
                  <w:sz w:val="17"/>
                  <w:szCs w:val="17"/>
                  <w:shd w:val="clear" w:color="auto" w:fill="FFFFFF"/>
                  <w:lang w:val="en-US" w:eastAsia="en-US"/>
                </w:rPr>
              </w:rPrChange>
            </w:rPr>
            <w:delText>for</w:delText>
          </w:r>
        </w:del>
      </w:ins>
      <w:ins w:id="198" w:author="l han" w:date="2018-09-23T16:12:00Z">
        <w:del w:id="199" w:author="David Chen" w:date="2018-10-06T15:21:00Z">
          <w:r w:rsidR="001413EC" w:rsidRPr="00884AD0" w:rsidDel="00233E69">
            <w:rPr>
              <w:rFonts w:ascii="Calibri" w:hAnsi="Calibri" w:cs="Calibri"/>
              <w:rPrChange w:id="200" w:author="David Chen" w:date="2018-10-27T18:39:00Z">
                <w:rPr>
                  <w:rFonts w:ascii="Verdana" w:eastAsia="Times New Roman" w:hAnsi="Verdana" w:cs="Times New Roman"/>
                  <w:color w:val="333333"/>
                  <w:sz w:val="17"/>
                  <w:szCs w:val="17"/>
                  <w:shd w:val="clear" w:color="auto" w:fill="FFFFFF"/>
                  <w:lang w:val="en-US" w:eastAsia="en-US"/>
                </w:rPr>
              </w:rPrChange>
            </w:rPr>
            <w:delText xml:space="preserve"> feed</w:delText>
          </w:r>
        </w:del>
      </w:ins>
      <w:ins w:id="201" w:author="l han" w:date="2018-09-23T16:13:00Z">
        <w:del w:id="202" w:author="David Chen" w:date="2018-10-06T15:21:00Z">
          <w:r w:rsidR="007D35C5" w:rsidRPr="00884AD0" w:rsidDel="00233E69">
            <w:rPr>
              <w:rFonts w:ascii="Calibri" w:hAnsi="Calibri" w:cs="Calibri"/>
              <w:rPrChange w:id="203" w:author="David Chen" w:date="2018-10-27T18:39:00Z">
                <w:rPr>
                  <w:rFonts w:ascii="Verdana" w:eastAsia="Times New Roman" w:hAnsi="Verdana" w:cs="Times New Roman"/>
                  <w:color w:val="333333"/>
                  <w:sz w:val="17"/>
                  <w:szCs w:val="17"/>
                  <w:shd w:val="clear" w:color="auto" w:fill="FFFFFF"/>
                  <w:lang w:val="en-US" w:eastAsia="en-US"/>
                </w:rPr>
              </w:rPrChange>
            </w:rPr>
            <w:delText>ing</w:delText>
          </w:r>
        </w:del>
      </w:ins>
      <w:ins w:id="204" w:author="l han" w:date="2018-09-23T16:12:00Z">
        <w:del w:id="205" w:author="David Chen" w:date="2018-10-06T15:21:00Z">
          <w:r w:rsidR="001413EC" w:rsidRPr="00884AD0" w:rsidDel="00233E69">
            <w:rPr>
              <w:rFonts w:ascii="Calibri" w:hAnsi="Calibri" w:cs="Calibri"/>
              <w:rPrChange w:id="206" w:author="David Chen" w:date="2018-10-27T18:39:00Z">
                <w:rPr>
                  <w:rFonts w:ascii="Verdana" w:eastAsia="Times New Roman" w:hAnsi="Verdana" w:cs="Times New Roman"/>
                  <w:color w:val="333333"/>
                  <w:sz w:val="17"/>
                  <w:szCs w:val="17"/>
                  <w:shd w:val="clear" w:color="auto" w:fill="FFFFFF"/>
                  <w:lang w:val="en-US" w:eastAsia="en-US"/>
                </w:rPr>
              </w:rPrChange>
            </w:rPr>
            <w:delText xml:space="preserve"> ever growing populations</w:delText>
          </w:r>
        </w:del>
      </w:ins>
      <w:ins w:id="207" w:author="l han" w:date="2018-09-23T16:13:00Z">
        <w:del w:id="208" w:author="David Chen" w:date="2018-10-06T15:21:00Z">
          <w:r w:rsidR="0029334F" w:rsidRPr="00884AD0" w:rsidDel="00233E69">
            <w:rPr>
              <w:rFonts w:ascii="Calibri" w:hAnsi="Calibri" w:cs="Calibri"/>
              <w:rPrChange w:id="209" w:author="David Chen" w:date="2018-10-27T18:39:00Z">
                <w:rPr>
                  <w:rFonts w:ascii="Verdana" w:eastAsia="Times New Roman" w:hAnsi="Verdana" w:cs="Times New Roman"/>
                  <w:color w:val="333333"/>
                  <w:sz w:val="17"/>
                  <w:szCs w:val="17"/>
                  <w:shd w:val="clear" w:color="auto" w:fill="FFFFFF"/>
                  <w:lang w:val="en-US" w:eastAsia="en-US"/>
                </w:rPr>
              </w:rPrChange>
            </w:rPr>
            <w:delText>.</w:delText>
          </w:r>
        </w:del>
      </w:ins>
      <w:ins w:id="210" w:author="l han" w:date="2018-09-23T16:16:00Z">
        <w:del w:id="211" w:author="David Chen" w:date="2018-10-06T15:21:00Z">
          <w:r w:rsidR="00BB5B78" w:rsidRPr="00884AD0" w:rsidDel="00233E69">
            <w:rPr>
              <w:rFonts w:ascii="Calibri" w:hAnsi="Calibri" w:cs="Calibri"/>
              <w:rPrChange w:id="212" w:author="David Chen" w:date="2018-10-27T18:39:00Z">
                <w:rPr>
                  <w:rFonts w:ascii="Verdana" w:eastAsia="Times New Roman" w:hAnsi="Verdana" w:cs="Times New Roman"/>
                  <w:color w:val="333333"/>
                  <w:sz w:val="17"/>
                  <w:szCs w:val="17"/>
                  <w:shd w:val="clear" w:color="auto" w:fill="FFFFFF"/>
                  <w:lang w:val="en-US" w:eastAsia="en-US"/>
                </w:rPr>
              </w:rPrChange>
            </w:rPr>
            <w:delText xml:space="preserve"> However</w:delText>
          </w:r>
          <w:r w:rsidR="00941F46" w:rsidRPr="00884AD0" w:rsidDel="00233E69">
            <w:rPr>
              <w:rFonts w:ascii="Calibri" w:hAnsi="Calibri" w:cs="Calibri"/>
              <w:rPrChange w:id="213" w:author="David Chen" w:date="2018-10-27T18:39:00Z">
                <w:rPr>
                  <w:rFonts w:ascii="Verdana" w:eastAsia="Times New Roman" w:hAnsi="Verdana" w:cs="Times New Roman"/>
                  <w:color w:val="333333"/>
                  <w:sz w:val="17"/>
                  <w:szCs w:val="17"/>
                  <w:shd w:val="clear" w:color="auto" w:fill="FFFFFF"/>
                  <w:lang w:val="en-US" w:eastAsia="en-US"/>
                </w:rPr>
              </w:rPrChange>
            </w:rPr>
            <w:delText xml:space="preserve">, </w:delText>
          </w:r>
          <w:r w:rsidR="00A047E9" w:rsidRPr="00884AD0" w:rsidDel="00233E69">
            <w:rPr>
              <w:rFonts w:ascii="Calibri" w:hAnsi="Calibri" w:cs="Calibri"/>
              <w:rPrChange w:id="214" w:author="David Chen" w:date="2018-10-27T18:39:00Z">
                <w:rPr>
                  <w:rFonts w:ascii="Verdana" w:eastAsia="Times New Roman" w:hAnsi="Verdana" w:cs="Times New Roman"/>
                  <w:color w:val="333333"/>
                  <w:sz w:val="17"/>
                  <w:szCs w:val="17"/>
                  <w:shd w:val="clear" w:color="auto" w:fill="FFFFFF"/>
                  <w:lang w:val="en-US" w:eastAsia="en-US"/>
                </w:rPr>
              </w:rPrChange>
            </w:rPr>
            <w:delText>since</w:delText>
          </w:r>
        </w:del>
      </w:ins>
      <w:ins w:id="215" w:author="l han" w:date="2018-09-23T16:13:00Z">
        <w:del w:id="216" w:author="David Chen" w:date="2018-10-06T15:21:00Z">
          <w:r w:rsidR="00713A9A" w:rsidRPr="00884AD0" w:rsidDel="00233E69">
            <w:rPr>
              <w:rFonts w:ascii="Calibri" w:hAnsi="Calibri" w:cs="Calibri"/>
              <w:rPrChange w:id="217" w:author="David Chen" w:date="2018-10-27T18:39:00Z">
                <w:rPr>
                  <w:rFonts w:ascii="Verdana" w:eastAsia="Times New Roman" w:hAnsi="Verdana" w:cs="Times New Roman"/>
                  <w:color w:val="333333"/>
                  <w:sz w:val="17"/>
                  <w:szCs w:val="17"/>
                  <w:shd w:val="clear" w:color="auto" w:fill="FFFFFF"/>
                  <w:lang w:val="en-US" w:eastAsia="en-US"/>
                </w:rPr>
              </w:rPrChange>
            </w:rPr>
            <w:delText xml:space="preserve"> p</w:delText>
          </w:r>
          <w:r w:rsidR="0029334F" w:rsidRPr="00884AD0" w:rsidDel="00233E69">
            <w:rPr>
              <w:rFonts w:ascii="Calibri" w:hAnsi="Calibri" w:cs="Calibri"/>
              <w:rPrChange w:id="218" w:author="David Chen" w:date="2018-10-27T18:39:00Z">
                <w:rPr>
                  <w:rFonts w:ascii="Verdana" w:eastAsia="Times New Roman" w:hAnsi="Verdana" w:cs="Times New Roman"/>
                  <w:color w:val="333333"/>
                  <w:sz w:val="17"/>
                  <w:szCs w:val="17"/>
                  <w:shd w:val="clear" w:color="auto" w:fill="FFFFFF"/>
                  <w:lang w:val="en-US" w:eastAsia="en-US"/>
                </w:rPr>
              </w:rPrChange>
            </w:rPr>
            <w:delText xml:space="preserve">lant </w:delText>
          </w:r>
        </w:del>
      </w:ins>
      <w:ins w:id="219" w:author="l han" w:date="2018-09-23T16:18:00Z">
        <w:del w:id="220" w:author="David Chen" w:date="2018-10-06T15:21:00Z">
          <w:r w:rsidR="00210E52" w:rsidRPr="00884AD0" w:rsidDel="00233E69">
            <w:rPr>
              <w:rFonts w:ascii="Calibri" w:hAnsi="Calibri" w:cs="Calibri"/>
              <w:rPrChange w:id="221" w:author="David Chen" w:date="2018-10-27T18:39:00Z">
                <w:rPr>
                  <w:rFonts w:ascii="Verdana" w:eastAsia="Times New Roman" w:hAnsi="Verdana" w:cs="Times New Roman"/>
                  <w:color w:val="333333"/>
                  <w:sz w:val="17"/>
                  <w:szCs w:val="17"/>
                  <w:shd w:val="clear" w:color="auto" w:fill="FFFFFF"/>
                  <w:lang w:val="en-US" w:eastAsia="en-US"/>
                </w:rPr>
              </w:rPrChange>
            </w:rPr>
            <w:delText>diseases cause significant damages to crops</w:delText>
          </w:r>
          <w:r w:rsidR="00632054" w:rsidRPr="00884AD0" w:rsidDel="00233E69">
            <w:rPr>
              <w:rFonts w:ascii="Calibri" w:hAnsi="Calibri" w:cs="Calibri"/>
              <w:rPrChange w:id="222" w:author="David Chen" w:date="2018-10-27T18:39:00Z">
                <w:rPr>
                  <w:rFonts w:ascii="Verdana" w:eastAsia="Times New Roman" w:hAnsi="Verdana" w:cs="Times New Roman"/>
                  <w:color w:val="333333"/>
                  <w:sz w:val="17"/>
                  <w:szCs w:val="17"/>
                  <w:shd w:val="clear" w:color="auto" w:fill="FFFFFF"/>
                  <w:lang w:val="en-US" w:eastAsia="en-US"/>
                </w:rPr>
              </w:rPrChange>
            </w:rPr>
            <w:delText xml:space="preserve"> and reduction of </w:delText>
          </w:r>
        </w:del>
      </w:ins>
      <w:ins w:id="223" w:author="l han" w:date="2018-09-23T16:19:00Z">
        <w:del w:id="224" w:author="David Chen" w:date="2018-10-06T15:21:00Z">
          <w:r w:rsidR="00906D56" w:rsidRPr="00884AD0" w:rsidDel="00233E69">
            <w:rPr>
              <w:rFonts w:ascii="Calibri" w:hAnsi="Calibri" w:cs="Calibri"/>
              <w:rPrChange w:id="225" w:author="David Chen" w:date="2018-10-27T18:39:00Z">
                <w:rPr>
                  <w:rFonts w:ascii="Verdana" w:eastAsia="Times New Roman" w:hAnsi="Verdana" w:cs="Times New Roman"/>
                  <w:color w:val="333333"/>
                  <w:sz w:val="17"/>
                  <w:szCs w:val="17"/>
                  <w:shd w:val="clear" w:color="auto" w:fill="FFFFFF"/>
                  <w:lang w:val="en-US" w:eastAsia="en-US"/>
                </w:rPr>
              </w:rPrChange>
            </w:rPr>
            <w:delText>the crop yield</w:delText>
          </w:r>
        </w:del>
      </w:ins>
      <w:ins w:id="226" w:author="l han" w:date="2018-09-23T16:20:00Z">
        <w:del w:id="227" w:author="David Chen" w:date="2018-10-06T15:21:00Z">
          <w:r w:rsidR="00DF6AE9" w:rsidRPr="00884AD0" w:rsidDel="00233E69">
            <w:rPr>
              <w:rFonts w:ascii="Calibri" w:hAnsi="Calibri" w:cs="Calibri"/>
              <w:rPrChange w:id="228" w:author="David Chen" w:date="2018-10-27T18:39:00Z">
                <w:rPr>
                  <w:rFonts w:ascii="Verdana" w:eastAsia="Times New Roman" w:hAnsi="Verdana" w:cs="Times New Roman"/>
                  <w:color w:val="333333"/>
                  <w:sz w:val="17"/>
                  <w:szCs w:val="17"/>
                  <w:shd w:val="clear" w:color="auto" w:fill="FFFFFF"/>
                  <w:lang w:val="en-US" w:eastAsia="en-US"/>
                </w:rPr>
              </w:rPrChange>
            </w:rPr>
            <w:delText xml:space="preserve">, causing significant </w:delText>
          </w:r>
        </w:del>
      </w:ins>
      <w:ins w:id="229" w:author="l han" w:date="2018-09-23T16:21:00Z">
        <w:del w:id="230" w:author="David Chen" w:date="2018-10-06T15:21:00Z">
          <w:r w:rsidR="000C3913" w:rsidRPr="00884AD0" w:rsidDel="00233E69">
            <w:rPr>
              <w:rFonts w:ascii="Calibri" w:hAnsi="Calibri" w:cs="Calibri"/>
              <w:rPrChange w:id="231" w:author="David Chen" w:date="2018-10-27T18:39:00Z">
                <w:rPr>
                  <w:rFonts w:ascii="Verdana" w:eastAsia="Times New Roman" w:hAnsi="Verdana" w:cs="Times New Roman"/>
                  <w:color w:val="333333"/>
                  <w:sz w:val="17"/>
                  <w:szCs w:val="17"/>
                  <w:shd w:val="clear" w:color="auto" w:fill="FFFFFF"/>
                  <w:lang w:val="en-US" w:eastAsia="en-US"/>
                </w:rPr>
              </w:rPrChange>
            </w:rPr>
            <w:delText xml:space="preserve">economic </w:delText>
          </w:r>
        </w:del>
      </w:ins>
      <w:ins w:id="232" w:author="l han" w:date="2018-09-23T16:20:00Z">
        <w:del w:id="233" w:author="David Chen" w:date="2018-10-06T15:21:00Z">
          <w:r w:rsidR="00DF6AE9" w:rsidRPr="00884AD0" w:rsidDel="00233E69">
            <w:rPr>
              <w:rFonts w:ascii="Calibri" w:hAnsi="Calibri" w:cs="Calibri"/>
              <w:rPrChange w:id="234" w:author="David Chen" w:date="2018-10-27T18:39:00Z">
                <w:rPr>
                  <w:rFonts w:ascii="Verdana" w:eastAsia="Times New Roman" w:hAnsi="Verdana" w:cs="Times New Roman"/>
                  <w:color w:val="333333"/>
                  <w:sz w:val="17"/>
                  <w:szCs w:val="17"/>
                  <w:shd w:val="clear" w:color="auto" w:fill="FFFFFF"/>
                  <w:lang w:val="en-US" w:eastAsia="en-US"/>
                </w:rPr>
              </w:rPrChange>
            </w:rPr>
            <w:delText xml:space="preserve">losses to farmers, and is becoming a major threat for food </w:delText>
          </w:r>
        </w:del>
      </w:ins>
      <w:ins w:id="235" w:author="l han" w:date="2018-09-23T16:21:00Z">
        <w:del w:id="236" w:author="David Chen" w:date="2018-10-06T15:21:00Z">
          <w:r w:rsidR="000C3913" w:rsidRPr="00884AD0" w:rsidDel="00233E69">
            <w:rPr>
              <w:rFonts w:ascii="Calibri" w:hAnsi="Calibri" w:cs="Calibri"/>
              <w:rPrChange w:id="237" w:author="David Chen" w:date="2018-10-27T18:39:00Z">
                <w:rPr>
                  <w:rFonts w:ascii="Verdana" w:eastAsia="Times New Roman" w:hAnsi="Verdana" w:cs="Times New Roman"/>
                  <w:color w:val="333333"/>
                  <w:sz w:val="17"/>
                  <w:szCs w:val="17"/>
                  <w:shd w:val="clear" w:color="auto" w:fill="FFFFFF"/>
                  <w:lang w:val="en-US" w:eastAsia="en-US"/>
                </w:rPr>
              </w:rPrChange>
            </w:rPr>
            <w:delText>security</w:delText>
          </w:r>
          <w:r w:rsidR="004B5234" w:rsidRPr="00884AD0" w:rsidDel="00233E69">
            <w:rPr>
              <w:rFonts w:ascii="Calibri" w:hAnsi="Calibri" w:cs="Calibri"/>
              <w:rPrChange w:id="238" w:author="David Chen" w:date="2018-10-27T18:39:00Z">
                <w:rPr>
                  <w:rFonts w:ascii="Verdana" w:eastAsia="Times New Roman" w:hAnsi="Verdana" w:cs="Times New Roman"/>
                  <w:color w:val="333333"/>
                  <w:sz w:val="17"/>
                  <w:szCs w:val="17"/>
                  <w:shd w:val="clear" w:color="auto" w:fill="FFFFFF"/>
                  <w:lang w:val="en-US" w:eastAsia="en-US"/>
                </w:rPr>
              </w:rPrChange>
            </w:rPr>
            <w:delText xml:space="preserve"> and sustainability</w:delText>
          </w:r>
          <w:r w:rsidR="003C52D5" w:rsidRPr="00884AD0" w:rsidDel="00233E69">
            <w:rPr>
              <w:rFonts w:ascii="Calibri" w:hAnsi="Calibri" w:cs="Calibri"/>
              <w:rPrChange w:id="239" w:author="David Chen" w:date="2018-10-27T18:39:00Z">
                <w:rPr>
                  <w:rFonts w:ascii="Verdana" w:eastAsia="Times New Roman" w:hAnsi="Verdana" w:cs="Times New Roman"/>
                  <w:color w:val="333333"/>
                  <w:sz w:val="17"/>
                  <w:szCs w:val="17"/>
                  <w:shd w:val="clear" w:color="auto" w:fill="FFFFFF"/>
                  <w:lang w:val="en-US" w:eastAsia="en-US"/>
                </w:rPr>
              </w:rPrChange>
            </w:rPr>
            <w:delText xml:space="preserve">. </w:delText>
          </w:r>
        </w:del>
      </w:ins>
      <w:ins w:id="240" w:author="l han" w:date="2018-09-23T16:24:00Z">
        <w:del w:id="241" w:author="David Chen" w:date="2018-10-06T15:21:00Z">
          <w:r w:rsidR="008B1FF8" w:rsidRPr="00884AD0" w:rsidDel="00233E69">
            <w:rPr>
              <w:rFonts w:ascii="Calibri" w:hAnsi="Calibri" w:cs="Calibri"/>
              <w:rPrChange w:id="242" w:author="David Chen" w:date="2018-10-27T18:39:00Z">
                <w:rPr>
                  <w:rFonts w:ascii="Verdana" w:eastAsia="Times New Roman" w:hAnsi="Verdana" w:cs="Times New Roman"/>
                  <w:color w:val="333333"/>
                  <w:sz w:val="17"/>
                  <w:szCs w:val="17"/>
                  <w:shd w:val="clear" w:color="auto" w:fill="FFFFFF"/>
                  <w:lang w:val="en-US" w:eastAsia="en-US"/>
                </w:rPr>
              </w:rPrChange>
            </w:rPr>
            <w:delText xml:space="preserve"> There is a need </w:delText>
          </w:r>
          <w:r w:rsidR="006C2F76" w:rsidRPr="00884AD0" w:rsidDel="00233E69">
            <w:rPr>
              <w:rFonts w:ascii="Calibri" w:hAnsi="Calibri" w:cs="Calibri"/>
              <w:rPrChange w:id="243" w:author="David Chen" w:date="2018-10-27T18:39:00Z">
                <w:rPr>
                  <w:rFonts w:ascii="Verdana" w:eastAsia="Times New Roman" w:hAnsi="Verdana" w:cs="Times New Roman"/>
                  <w:color w:val="333333"/>
                  <w:sz w:val="17"/>
                  <w:szCs w:val="17"/>
                  <w:shd w:val="clear" w:color="auto" w:fill="FFFFFF"/>
                  <w:lang w:val="en-US" w:eastAsia="en-US"/>
                </w:rPr>
              </w:rPrChange>
            </w:rPr>
            <w:delText xml:space="preserve">for </w:delText>
          </w:r>
          <w:r w:rsidR="005200CD" w:rsidRPr="00884AD0" w:rsidDel="00233E69">
            <w:rPr>
              <w:rFonts w:ascii="Calibri" w:hAnsi="Calibri" w:cs="Calibri"/>
              <w:rPrChange w:id="244" w:author="David Chen" w:date="2018-10-27T18:39:00Z">
                <w:rPr>
                  <w:rFonts w:ascii="Verdana" w:eastAsia="Times New Roman" w:hAnsi="Verdana" w:cs="Times New Roman"/>
                  <w:color w:val="333333"/>
                  <w:sz w:val="17"/>
                  <w:szCs w:val="17"/>
                  <w:shd w:val="clear" w:color="auto" w:fill="FFFFFF"/>
                  <w:lang w:val="en-US" w:eastAsia="en-US"/>
                </w:rPr>
              </w:rPrChange>
            </w:rPr>
            <w:delText>developing an effective way to identifying crop diseases as early as possible in order to increase food productivity</w:delText>
          </w:r>
        </w:del>
      </w:ins>
      <w:ins w:id="245" w:author="l han" w:date="2018-09-23T16:25:00Z">
        <w:del w:id="246" w:author="David Chen" w:date="2018-10-06T15:21:00Z">
          <w:r w:rsidR="00217379" w:rsidRPr="00884AD0" w:rsidDel="00233E69">
            <w:rPr>
              <w:rFonts w:ascii="Calibri" w:hAnsi="Calibri" w:cs="Calibri"/>
              <w:rPrChange w:id="247" w:author="David Chen" w:date="2018-10-27T18:39:00Z">
                <w:rPr>
                  <w:rFonts w:ascii="Verdana" w:eastAsia="Times New Roman" w:hAnsi="Verdana" w:cs="Times New Roman"/>
                  <w:color w:val="333333"/>
                  <w:sz w:val="17"/>
                  <w:szCs w:val="17"/>
                  <w:shd w:val="clear" w:color="auto" w:fill="FFFFFF"/>
                  <w:lang w:val="en-US" w:eastAsia="en-US"/>
                </w:rPr>
              </w:rPrChange>
            </w:rPr>
            <w:delText>.</w:delText>
          </w:r>
        </w:del>
      </w:ins>
    </w:p>
    <w:p w14:paraId="5EBE7027" w14:textId="44C894B9" w:rsidR="00ED3B67" w:rsidRPr="00884AD0" w:rsidDel="00BC58AF" w:rsidRDefault="00D441B8" w:rsidP="00ED3B67">
      <w:pPr>
        <w:rPr>
          <w:ins w:id="248" w:author="l han" w:date="2018-09-23T16:24:00Z"/>
          <w:del w:id="249" w:author="David Chen" w:date="2018-10-06T15:56:00Z"/>
          <w:rFonts w:ascii="Calibri" w:hAnsi="Calibri" w:cs="Calibri"/>
          <w:rPrChange w:id="250" w:author="David Chen" w:date="2018-10-27T18:39:00Z">
            <w:rPr>
              <w:ins w:id="251" w:author="l han" w:date="2018-09-23T16:24:00Z"/>
              <w:del w:id="252" w:author="David Chen" w:date="2018-10-06T15:56:00Z"/>
              <w:rFonts w:ascii="Times New Roman" w:hAnsi="Times New Roman" w:cs="Times New Roman"/>
              <w:lang w:eastAsia="en-US"/>
            </w:rPr>
          </w:rPrChange>
        </w:rPr>
      </w:pPr>
      <w:ins w:id="253" w:author="l han" w:date="2018-09-23T16:22:00Z">
        <w:del w:id="254" w:author="David Chen" w:date="2018-10-06T15:56:00Z">
          <w:r w:rsidRPr="00884AD0" w:rsidDel="00BC58AF">
            <w:rPr>
              <w:rFonts w:ascii="Calibri" w:hAnsi="Calibri" w:cs="Calibri"/>
              <w:rPrChange w:id="255" w:author="David Chen" w:date="2018-10-27T18:39:00Z">
                <w:rPr>
                  <w:rFonts w:ascii="Verdana" w:eastAsia="Times New Roman" w:hAnsi="Verdana" w:cs="Times New Roman"/>
                  <w:color w:val="333333"/>
                  <w:sz w:val="17"/>
                  <w:szCs w:val="17"/>
                  <w:shd w:val="clear" w:color="auto" w:fill="FFFFFF"/>
                  <w:lang w:val="en-US" w:eastAsia="en-US"/>
                </w:rPr>
              </w:rPrChange>
            </w:rPr>
            <w:delText xml:space="preserve">A </w:delText>
          </w:r>
          <w:r w:rsidR="00AC41A3" w:rsidRPr="00884AD0" w:rsidDel="00BC58AF">
            <w:rPr>
              <w:rFonts w:ascii="Calibri" w:hAnsi="Calibri" w:cs="Calibri"/>
              <w:rPrChange w:id="256" w:author="David Chen" w:date="2018-10-27T18:39:00Z">
                <w:rPr>
                  <w:rFonts w:ascii="Verdana" w:eastAsia="Times New Roman" w:hAnsi="Verdana" w:cs="Times New Roman"/>
                  <w:color w:val="333333"/>
                  <w:sz w:val="17"/>
                  <w:szCs w:val="17"/>
                  <w:shd w:val="clear" w:color="auto" w:fill="FFFFFF"/>
                  <w:lang w:val="en-US" w:eastAsia="en-US"/>
                </w:rPr>
              </w:rPrChange>
            </w:rPr>
            <w:delText xml:space="preserve">disease of a crop plant </w:delText>
          </w:r>
        </w:del>
      </w:ins>
      <w:ins w:id="257" w:author="l han" w:date="2018-09-23T16:23:00Z">
        <w:del w:id="258" w:author="David Chen" w:date="2018-10-06T15:56:00Z">
          <w:r w:rsidR="004B0253" w:rsidRPr="00884AD0" w:rsidDel="00BC58AF">
            <w:rPr>
              <w:rFonts w:ascii="Calibri" w:hAnsi="Calibri" w:cs="Calibri"/>
              <w:rPrChange w:id="259" w:author="David Chen" w:date="2018-10-27T18:39:00Z">
                <w:rPr>
                  <w:rFonts w:ascii="Verdana" w:eastAsia="Times New Roman" w:hAnsi="Verdana" w:cs="Times New Roman"/>
                  <w:color w:val="333333"/>
                  <w:sz w:val="17"/>
                  <w:szCs w:val="17"/>
                  <w:shd w:val="clear" w:color="auto" w:fill="FFFFFF"/>
                  <w:lang w:val="en-US" w:eastAsia="en-US"/>
                </w:rPr>
              </w:rPrChange>
            </w:rPr>
            <w:delText xml:space="preserve">refers to </w:delText>
          </w:r>
        </w:del>
      </w:ins>
      <w:ins w:id="260" w:author="l han" w:date="2018-09-23T16:24:00Z">
        <w:del w:id="261" w:author="David Chen" w:date="2018-10-06T15:56:00Z">
          <w:r w:rsidR="00ED3B67" w:rsidRPr="00884AD0" w:rsidDel="00BC58AF">
            <w:rPr>
              <w:rFonts w:ascii="Calibri" w:hAnsi="Calibri" w:cs="Calibri"/>
              <w:rPrChange w:id="262" w:author="David Chen" w:date="2018-10-27T18:39:00Z">
                <w:rPr>
                  <w:sz w:val="20"/>
                  <w:szCs w:val="20"/>
                </w:rPr>
              </w:rPrChange>
            </w:rPr>
            <w:delText xml:space="preserve">an abnormal growth or dysfunction within a plant. When a plant is affected by diseases, it normally shows visual symtoms or detectable changes such as in </w:delText>
          </w:r>
          <w:r w:rsidR="00ED3B67" w:rsidRPr="00884AD0" w:rsidDel="00BC58AF">
            <w:rPr>
              <w:rFonts w:ascii="Calibri" w:hAnsi="Calibri" w:cs="Calibri"/>
              <w:rPrChange w:id="263" w:author="David Chen" w:date="2018-10-27T18:39:00Z">
                <w:rPr>
                  <w:rFonts w:ascii="Times New Roman" w:hAnsi="Times New Roman" w:cs="Times New Roman"/>
                  <w:lang w:eastAsia="en-US"/>
                </w:rPr>
              </w:rPrChange>
            </w:rPr>
            <w:delText>color, shape that occur on the leaves. As disease progression, the colors, size could change.</w:delText>
          </w:r>
        </w:del>
      </w:ins>
      <w:ins w:id="264" w:author="l han" w:date="2018-09-23T16:26:00Z">
        <w:del w:id="265" w:author="David Chen" w:date="2018-10-06T15:56:00Z">
          <w:r w:rsidR="005418AE" w:rsidRPr="00884AD0" w:rsidDel="00BC58AF">
            <w:rPr>
              <w:rFonts w:ascii="Calibri" w:hAnsi="Calibri" w:cs="Calibri"/>
              <w:rPrChange w:id="266" w:author="David Chen" w:date="2018-10-27T18:39:00Z">
                <w:rPr>
                  <w:rFonts w:ascii="Verdana" w:eastAsia="Times New Roman" w:hAnsi="Verdana" w:cs="Times New Roman"/>
                  <w:color w:val="333333"/>
                  <w:sz w:val="17"/>
                  <w:szCs w:val="17"/>
                  <w:shd w:val="clear" w:color="auto" w:fill="FFFFFF"/>
                  <w:lang w:val="en-US" w:eastAsia="en-US"/>
                </w:rPr>
              </w:rPrChange>
            </w:rPr>
            <w:delText xml:space="preserve"> </w:delText>
          </w:r>
        </w:del>
      </w:ins>
      <w:ins w:id="267" w:author="l han" w:date="2018-09-23T16:24:00Z">
        <w:del w:id="268" w:author="David Chen" w:date="2018-10-06T15:56:00Z">
          <w:r w:rsidR="00ED3B67" w:rsidRPr="00884AD0" w:rsidDel="00BC58AF">
            <w:rPr>
              <w:rFonts w:ascii="Calibri" w:hAnsi="Calibri" w:cs="Calibri"/>
              <w:rPrChange w:id="269" w:author="David Chen" w:date="2018-10-27T18:39:00Z">
                <w:rPr>
                  <w:rFonts w:ascii="Times New Roman" w:hAnsi="Times New Roman" w:cs="Times New Roman"/>
                  <w:lang w:eastAsia="en-US"/>
                </w:rPr>
              </w:rPrChange>
            </w:rPr>
            <w:delText xml:space="preserve">  </w:delText>
          </w:r>
        </w:del>
      </w:ins>
    </w:p>
    <w:p w14:paraId="2154F369" w14:textId="7AB30485" w:rsidR="0090014D" w:rsidRPr="00B21172" w:rsidDel="00DF5132" w:rsidRDefault="0090014D">
      <w:pPr>
        <w:rPr>
          <w:ins w:id="270" w:author="l han" w:date="2018-09-23T12:15:00Z"/>
          <w:del w:id="271" w:author="Liangxiu Han" w:date="2018-11-05T19:45:00Z"/>
          <w:lang w:eastAsia="en-US"/>
        </w:rPr>
        <w:pPrChange w:id="272" w:author="l han" w:date="2018-09-23T10:22:00Z">
          <w:pPr>
            <w:pStyle w:val="BodyText"/>
            <w:ind w:firstLine="0"/>
          </w:pPr>
        </w:pPrChange>
      </w:pPr>
    </w:p>
    <w:p w14:paraId="3CD8E3A9" w14:textId="049DEEEF" w:rsidR="00224F41" w:rsidRPr="00B21172" w:rsidRDefault="00D264C5">
      <w:pPr>
        <w:rPr>
          <w:ins w:id="273" w:author="l han" w:date="2018-09-23T12:10:00Z"/>
          <w:lang w:eastAsia="en-US"/>
        </w:rPr>
        <w:pPrChange w:id="274" w:author="l han" w:date="2018-09-23T10:22:00Z">
          <w:pPr>
            <w:pStyle w:val="BodyText"/>
            <w:ind w:firstLine="0"/>
          </w:pPr>
        </w:pPrChange>
      </w:pPr>
      <w:r w:rsidRPr="00884AD0">
        <w:rPr>
          <w:rFonts w:ascii="Times New Roman" w:hAnsi="Times New Roman" w:cs="Times New Roman"/>
          <w:lang w:eastAsia="en-US"/>
          <w:rPrChange w:id="275" w:author="David Chen" w:date="2018-10-27T18:39:00Z">
            <w:rPr>
              <w:sz w:val="24"/>
              <w:szCs w:val="24"/>
            </w:rPr>
          </w:rPrChange>
        </w:rPr>
        <w:t xml:space="preserve">Currently, the most common technique used to identify crop disease is by manual visual identification. The problem with identification using the naked eye is that a lot of </w:t>
      </w:r>
      <w:ins w:id="276" w:author="l han" w:date="2018-09-23T12:19:00Z">
        <w:r w:rsidR="00011EB5" w:rsidRPr="00884AD0">
          <w:rPr>
            <w:rFonts w:ascii="Times New Roman" w:hAnsi="Times New Roman" w:cs="Times New Roman"/>
            <w:lang w:eastAsia="en-US"/>
            <w:rPrChange w:id="277" w:author="David Chen" w:date="2018-10-27T18:39:00Z">
              <w:rPr>
                <w:lang w:eastAsia="en-US"/>
              </w:rPr>
            </w:rPrChange>
          </w:rPr>
          <w:t xml:space="preserve">agronomists or </w:t>
        </w:r>
        <w:del w:id="278" w:author="David Chen" w:date="2018-10-06T16:11:00Z">
          <w:r w:rsidR="00011EB5" w:rsidRPr="00884AD0" w:rsidDel="0017736F">
            <w:rPr>
              <w:rFonts w:ascii="Times New Roman" w:hAnsi="Times New Roman" w:cs="Times New Roman"/>
              <w:lang w:eastAsia="en-US"/>
              <w:rPrChange w:id="279" w:author="David Chen" w:date="2018-10-27T18:39:00Z">
                <w:rPr>
                  <w:lang w:eastAsia="en-US"/>
                </w:rPr>
              </w:rPrChange>
            </w:rPr>
            <w:delText>suervyors</w:delText>
          </w:r>
        </w:del>
      </w:ins>
      <w:ins w:id="280" w:author="David Chen" w:date="2018-10-06T16:11:00Z">
        <w:r w:rsidR="0017736F" w:rsidRPr="00884AD0">
          <w:rPr>
            <w:rFonts w:ascii="Times New Roman" w:hAnsi="Times New Roman" w:cs="Times New Roman"/>
            <w:lang w:eastAsia="en-US"/>
            <w:rPrChange w:id="281" w:author="David Chen" w:date="2018-10-27T18:39:00Z">
              <w:rPr>
                <w:lang w:eastAsia="en-US"/>
              </w:rPr>
            </w:rPrChange>
          </w:rPr>
          <w:t>surveyors</w:t>
        </w:r>
      </w:ins>
      <w:del w:id="282" w:author="l han" w:date="2018-09-23T12:19:00Z">
        <w:r w:rsidRPr="00884AD0" w:rsidDel="00011EB5">
          <w:rPr>
            <w:rFonts w:ascii="Times New Roman" w:hAnsi="Times New Roman" w:cs="Times New Roman"/>
            <w:lang w:eastAsia="en-US"/>
            <w:rPrChange w:id="283" w:author="David Chen" w:date="2018-10-27T18:39:00Z">
              <w:rPr>
                <w:sz w:val="24"/>
                <w:szCs w:val="24"/>
              </w:rPr>
            </w:rPrChange>
          </w:rPr>
          <w:delText>people</w:delText>
        </w:r>
      </w:del>
      <w:r w:rsidRPr="00884AD0">
        <w:rPr>
          <w:rFonts w:ascii="Times New Roman" w:hAnsi="Times New Roman" w:cs="Times New Roman"/>
          <w:lang w:eastAsia="en-US"/>
          <w:rPrChange w:id="284" w:author="David Chen" w:date="2018-10-27T18:39:00Z">
            <w:rPr>
              <w:sz w:val="24"/>
              <w:szCs w:val="24"/>
            </w:rPr>
          </w:rPrChange>
        </w:rPr>
        <w:t xml:space="preserve"> are needed in order to cover a farm area effectively. </w:t>
      </w:r>
      <w:del w:id="285" w:author="David Chen" w:date="2018-10-06T16:11:00Z">
        <w:r w:rsidRPr="00884AD0" w:rsidDel="0017736F">
          <w:rPr>
            <w:rFonts w:ascii="Times New Roman" w:hAnsi="Times New Roman" w:cs="Times New Roman"/>
            <w:lang w:eastAsia="en-US"/>
            <w:rPrChange w:id="286" w:author="David Chen" w:date="2018-10-27T18:39:00Z">
              <w:rPr>
                <w:sz w:val="24"/>
                <w:szCs w:val="24"/>
              </w:rPr>
            </w:rPrChange>
          </w:rPr>
          <w:delText>However this</w:delText>
        </w:r>
      </w:del>
      <w:ins w:id="287" w:author="David Chen" w:date="2018-10-06T16:11:00Z">
        <w:r w:rsidR="0017736F" w:rsidRPr="00884AD0">
          <w:rPr>
            <w:rFonts w:ascii="Times New Roman" w:hAnsi="Times New Roman" w:cs="Times New Roman"/>
            <w:lang w:eastAsia="en-US"/>
            <w:rPrChange w:id="288" w:author="David Chen" w:date="2018-10-27T18:39:00Z">
              <w:rPr>
                <w:lang w:eastAsia="en-US"/>
              </w:rPr>
            </w:rPrChange>
          </w:rPr>
          <w:t>This also</w:t>
        </w:r>
      </w:ins>
      <w:r w:rsidRPr="00884AD0">
        <w:rPr>
          <w:rFonts w:ascii="Times New Roman" w:hAnsi="Times New Roman" w:cs="Times New Roman"/>
          <w:lang w:eastAsia="en-US"/>
          <w:rPrChange w:id="289" w:author="David Chen" w:date="2018-10-27T18:39:00Z">
            <w:rPr>
              <w:sz w:val="24"/>
              <w:szCs w:val="24"/>
            </w:rPr>
          </w:rPrChange>
        </w:rPr>
        <w:t xml:space="preserve"> brings in each person’s objective view. As one person may see crop disease in one plant, another may not. These inconsistencies combine resulting in different plants being wrongly flagged.</w:t>
      </w:r>
      <w:ins w:id="290" w:author="l han" w:date="2018-09-23T12:02:00Z">
        <w:r w:rsidR="00C11292" w:rsidRPr="00884AD0">
          <w:rPr>
            <w:rFonts w:ascii="Times New Roman" w:hAnsi="Times New Roman" w:cs="Times New Roman"/>
            <w:lang w:eastAsia="en-US"/>
            <w:rPrChange w:id="291" w:author="David Chen" w:date="2018-10-27T18:39:00Z">
              <w:rPr>
                <w:lang w:eastAsia="en-US"/>
              </w:rPr>
            </w:rPrChange>
          </w:rPr>
          <w:t xml:space="preserve"> </w:t>
        </w:r>
        <w:r w:rsidR="0088131E" w:rsidRPr="00884AD0">
          <w:rPr>
            <w:rFonts w:ascii="Times New Roman" w:hAnsi="Times New Roman" w:cs="Times New Roman"/>
            <w:lang w:eastAsia="en-US"/>
            <w:rPrChange w:id="292" w:author="David Chen" w:date="2018-10-27T18:39:00Z">
              <w:rPr>
                <w:lang w:eastAsia="en-US"/>
              </w:rPr>
            </w:rPrChange>
          </w:rPr>
          <w:t>In addition</w:t>
        </w:r>
      </w:ins>
      <w:ins w:id="293" w:author="David Chen" w:date="2018-10-06T16:33:00Z">
        <w:r w:rsidR="00511C4B" w:rsidRPr="00884AD0">
          <w:rPr>
            <w:rFonts w:ascii="Times New Roman" w:hAnsi="Times New Roman" w:cs="Times New Roman"/>
            <w:lang w:eastAsia="en-US"/>
            <w:rPrChange w:id="294" w:author="David Chen" w:date="2018-10-27T18:39:00Z">
              <w:rPr>
                <w:lang w:eastAsia="en-US"/>
              </w:rPr>
            </w:rPrChange>
          </w:rPr>
          <w:t>, sending out people to go onto the field in order to do manual surveying is</w:t>
        </w:r>
      </w:ins>
      <w:ins w:id="295" w:author="l han" w:date="2018-09-23T12:02:00Z">
        <w:del w:id="296" w:author="David Chen" w:date="2018-10-06T16:33:00Z">
          <w:r w:rsidR="0088131E" w:rsidRPr="00884AD0" w:rsidDel="00511C4B">
            <w:rPr>
              <w:rFonts w:ascii="Times New Roman" w:hAnsi="Times New Roman" w:cs="Times New Roman"/>
              <w:lang w:eastAsia="en-US"/>
              <w:rPrChange w:id="297" w:author="David Chen" w:date="2018-10-27T18:39:00Z">
                <w:rPr>
                  <w:lang w:eastAsia="en-US"/>
                </w:rPr>
              </w:rPrChange>
            </w:rPr>
            <w:delText xml:space="preserve"> to the previously you said</w:delText>
          </w:r>
          <w:r w:rsidR="00C11292" w:rsidRPr="00884AD0" w:rsidDel="00511C4B">
            <w:rPr>
              <w:rFonts w:ascii="Times New Roman" w:hAnsi="Times New Roman" w:cs="Times New Roman"/>
              <w:lang w:eastAsia="en-US"/>
              <w:rPrChange w:id="298" w:author="David Chen" w:date="2018-10-27T18:39:00Z">
                <w:rPr>
                  <w:lang w:eastAsia="en-US"/>
                </w:rPr>
              </w:rPrChange>
            </w:rPr>
            <w:delText>, you can also talk about</w:delText>
          </w:r>
        </w:del>
      </w:ins>
      <w:ins w:id="299" w:author="l han" w:date="2018-09-23T12:03:00Z">
        <w:del w:id="300" w:author="David Chen" w:date="2018-10-06T16:33:00Z">
          <w:r w:rsidR="00FB574C" w:rsidRPr="00884AD0" w:rsidDel="00511C4B">
            <w:rPr>
              <w:rFonts w:ascii="Times New Roman" w:hAnsi="Times New Roman" w:cs="Times New Roman"/>
              <w:lang w:eastAsia="en-US"/>
              <w:rPrChange w:id="301" w:author="David Chen" w:date="2018-10-27T18:39:00Z">
                <w:rPr>
                  <w:lang w:eastAsia="en-US"/>
                </w:rPr>
              </w:rPrChange>
            </w:rPr>
            <w:delText xml:space="preserve"> that the agronomists </w:delText>
          </w:r>
        </w:del>
        <w:del w:id="302" w:author="David Chen" w:date="2018-10-06T16:34:00Z">
          <w:r w:rsidR="00FB574C" w:rsidRPr="00884AD0" w:rsidDel="00511C4B">
            <w:rPr>
              <w:rFonts w:ascii="Times New Roman" w:hAnsi="Times New Roman" w:cs="Times New Roman"/>
              <w:lang w:eastAsia="en-US"/>
              <w:rPrChange w:id="303" w:author="David Chen" w:date="2018-10-27T18:39:00Z">
                <w:rPr>
                  <w:lang w:eastAsia="en-US"/>
                </w:rPr>
              </w:rPrChange>
            </w:rPr>
            <w:delText>go to field to do survey is</w:delText>
          </w:r>
        </w:del>
      </w:ins>
      <w:ins w:id="304" w:author="David Chen" w:date="2018-10-06T16:34:00Z">
        <w:r w:rsidR="00511C4B" w:rsidRPr="00884AD0">
          <w:rPr>
            <w:rFonts w:ascii="Times New Roman" w:hAnsi="Times New Roman" w:cs="Times New Roman"/>
            <w:lang w:eastAsia="en-US"/>
            <w:rPrChange w:id="305" w:author="David Chen" w:date="2018-10-27T18:39:00Z">
              <w:rPr>
                <w:lang w:eastAsia="en-US"/>
              </w:rPr>
            </w:rPrChange>
          </w:rPr>
          <w:t xml:space="preserve"> very</w:t>
        </w:r>
      </w:ins>
      <w:ins w:id="306" w:author="l han" w:date="2018-09-23T12:03:00Z">
        <w:r w:rsidR="00FB574C" w:rsidRPr="00884AD0">
          <w:rPr>
            <w:rFonts w:ascii="Times New Roman" w:hAnsi="Times New Roman" w:cs="Times New Roman"/>
            <w:lang w:eastAsia="en-US"/>
            <w:rPrChange w:id="307" w:author="David Chen" w:date="2018-10-27T18:39:00Z">
              <w:rPr>
                <w:lang w:eastAsia="en-US"/>
              </w:rPr>
            </w:rPrChange>
          </w:rPr>
          <w:t xml:space="preserve"> labo</w:t>
        </w:r>
      </w:ins>
      <w:ins w:id="308" w:author="David Chen" w:date="2018-10-06T16:34:00Z">
        <w:r w:rsidR="00511C4B" w:rsidRPr="00884AD0">
          <w:rPr>
            <w:rFonts w:ascii="Times New Roman" w:hAnsi="Times New Roman" w:cs="Times New Roman"/>
            <w:lang w:eastAsia="en-US"/>
            <w:rPrChange w:id="309" w:author="David Chen" w:date="2018-10-27T18:39:00Z">
              <w:rPr>
                <w:lang w:eastAsia="en-US"/>
              </w:rPr>
            </w:rPrChange>
          </w:rPr>
          <w:t>u</w:t>
        </w:r>
      </w:ins>
      <w:ins w:id="310" w:author="l han" w:date="2018-09-23T12:03:00Z">
        <w:r w:rsidR="00FB574C" w:rsidRPr="00884AD0">
          <w:rPr>
            <w:rFonts w:ascii="Times New Roman" w:hAnsi="Times New Roman" w:cs="Times New Roman"/>
            <w:lang w:eastAsia="en-US"/>
            <w:rPrChange w:id="311" w:author="David Chen" w:date="2018-10-27T18:39:00Z">
              <w:rPr>
                <w:lang w:eastAsia="en-US"/>
              </w:rPr>
            </w:rPrChange>
          </w:rPr>
          <w:t>r intensive</w:t>
        </w:r>
      </w:ins>
      <w:ins w:id="312" w:author="David Chen" w:date="2018-10-06T16:38:00Z">
        <w:r w:rsidR="00511C4B" w:rsidRPr="00884AD0">
          <w:rPr>
            <w:rFonts w:ascii="Times New Roman" w:hAnsi="Times New Roman" w:cs="Times New Roman"/>
            <w:lang w:eastAsia="en-US"/>
            <w:rPrChange w:id="313" w:author="David Chen" w:date="2018-10-27T18:39:00Z">
              <w:rPr>
                <w:lang w:eastAsia="en-US"/>
              </w:rPr>
            </w:rPrChange>
          </w:rPr>
          <w:t xml:space="preserve"> and time consuming</w:t>
        </w:r>
      </w:ins>
      <w:ins w:id="314" w:author="l han" w:date="2018-09-23T12:03:00Z">
        <w:r w:rsidR="00FB574C" w:rsidRPr="00884AD0">
          <w:rPr>
            <w:rFonts w:ascii="Times New Roman" w:hAnsi="Times New Roman" w:cs="Times New Roman"/>
            <w:lang w:eastAsia="en-US"/>
            <w:rPrChange w:id="315" w:author="David Chen" w:date="2018-10-27T18:39:00Z">
              <w:rPr>
                <w:lang w:eastAsia="en-US"/>
              </w:rPr>
            </w:rPrChange>
          </w:rPr>
          <w:t xml:space="preserve"> </w:t>
        </w:r>
        <w:del w:id="316" w:author="David Chen" w:date="2018-10-06T16:34:00Z">
          <w:r w:rsidR="00FB574C" w:rsidRPr="00884AD0" w:rsidDel="00511C4B">
            <w:rPr>
              <w:rFonts w:ascii="Times New Roman" w:hAnsi="Times New Roman" w:cs="Times New Roman"/>
              <w:lang w:eastAsia="en-US"/>
              <w:rPrChange w:id="317" w:author="David Chen" w:date="2018-10-27T18:39:00Z">
                <w:rPr>
                  <w:lang w:eastAsia="en-US"/>
                </w:rPr>
              </w:rPrChange>
            </w:rPr>
            <w:delText>tasks</w:delText>
          </w:r>
        </w:del>
      </w:ins>
      <w:ins w:id="318" w:author="David Chen" w:date="2018-10-06T16:34:00Z">
        <w:r w:rsidR="00511C4B" w:rsidRPr="00884AD0">
          <w:rPr>
            <w:rFonts w:ascii="Times New Roman" w:hAnsi="Times New Roman" w:cs="Times New Roman"/>
            <w:lang w:eastAsia="en-US"/>
            <w:rPrChange w:id="319" w:author="David Chen" w:date="2018-10-27T18:39:00Z">
              <w:rPr>
                <w:lang w:eastAsia="en-US"/>
              </w:rPr>
            </w:rPrChange>
          </w:rPr>
          <w:t>due to the sheer size of the fields</w:t>
        </w:r>
      </w:ins>
      <w:ins w:id="320" w:author="l han" w:date="2018-09-23T12:03:00Z">
        <w:del w:id="321" w:author="David Chen" w:date="2018-10-06T16:38:00Z">
          <w:r w:rsidR="00FB574C" w:rsidRPr="00884AD0" w:rsidDel="00511C4B">
            <w:rPr>
              <w:rFonts w:ascii="Times New Roman" w:hAnsi="Times New Roman" w:cs="Times New Roman"/>
              <w:lang w:eastAsia="en-US"/>
              <w:rPrChange w:id="322" w:author="David Chen" w:date="2018-10-27T18:39:00Z">
                <w:rPr>
                  <w:lang w:eastAsia="en-US"/>
                </w:rPr>
              </w:rPrChange>
            </w:rPr>
            <w:delText xml:space="preserve"> and time consuming</w:delText>
          </w:r>
        </w:del>
        <w:r w:rsidR="00FB574C" w:rsidRPr="00884AD0">
          <w:rPr>
            <w:rFonts w:ascii="Times New Roman" w:hAnsi="Times New Roman" w:cs="Times New Roman"/>
            <w:lang w:eastAsia="en-US"/>
            <w:rPrChange w:id="323" w:author="David Chen" w:date="2018-10-27T18:39:00Z">
              <w:rPr>
                <w:lang w:eastAsia="en-US"/>
              </w:rPr>
            </w:rPrChange>
          </w:rPr>
          <w:t xml:space="preserve">. </w:t>
        </w:r>
      </w:ins>
      <w:ins w:id="324" w:author="l han" w:date="2018-09-23T12:19:00Z">
        <w:r w:rsidR="00011EB5" w:rsidRPr="00884AD0">
          <w:rPr>
            <w:rFonts w:ascii="Times New Roman" w:hAnsi="Times New Roman" w:cs="Times New Roman"/>
            <w:lang w:eastAsia="en-US"/>
            <w:rPrChange w:id="325" w:author="David Chen" w:date="2018-10-27T18:39:00Z">
              <w:rPr>
                <w:lang w:eastAsia="en-US"/>
              </w:rPr>
            </w:rPrChange>
          </w:rPr>
          <w:t xml:space="preserve"> </w:t>
        </w:r>
      </w:ins>
      <w:ins w:id="326" w:author="David Chen" w:date="2018-10-06T16:43:00Z">
        <w:r w:rsidR="00166AB9" w:rsidRPr="00884AD0">
          <w:rPr>
            <w:rFonts w:ascii="Times New Roman" w:hAnsi="Times New Roman" w:cs="Times New Roman"/>
            <w:lang w:eastAsia="en-US"/>
            <w:rPrChange w:id="327" w:author="David Chen" w:date="2018-10-27T18:39:00Z">
              <w:rPr>
                <w:lang w:eastAsia="en-US"/>
              </w:rPr>
            </w:rPrChange>
          </w:rPr>
          <w:t xml:space="preserve">It is also very expensive to do this as </w:t>
        </w:r>
      </w:ins>
      <w:ins w:id="328" w:author="l han" w:date="2018-09-23T12:19:00Z">
        <w:del w:id="329" w:author="David Chen" w:date="2018-10-06T16:43:00Z">
          <w:r w:rsidR="00011EB5" w:rsidRPr="00884AD0" w:rsidDel="00166AB9">
            <w:rPr>
              <w:rFonts w:ascii="Times New Roman" w:hAnsi="Times New Roman" w:cs="Times New Roman"/>
              <w:lang w:eastAsia="en-US"/>
              <w:rPrChange w:id="330" w:author="David Chen" w:date="2018-10-27T18:39:00Z">
                <w:rPr>
                  <w:lang w:eastAsia="en-US"/>
                </w:rPr>
              </w:rPrChange>
            </w:rPr>
            <w:delText>T</w:delText>
          </w:r>
        </w:del>
      </w:ins>
      <w:ins w:id="331" w:author="David Chen" w:date="2018-10-06T16:43:00Z">
        <w:r w:rsidR="00166AB9" w:rsidRPr="00884AD0">
          <w:rPr>
            <w:rFonts w:ascii="Times New Roman" w:hAnsi="Times New Roman" w:cs="Times New Roman"/>
            <w:lang w:eastAsia="en-US"/>
            <w:rPrChange w:id="332" w:author="David Chen" w:date="2018-10-27T18:39:00Z">
              <w:rPr>
                <w:lang w:eastAsia="en-US"/>
              </w:rPr>
            </w:rPrChange>
          </w:rPr>
          <w:t>t</w:t>
        </w:r>
      </w:ins>
      <w:ins w:id="333" w:author="l han" w:date="2018-09-23T12:19:00Z">
        <w:r w:rsidR="00011EB5" w:rsidRPr="00884AD0">
          <w:rPr>
            <w:rFonts w:ascii="Times New Roman" w:hAnsi="Times New Roman" w:cs="Times New Roman"/>
            <w:lang w:eastAsia="en-US"/>
            <w:rPrChange w:id="334" w:author="David Chen" w:date="2018-10-27T18:39:00Z">
              <w:rPr>
                <w:lang w:eastAsia="en-US"/>
              </w:rPr>
            </w:rPrChange>
          </w:rPr>
          <w:t xml:space="preserve">hey are often required to be trained regularly to </w:t>
        </w:r>
      </w:ins>
      <w:ins w:id="335" w:author="l han" w:date="2018-09-23T12:20:00Z">
        <w:r w:rsidR="00097A3E" w:rsidRPr="00884AD0">
          <w:rPr>
            <w:rFonts w:ascii="Times New Roman" w:hAnsi="Times New Roman" w:cs="Times New Roman"/>
            <w:lang w:eastAsia="en-US"/>
            <w:rPrChange w:id="336" w:author="David Chen" w:date="2018-10-27T18:39:00Z">
              <w:rPr>
                <w:lang w:eastAsia="en-US"/>
              </w:rPr>
            </w:rPrChange>
          </w:rPr>
          <w:t>keep update with new knowledge about diseases</w:t>
        </w:r>
        <w:r w:rsidR="000C0533" w:rsidRPr="00884AD0">
          <w:rPr>
            <w:rFonts w:ascii="Times New Roman" w:hAnsi="Times New Roman" w:cs="Times New Roman"/>
            <w:lang w:eastAsia="en-US"/>
            <w:rPrChange w:id="337" w:author="David Chen" w:date="2018-10-27T18:39:00Z">
              <w:rPr>
                <w:lang w:eastAsia="en-US"/>
              </w:rPr>
            </w:rPrChange>
          </w:rPr>
          <w:t xml:space="preserve">, </w:t>
        </w:r>
        <w:del w:id="338" w:author="David Chen" w:date="2018-10-06T16:43:00Z">
          <w:r w:rsidR="000C0533" w:rsidRPr="00884AD0" w:rsidDel="00166AB9">
            <w:rPr>
              <w:rFonts w:ascii="Times New Roman" w:hAnsi="Times New Roman" w:cs="Times New Roman"/>
              <w:lang w:eastAsia="en-US"/>
              <w:rPrChange w:id="339" w:author="David Chen" w:date="2018-10-27T18:39:00Z">
                <w:rPr>
                  <w:lang w:eastAsia="en-US"/>
                </w:rPr>
              </w:rPrChange>
            </w:rPr>
            <w:delText>which is costly</w:delText>
          </w:r>
        </w:del>
      </w:ins>
      <w:ins w:id="340" w:author="David Chen" w:date="2018-10-06T16:43:00Z">
        <w:r w:rsidR="00166AB9" w:rsidRPr="00884AD0">
          <w:rPr>
            <w:rFonts w:ascii="Times New Roman" w:hAnsi="Times New Roman" w:cs="Times New Roman"/>
            <w:lang w:eastAsia="en-US"/>
            <w:rPrChange w:id="341" w:author="David Chen" w:date="2018-10-27T18:39:00Z">
              <w:rPr>
                <w:lang w:eastAsia="en-US"/>
              </w:rPr>
            </w:rPrChange>
          </w:rPr>
          <w:t>as well as having to move them to different fields to do their work</w:t>
        </w:r>
      </w:ins>
      <w:ins w:id="342" w:author="l han" w:date="2018-09-23T12:20:00Z">
        <w:r w:rsidR="000E3030" w:rsidRPr="00884AD0">
          <w:rPr>
            <w:rFonts w:ascii="Times New Roman" w:hAnsi="Times New Roman" w:cs="Times New Roman"/>
            <w:lang w:eastAsia="en-US"/>
            <w:rPrChange w:id="343" w:author="David Chen" w:date="2018-10-27T18:39:00Z">
              <w:rPr>
                <w:lang w:eastAsia="en-US"/>
              </w:rPr>
            </w:rPrChange>
          </w:rPr>
          <w:t xml:space="preserve">. </w:t>
        </w:r>
      </w:ins>
      <w:ins w:id="344" w:author="David Chen" w:date="2018-10-06T16:50:00Z">
        <w:r w:rsidR="00166AB9" w:rsidRPr="00884AD0">
          <w:rPr>
            <w:rFonts w:ascii="Times New Roman" w:hAnsi="Times New Roman" w:cs="Times New Roman"/>
            <w:lang w:eastAsia="en-US"/>
            <w:rPrChange w:id="345" w:author="David Chen" w:date="2018-10-27T18:39:00Z">
              <w:rPr>
                <w:lang w:eastAsia="en-US"/>
              </w:rPr>
            </w:rPrChange>
          </w:rPr>
          <w:t xml:space="preserve">This is particularly </w:t>
        </w:r>
      </w:ins>
      <w:ins w:id="346" w:author="David Chen" w:date="2018-10-06T16:52:00Z">
        <w:r w:rsidR="00166AB9" w:rsidRPr="00884AD0">
          <w:rPr>
            <w:rFonts w:ascii="Times New Roman" w:hAnsi="Times New Roman" w:cs="Times New Roman"/>
            <w:lang w:eastAsia="en-US"/>
            <w:rPrChange w:id="347" w:author="David Chen" w:date="2018-10-27T18:39:00Z">
              <w:rPr>
                <w:lang w:eastAsia="en-US"/>
              </w:rPr>
            </w:rPrChange>
          </w:rPr>
          <w:t>difficult</w:t>
        </w:r>
      </w:ins>
      <w:ins w:id="348" w:author="David Chen" w:date="2018-10-06T16:50:00Z">
        <w:r w:rsidR="00166AB9" w:rsidRPr="00884AD0">
          <w:rPr>
            <w:rFonts w:ascii="Times New Roman" w:hAnsi="Times New Roman" w:cs="Times New Roman"/>
            <w:lang w:eastAsia="en-US"/>
            <w:rPrChange w:id="349" w:author="David Chen" w:date="2018-10-27T18:39:00Z">
              <w:rPr>
                <w:lang w:eastAsia="en-US"/>
              </w:rPr>
            </w:rPrChange>
          </w:rPr>
          <w:t xml:space="preserve"> to achieve, </w:t>
        </w:r>
      </w:ins>
      <w:ins w:id="350" w:author="l han" w:date="2018-09-23T12:20:00Z">
        <w:del w:id="351" w:author="David Chen" w:date="2018-10-06T16:48:00Z">
          <w:r w:rsidR="000C0533" w:rsidRPr="00884AD0" w:rsidDel="00166AB9">
            <w:rPr>
              <w:rFonts w:ascii="Times New Roman" w:hAnsi="Times New Roman" w:cs="Times New Roman"/>
              <w:lang w:eastAsia="en-US"/>
              <w:rPrChange w:id="352" w:author="David Chen" w:date="2018-10-27T18:39:00Z">
                <w:rPr>
                  <w:lang w:eastAsia="en-US"/>
                </w:rPr>
              </w:rPrChange>
            </w:rPr>
            <w:delText xml:space="preserve">  </w:delText>
          </w:r>
        </w:del>
      </w:ins>
      <w:ins w:id="353" w:author="l han" w:date="2018-09-23T12:03:00Z">
        <w:del w:id="354" w:author="David Chen" w:date="2018-10-06T16:48:00Z">
          <w:r w:rsidR="00FB574C" w:rsidRPr="00884AD0" w:rsidDel="00166AB9">
            <w:rPr>
              <w:rFonts w:ascii="Times New Roman" w:hAnsi="Times New Roman" w:cs="Times New Roman"/>
              <w:lang w:eastAsia="en-US"/>
              <w:rPrChange w:id="355" w:author="David Chen" w:date="2018-10-27T18:39:00Z">
                <w:rPr>
                  <w:lang w:eastAsia="en-US"/>
                </w:rPr>
              </w:rPrChange>
            </w:rPr>
            <w:delText xml:space="preserve"> </w:delText>
          </w:r>
        </w:del>
        <w:del w:id="356" w:author="David Chen" w:date="2018-10-06T16:50:00Z">
          <w:r w:rsidR="00FB574C" w:rsidRPr="00884AD0" w:rsidDel="00166AB9">
            <w:rPr>
              <w:rFonts w:ascii="Times New Roman" w:hAnsi="Times New Roman" w:cs="Times New Roman"/>
              <w:lang w:eastAsia="en-US"/>
              <w:rPrChange w:id="357" w:author="David Chen" w:date="2018-10-27T18:39:00Z">
                <w:rPr>
                  <w:lang w:eastAsia="en-US"/>
                </w:rPr>
              </w:rPrChange>
            </w:rPr>
            <w:delText>E</w:delText>
          </w:r>
        </w:del>
      </w:ins>
      <w:ins w:id="358" w:author="David Chen" w:date="2018-10-06T16:50:00Z">
        <w:r w:rsidR="00166AB9" w:rsidRPr="00884AD0">
          <w:rPr>
            <w:rFonts w:ascii="Times New Roman" w:hAnsi="Times New Roman" w:cs="Times New Roman"/>
            <w:lang w:eastAsia="en-US"/>
            <w:rPrChange w:id="359" w:author="David Chen" w:date="2018-10-27T18:39:00Z">
              <w:rPr>
                <w:lang w:eastAsia="en-US"/>
              </w:rPr>
            </w:rPrChange>
          </w:rPr>
          <w:t>e</w:t>
        </w:r>
      </w:ins>
      <w:ins w:id="360" w:author="l han" w:date="2018-09-23T12:03:00Z">
        <w:r w:rsidR="00FB574C" w:rsidRPr="00884AD0">
          <w:rPr>
            <w:rFonts w:ascii="Times New Roman" w:hAnsi="Times New Roman" w:cs="Times New Roman"/>
            <w:lang w:eastAsia="en-US"/>
            <w:rPrChange w:id="361" w:author="David Chen" w:date="2018-10-27T18:39:00Z">
              <w:rPr>
                <w:lang w:eastAsia="en-US"/>
              </w:rPr>
            </w:rPrChange>
          </w:rPr>
          <w:t xml:space="preserve">specially in rural countries, </w:t>
        </w:r>
      </w:ins>
      <w:ins w:id="362" w:author="David Chen" w:date="2018-10-06T16:50:00Z">
        <w:r w:rsidR="00166AB9" w:rsidRPr="00884AD0">
          <w:rPr>
            <w:rFonts w:ascii="Times New Roman" w:hAnsi="Times New Roman" w:cs="Times New Roman"/>
            <w:lang w:eastAsia="en-US"/>
            <w:rPrChange w:id="363" w:author="David Chen" w:date="2018-10-27T18:39:00Z">
              <w:rPr>
                <w:lang w:eastAsia="en-US"/>
              </w:rPr>
            </w:rPrChange>
          </w:rPr>
          <w:t xml:space="preserve">where </w:t>
        </w:r>
      </w:ins>
      <w:ins w:id="364" w:author="l han" w:date="2018-09-23T12:03:00Z">
        <w:r w:rsidR="00FB574C" w:rsidRPr="00884AD0">
          <w:rPr>
            <w:rFonts w:ascii="Times New Roman" w:hAnsi="Times New Roman" w:cs="Times New Roman"/>
            <w:lang w:eastAsia="en-US"/>
            <w:rPrChange w:id="365" w:author="David Chen" w:date="2018-10-27T18:39:00Z">
              <w:rPr>
                <w:lang w:eastAsia="en-US"/>
              </w:rPr>
            </w:rPrChange>
          </w:rPr>
          <w:t xml:space="preserve">it is hard </w:t>
        </w:r>
      </w:ins>
      <w:ins w:id="366" w:author="l han" w:date="2018-09-23T12:04:00Z">
        <w:r w:rsidR="00D14768" w:rsidRPr="00884AD0">
          <w:rPr>
            <w:rFonts w:ascii="Times New Roman" w:hAnsi="Times New Roman" w:cs="Times New Roman"/>
            <w:lang w:eastAsia="en-US"/>
            <w:rPrChange w:id="367" w:author="David Chen" w:date="2018-10-27T18:39:00Z">
              <w:rPr>
                <w:lang w:eastAsia="en-US"/>
              </w:rPr>
            </w:rPrChange>
          </w:rPr>
          <w:t xml:space="preserve">for </w:t>
        </w:r>
      </w:ins>
      <w:ins w:id="368" w:author="l han" w:date="2018-09-23T12:05:00Z">
        <w:r w:rsidR="00D14768" w:rsidRPr="00884AD0">
          <w:rPr>
            <w:rFonts w:ascii="Times New Roman" w:hAnsi="Times New Roman" w:cs="Times New Roman"/>
            <w:lang w:eastAsia="en-US"/>
            <w:rPrChange w:id="369" w:author="David Chen" w:date="2018-10-27T18:39:00Z">
              <w:rPr>
                <w:lang w:eastAsia="en-US"/>
              </w:rPr>
            </w:rPrChange>
          </w:rPr>
          <w:t>agronomists</w:t>
        </w:r>
      </w:ins>
      <w:ins w:id="370" w:author="l han" w:date="2018-09-23T12:04:00Z">
        <w:r w:rsidR="00D14768" w:rsidRPr="00884AD0">
          <w:rPr>
            <w:rFonts w:ascii="Times New Roman" w:hAnsi="Times New Roman" w:cs="Times New Roman"/>
            <w:lang w:eastAsia="en-US"/>
            <w:rPrChange w:id="371" w:author="David Chen" w:date="2018-10-27T18:39:00Z">
              <w:rPr>
                <w:lang w:eastAsia="en-US"/>
              </w:rPr>
            </w:rPrChange>
          </w:rPr>
          <w:t xml:space="preserve"> </w:t>
        </w:r>
      </w:ins>
      <w:ins w:id="372" w:author="l han" w:date="2018-09-23T12:05:00Z">
        <w:r w:rsidR="00D14768" w:rsidRPr="00884AD0">
          <w:rPr>
            <w:rFonts w:ascii="Times New Roman" w:hAnsi="Times New Roman" w:cs="Times New Roman"/>
            <w:lang w:eastAsia="en-US"/>
            <w:rPrChange w:id="373" w:author="David Chen" w:date="2018-10-27T18:39:00Z">
              <w:rPr>
                <w:lang w:eastAsia="en-US"/>
              </w:rPr>
            </w:rPrChange>
          </w:rPr>
          <w:t xml:space="preserve">or surveyor </w:t>
        </w:r>
      </w:ins>
      <w:ins w:id="374" w:author="l han" w:date="2018-09-23T12:03:00Z">
        <w:r w:rsidR="00FB574C" w:rsidRPr="00884AD0">
          <w:rPr>
            <w:rFonts w:ascii="Times New Roman" w:hAnsi="Times New Roman" w:cs="Times New Roman"/>
            <w:lang w:eastAsia="en-US"/>
            <w:rPrChange w:id="375" w:author="David Chen" w:date="2018-10-27T18:39:00Z">
              <w:rPr>
                <w:lang w:eastAsia="en-US"/>
              </w:rPr>
            </w:rPrChange>
          </w:rPr>
          <w:t xml:space="preserve">to access </w:t>
        </w:r>
      </w:ins>
      <w:ins w:id="376" w:author="l han" w:date="2018-09-23T12:05:00Z">
        <w:r w:rsidR="00D14768" w:rsidRPr="00884AD0">
          <w:rPr>
            <w:rFonts w:ascii="Times New Roman" w:hAnsi="Times New Roman" w:cs="Times New Roman"/>
            <w:lang w:eastAsia="en-US"/>
            <w:rPrChange w:id="377" w:author="David Chen" w:date="2018-10-27T18:39:00Z">
              <w:rPr>
                <w:lang w:eastAsia="en-US"/>
              </w:rPr>
            </w:rPrChange>
          </w:rPr>
          <w:t xml:space="preserve">the fields </w:t>
        </w:r>
      </w:ins>
      <w:ins w:id="378" w:author="l han" w:date="2018-09-23T12:03:00Z">
        <w:r w:rsidR="00FB574C" w:rsidRPr="00884AD0">
          <w:rPr>
            <w:rFonts w:ascii="Times New Roman" w:hAnsi="Times New Roman" w:cs="Times New Roman"/>
            <w:lang w:eastAsia="en-US"/>
            <w:rPrChange w:id="379" w:author="David Chen" w:date="2018-10-27T18:39:00Z">
              <w:rPr>
                <w:lang w:eastAsia="en-US"/>
              </w:rPr>
            </w:rPrChange>
          </w:rPr>
          <w:t xml:space="preserve">due to poor </w:t>
        </w:r>
        <w:del w:id="380" w:author="David Chen" w:date="2018-10-06T17:06:00Z">
          <w:r w:rsidR="00FB574C" w:rsidRPr="00884AD0" w:rsidDel="000149F4">
            <w:rPr>
              <w:rFonts w:ascii="Times New Roman" w:hAnsi="Times New Roman" w:cs="Times New Roman"/>
              <w:lang w:eastAsia="en-US"/>
              <w:rPrChange w:id="381" w:author="David Chen" w:date="2018-10-27T18:39:00Z">
                <w:rPr>
                  <w:lang w:eastAsia="en-US"/>
                </w:rPr>
              </w:rPrChange>
            </w:rPr>
            <w:delText>infrstu</w:delText>
          </w:r>
          <w:r w:rsidR="00D14768" w:rsidRPr="00884AD0" w:rsidDel="000149F4">
            <w:rPr>
              <w:rFonts w:ascii="Times New Roman" w:hAnsi="Times New Roman" w:cs="Times New Roman"/>
              <w:lang w:eastAsia="en-US"/>
              <w:rPrChange w:id="382" w:author="David Chen" w:date="2018-10-27T18:39:00Z">
                <w:rPr>
                  <w:lang w:eastAsia="en-US"/>
                </w:rPr>
              </w:rPrChange>
            </w:rPr>
            <w:delText>ctures</w:delText>
          </w:r>
        </w:del>
      </w:ins>
      <w:ins w:id="383" w:author="David Chen" w:date="2018-10-06T17:06:00Z">
        <w:r w:rsidR="000149F4" w:rsidRPr="00884AD0">
          <w:rPr>
            <w:rFonts w:ascii="Times New Roman" w:hAnsi="Times New Roman" w:cs="Times New Roman"/>
            <w:lang w:eastAsia="en-US"/>
            <w:rPrChange w:id="384" w:author="David Chen" w:date="2018-10-27T18:39:00Z">
              <w:rPr>
                <w:lang w:eastAsia="en-US"/>
              </w:rPr>
            </w:rPrChange>
          </w:rPr>
          <w:t>infrastructures</w:t>
        </w:r>
      </w:ins>
      <w:ins w:id="385" w:author="l han" w:date="2018-09-23T12:03:00Z">
        <w:r w:rsidR="00D14768" w:rsidRPr="00884AD0">
          <w:rPr>
            <w:rFonts w:ascii="Times New Roman" w:hAnsi="Times New Roman" w:cs="Times New Roman"/>
            <w:lang w:eastAsia="en-US"/>
            <w:rPrChange w:id="386" w:author="David Chen" w:date="2018-10-27T18:39:00Z">
              <w:rPr>
                <w:lang w:eastAsia="en-US"/>
              </w:rPr>
            </w:rPrChange>
          </w:rPr>
          <w:t xml:space="preserve"> such as roads, transport</w:t>
        </w:r>
      </w:ins>
      <w:ins w:id="387" w:author="David Chen" w:date="2018-10-06T17:06:00Z">
        <w:r w:rsidR="000149F4" w:rsidRPr="00884AD0">
          <w:rPr>
            <w:rFonts w:ascii="Times New Roman" w:hAnsi="Times New Roman" w:cs="Times New Roman"/>
            <w:lang w:eastAsia="en-US"/>
            <w:rPrChange w:id="388" w:author="David Chen" w:date="2018-10-27T18:39:00Z">
              <w:rPr>
                <w:lang w:eastAsia="en-US"/>
              </w:rPr>
            </w:rPrChange>
          </w:rPr>
          <w:t xml:space="preserve"> and funding</w:t>
        </w:r>
      </w:ins>
      <w:ins w:id="389" w:author="l han" w:date="2018-09-23T12:03:00Z">
        <w:r w:rsidR="00D14768" w:rsidRPr="00884AD0">
          <w:rPr>
            <w:rFonts w:ascii="Times New Roman" w:hAnsi="Times New Roman" w:cs="Times New Roman"/>
            <w:lang w:eastAsia="en-US"/>
            <w:rPrChange w:id="390" w:author="David Chen" w:date="2018-10-27T18:39:00Z">
              <w:rPr>
                <w:lang w:eastAsia="en-US"/>
              </w:rPr>
            </w:rPrChange>
          </w:rPr>
          <w:t xml:space="preserve"> issues. </w:t>
        </w:r>
      </w:ins>
    </w:p>
    <w:p w14:paraId="103A5894" w14:textId="3FBEC118" w:rsidR="006860E9" w:rsidRPr="00B21172" w:rsidRDefault="00F73DA8">
      <w:pPr>
        <w:rPr>
          <w:ins w:id="391" w:author="l han" w:date="2018-09-23T12:26:00Z"/>
          <w:lang w:eastAsia="en-US"/>
        </w:rPr>
        <w:pPrChange w:id="392" w:author="David Chen" w:date="2018-10-13T15:29:00Z">
          <w:pPr>
            <w:pStyle w:val="BodyText"/>
            <w:ind w:firstLine="0"/>
          </w:pPr>
        </w:pPrChange>
      </w:pPr>
      <w:ins w:id="393" w:author="l han" w:date="2018-09-23T12:10:00Z">
        <w:del w:id="394" w:author="David Chen" w:date="2018-10-06T18:01:00Z">
          <w:r w:rsidRPr="00884AD0" w:rsidDel="00641FA5">
            <w:rPr>
              <w:rFonts w:ascii="Times New Roman" w:hAnsi="Times New Roman" w:cs="Times New Roman"/>
              <w:lang w:eastAsia="en-US"/>
              <w:rPrChange w:id="395" w:author="David Chen" w:date="2018-10-27T18:39:00Z">
                <w:rPr>
                  <w:lang w:eastAsia="en-US"/>
                </w:rPr>
              </w:rPrChange>
            </w:rPr>
            <w:delText>Then you can talk</w:delText>
          </w:r>
          <w:r w:rsidR="00B24705" w:rsidRPr="00884AD0" w:rsidDel="00641FA5">
            <w:rPr>
              <w:rFonts w:ascii="Times New Roman" w:hAnsi="Times New Roman" w:cs="Times New Roman"/>
              <w:lang w:eastAsia="en-US"/>
              <w:rPrChange w:id="396" w:author="David Chen" w:date="2018-10-27T18:39:00Z">
                <w:rPr>
                  <w:lang w:eastAsia="en-US"/>
                </w:rPr>
              </w:rPrChange>
            </w:rPr>
            <w:delText xml:space="preserve"> about the use of </w:delText>
          </w:r>
          <w:r w:rsidR="00C46FD3" w:rsidRPr="00884AD0" w:rsidDel="00641FA5">
            <w:rPr>
              <w:rFonts w:ascii="Times New Roman" w:hAnsi="Times New Roman" w:cs="Times New Roman"/>
              <w:lang w:eastAsia="en-US"/>
              <w:rPrChange w:id="397" w:author="David Chen" w:date="2018-10-27T18:39:00Z">
                <w:rPr>
                  <w:lang w:eastAsia="en-US"/>
                </w:rPr>
              </w:rPrChange>
            </w:rPr>
            <w:delText xml:space="preserve">image process, </w:delText>
          </w:r>
        </w:del>
      </w:ins>
      <w:ins w:id="398" w:author="l han" w:date="2018-09-23T12:11:00Z">
        <w:del w:id="399" w:author="David Chen" w:date="2018-10-06T18:01:00Z">
          <w:r w:rsidR="00C46FD3" w:rsidRPr="00884AD0" w:rsidDel="00641FA5">
            <w:rPr>
              <w:rFonts w:ascii="Times New Roman" w:hAnsi="Times New Roman" w:cs="Times New Roman"/>
              <w:lang w:eastAsia="en-US"/>
              <w:rPrChange w:id="400" w:author="David Chen" w:date="2018-10-27T18:39:00Z">
                <w:rPr>
                  <w:lang w:eastAsia="en-US"/>
                </w:rPr>
              </w:rPrChange>
            </w:rPr>
            <w:delText>machine</w:delText>
          </w:r>
        </w:del>
      </w:ins>
      <w:ins w:id="401" w:author="l han" w:date="2018-09-23T12:10:00Z">
        <w:del w:id="402" w:author="David Chen" w:date="2018-10-06T18:01:00Z">
          <w:r w:rsidR="00C46FD3" w:rsidRPr="00884AD0" w:rsidDel="00641FA5">
            <w:rPr>
              <w:rFonts w:ascii="Times New Roman" w:hAnsi="Times New Roman" w:cs="Times New Roman"/>
              <w:lang w:eastAsia="en-US"/>
              <w:rPrChange w:id="403" w:author="David Chen" w:date="2018-10-27T18:39:00Z">
                <w:rPr>
                  <w:lang w:eastAsia="en-US"/>
                </w:rPr>
              </w:rPrChange>
            </w:rPr>
            <w:delText xml:space="preserve"> </w:delText>
          </w:r>
        </w:del>
      </w:ins>
      <w:ins w:id="404" w:author="l han" w:date="2018-09-23T12:11:00Z">
        <w:del w:id="405" w:author="David Chen" w:date="2018-10-06T18:01:00Z">
          <w:r w:rsidR="00C46FD3" w:rsidRPr="00884AD0" w:rsidDel="00641FA5">
            <w:rPr>
              <w:rFonts w:ascii="Times New Roman" w:hAnsi="Times New Roman" w:cs="Times New Roman"/>
              <w:lang w:eastAsia="en-US"/>
              <w:rPrChange w:id="406" w:author="David Chen" w:date="2018-10-27T18:39:00Z">
                <w:rPr>
                  <w:lang w:eastAsia="en-US"/>
                </w:rPr>
              </w:rPrChange>
            </w:rPr>
            <w:delText xml:space="preserve">learning </w:delText>
          </w:r>
          <w:r w:rsidR="00466E4D" w:rsidRPr="00884AD0" w:rsidDel="00641FA5">
            <w:rPr>
              <w:rFonts w:ascii="Times New Roman" w:hAnsi="Times New Roman" w:cs="Times New Roman"/>
              <w:lang w:eastAsia="en-US"/>
              <w:rPrChange w:id="407" w:author="David Chen" w:date="2018-10-27T18:39:00Z">
                <w:rPr>
                  <w:lang w:eastAsia="en-US"/>
                </w:rPr>
              </w:rPrChange>
            </w:rPr>
            <w:delText>for automatic detection of crop diseases has enmerged as an effective way</w:delText>
          </w:r>
          <w:r w:rsidR="000F5889" w:rsidRPr="00884AD0" w:rsidDel="00641FA5">
            <w:rPr>
              <w:rFonts w:ascii="Times New Roman" w:hAnsi="Times New Roman" w:cs="Times New Roman"/>
              <w:lang w:eastAsia="en-US"/>
              <w:rPrChange w:id="408" w:author="David Chen" w:date="2018-10-27T18:39:00Z">
                <w:rPr>
                  <w:lang w:eastAsia="en-US"/>
                </w:rPr>
              </w:rPrChange>
            </w:rPr>
            <w:delText xml:space="preserve"> [references</w:delText>
          </w:r>
        </w:del>
      </w:ins>
      <w:ins w:id="409" w:author="l han" w:date="2018-09-23T12:12:00Z">
        <w:del w:id="410" w:author="David Chen" w:date="2018-10-06T18:01:00Z">
          <w:r w:rsidR="0017343F" w:rsidRPr="00884AD0" w:rsidDel="00641FA5">
            <w:rPr>
              <w:rFonts w:ascii="Times New Roman" w:hAnsi="Times New Roman" w:cs="Times New Roman"/>
              <w:lang w:eastAsia="en-US"/>
              <w:rPrChange w:id="411" w:author="David Chen" w:date="2018-10-27T18:39:00Z">
                <w:rPr>
                  <w:lang w:eastAsia="en-US"/>
                </w:rPr>
              </w:rPrChange>
            </w:rPr>
            <w:delText>xxxxx</w:delText>
          </w:r>
        </w:del>
      </w:ins>
      <w:ins w:id="412" w:author="l han" w:date="2018-09-23T12:11:00Z">
        <w:del w:id="413" w:author="David Chen" w:date="2018-10-06T18:01:00Z">
          <w:r w:rsidR="000F5889" w:rsidRPr="00884AD0" w:rsidDel="00641FA5">
            <w:rPr>
              <w:rFonts w:ascii="Times New Roman" w:hAnsi="Times New Roman" w:cs="Times New Roman"/>
              <w:lang w:eastAsia="en-US"/>
              <w:rPrChange w:id="414" w:author="David Chen" w:date="2018-10-27T18:39:00Z">
                <w:rPr>
                  <w:lang w:eastAsia="en-US"/>
                </w:rPr>
              </w:rPrChange>
            </w:rPr>
            <w:delText>]</w:delText>
          </w:r>
        </w:del>
      </w:ins>
      <w:ins w:id="415" w:author="l han" w:date="2018-09-23T12:12:00Z">
        <w:del w:id="416" w:author="David Chen" w:date="2018-10-06T18:01:00Z">
          <w:r w:rsidR="0017343F" w:rsidRPr="00884AD0" w:rsidDel="00641FA5">
            <w:rPr>
              <w:rFonts w:ascii="Times New Roman" w:hAnsi="Times New Roman" w:cs="Times New Roman"/>
              <w:lang w:eastAsia="en-US"/>
              <w:rPrChange w:id="417" w:author="David Chen" w:date="2018-10-27T18:39:00Z">
                <w:rPr>
                  <w:lang w:eastAsia="en-US"/>
                </w:rPr>
              </w:rPrChange>
            </w:rPr>
            <w:delText>.</w:delText>
          </w:r>
        </w:del>
      </w:ins>
      <w:ins w:id="418" w:author="David Chen" w:date="2018-10-06T18:01:00Z">
        <w:r w:rsidR="00641FA5" w:rsidRPr="00884AD0">
          <w:rPr>
            <w:rFonts w:ascii="Times New Roman" w:hAnsi="Times New Roman" w:cs="Times New Roman"/>
            <w:lang w:eastAsia="en-US"/>
            <w:rPrChange w:id="419" w:author="David Chen" w:date="2018-10-27T18:39:00Z">
              <w:rPr>
                <w:lang w:eastAsia="en-US"/>
              </w:rPr>
            </w:rPrChange>
          </w:rPr>
          <w:t xml:space="preserve">To help alleviate this problem, the development of using image processing and machine learning in order to detect diseases in plants unravelled rapidly. </w:t>
        </w:r>
      </w:ins>
      <w:ins w:id="420" w:author="David Chen" w:date="2018-10-13T15:44:00Z">
        <w:r w:rsidR="007D0004" w:rsidRPr="00884AD0">
          <w:rPr>
            <w:rFonts w:ascii="Times New Roman" w:hAnsi="Times New Roman" w:cs="Times New Roman"/>
            <w:lang w:eastAsia="en-US"/>
            <w:rPrChange w:id="421" w:author="David Chen" w:date="2018-10-27T18:39:00Z">
              <w:rPr>
                <w:lang w:eastAsia="en-US"/>
              </w:rPr>
            </w:rPrChange>
          </w:rPr>
          <w:t>Research was done on detecting Wheat Leaf rust using distinguished partial least squares and support vector machines</w:t>
        </w:r>
      </w:ins>
      <w:customXmlInsRangeStart w:id="422" w:author="David Chen" w:date="2018-10-13T15:48:00Z"/>
      <w:sdt>
        <w:sdtPr>
          <w:rPr>
            <w:rFonts w:ascii="Times New Roman" w:hAnsi="Times New Roman" w:cs="Times New Roman"/>
            <w:lang w:eastAsia="en-US"/>
          </w:rPr>
          <w:id w:val="508643491"/>
          <w:citation/>
        </w:sdtPr>
        <w:sdtContent>
          <w:customXmlInsRangeEnd w:id="422"/>
          <w:ins w:id="423" w:author="David Chen" w:date="2018-10-13T15:48:00Z">
            <w:r w:rsidR="007D0004" w:rsidRPr="00884AD0">
              <w:rPr>
                <w:rFonts w:ascii="Times New Roman" w:hAnsi="Times New Roman" w:cs="Times New Roman"/>
                <w:lang w:eastAsia="en-US"/>
                <w:rPrChange w:id="424" w:author="David Chen" w:date="2018-10-27T18:39:00Z">
                  <w:rPr>
                    <w:lang w:eastAsia="en-US"/>
                  </w:rPr>
                </w:rPrChange>
              </w:rPr>
              <w:fldChar w:fldCharType="begin"/>
            </w:r>
            <w:r w:rsidR="007D0004" w:rsidRPr="00884AD0">
              <w:rPr>
                <w:rFonts w:ascii="Times New Roman" w:hAnsi="Times New Roman" w:cs="Times New Roman"/>
                <w:lang w:eastAsia="en-US"/>
                <w:rPrChange w:id="425" w:author="David Chen" w:date="2018-10-27T18:39:00Z">
                  <w:rPr>
                    <w:lang w:eastAsia="en-US"/>
                  </w:rPr>
                </w:rPrChange>
              </w:rPr>
              <w:instrText xml:space="preserve"> CITATION Wan16 \l 2057 </w:instrText>
            </w:r>
          </w:ins>
          <w:r w:rsidR="007D0004" w:rsidRPr="00884AD0">
            <w:rPr>
              <w:rFonts w:ascii="Times New Roman" w:hAnsi="Times New Roman" w:cs="Times New Roman"/>
              <w:lang w:eastAsia="en-US"/>
              <w:rPrChange w:id="426" w:author="David Chen" w:date="2018-10-27T18:39:00Z">
                <w:rPr>
                  <w:lang w:eastAsia="en-US"/>
                </w:rPr>
              </w:rPrChange>
            </w:rPr>
            <w:fldChar w:fldCharType="separate"/>
          </w:r>
          <w:ins w:id="427" w:author="David Chen" w:date="2018-10-13T15:48:00Z">
            <w:r w:rsidR="007D0004" w:rsidRPr="00884AD0">
              <w:rPr>
                <w:rFonts w:ascii="Times New Roman" w:hAnsi="Times New Roman" w:cs="Times New Roman"/>
                <w:noProof/>
                <w:lang w:eastAsia="en-US"/>
                <w:rPrChange w:id="428" w:author="David Chen" w:date="2018-10-27T18:39:00Z">
                  <w:rPr>
                    <w:noProof/>
                    <w:lang w:eastAsia="en-US"/>
                  </w:rPr>
                </w:rPrChange>
              </w:rPr>
              <w:t xml:space="preserve"> </w:t>
            </w:r>
            <w:r w:rsidR="007D0004" w:rsidRPr="00884AD0">
              <w:rPr>
                <w:rFonts w:ascii="Times New Roman" w:hAnsi="Times New Roman" w:cs="Times New Roman"/>
                <w:noProof/>
                <w:lang w:eastAsia="en-US"/>
                <w:rPrChange w:id="429" w:author="David Chen" w:date="2018-10-27T18:39:00Z">
                  <w:rPr/>
                </w:rPrChange>
              </w:rPr>
              <w:t>(Wang, et al., 2016)</w:t>
            </w:r>
            <w:r w:rsidR="007D0004" w:rsidRPr="00884AD0">
              <w:rPr>
                <w:rFonts w:ascii="Times New Roman" w:hAnsi="Times New Roman" w:cs="Times New Roman"/>
                <w:lang w:eastAsia="en-US"/>
                <w:rPrChange w:id="430" w:author="David Chen" w:date="2018-10-27T18:39:00Z">
                  <w:rPr>
                    <w:lang w:eastAsia="en-US"/>
                  </w:rPr>
                </w:rPrChange>
              </w:rPr>
              <w:fldChar w:fldCharType="end"/>
            </w:r>
          </w:ins>
          <w:customXmlInsRangeStart w:id="431" w:author="David Chen" w:date="2018-10-13T15:48:00Z"/>
        </w:sdtContent>
      </w:sdt>
      <w:customXmlInsRangeEnd w:id="431"/>
      <w:ins w:id="432" w:author="David Chen" w:date="2018-10-13T16:33:00Z">
        <w:r w:rsidR="00C20D8E" w:rsidRPr="00884AD0">
          <w:rPr>
            <w:rFonts w:ascii="Times New Roman" w:hAnsi="Times New Roman" w:cs="Times New Roman"/>
            <w:lang w:eastAsia="en-US"/>
            <w:rPrChange w:id="433" w:author="David Chen" w:date="2018-10-27T18:39:00Z">
              <w:rPr>
                <w:lang w:eastAsia="en-US"/>
              </w:rPr>
            </w:rPrChange>
          </w:rPr>
          <w:t>. Another approach was proposed, using random forests and hyperspectral imagery</w:t>
        </w:r>
      </w:ins>
      <w:customXmlInsRangeStart w:id="434" w:author="David Chen" w:date="2018-10-13T16:34:00Z"/>
      <w:sdt>
        <w:sdtPr>
          <w:rPr>
            <w:rFonts w:ascii="Times New Roman" w:hAnsi="Times New Roman" w:cs="Times New Roman"/>
            <w:lang w:eastAsia="en-US"/>
          </w:rPr>
          <w:id w:val="1649862352"/>
          <w:citation/>
        </w:sdtPr>
        <w:sdtContent>
          <w:customXmlInsRangeEnd w:id="434"/>
          <w:ins w:id="435" w:author="David Chen" w:date="2018-10-13T16:34:00Z">
            <w:r w:rsidR="00C20D8E" w:rsidRPr="00884AD0">
              <w:rPr>
                <w:rFonts w:ascii="Times New Roman" w:hAnsi="Times New Roman" w:cs="Times New Roman"/>
                <w:lang w:eastAsia="en-US"/>
                <w:rPrChange w:id="436" w:author="David Chen" w:date="2018-10-27T18:39:00Z">
                  <w:rPr>
                    <w:lang w:eastAsia="en-US"/>
                  </w:rPr>
                </w:rPrChange>
              </w:rPr>
              <w:fldChar w:fldCharType="begin"/>
            </w:r>
            <w:r w:rsidR="00C20D8E" w:rsidRPr="00884AD0">
              <w:rPr>
                <w:rFonts w:ascii="Times New Roman" w:hAnsi="Times New Roman" w:cs="Times New Roman"/>
                <w:lang w:eastAsia="en-US"/>
                <w:rPrChange w:id="437" w:author="David Chen" w:date="2018-10-27T18:39:00Z">
                  <w:rPr>
                    <w:lang w:eastAsia="en-US"/>
                  </w:rPr>
                </w:rPrChange>
              </w:rPr>
              <w:instrText xml:space="preserve"> CITATION Gao18 \l 2057 </w:instrText>
            </w:r>
          </w:ins>
          <w:r w:rsidR="00C20D8E" w:rsidRPr="00884AD0">
            <w:rPr>
              <w:rFonts w:ascii="Times New Roman" w:hAnsi="Times New Roman" w:cs="Times New Roman"/>
              <w:lang w:eastAsia="en-US"/>
              <w:rPrChange w:id="438" w:author="David Chen" w:date="2018-10-27T18:39:00Z">
                <w:rPr>
                  <w:lang w:eastAsia="en-US"/>
                </w:rPr>
              </w:rPrChange>
            </w:rPr>
            <w:fldChar w:fldCharType="separate"/>
          </w:r>
          <w:ins w:id="439" w:author="David Chen" w:date="2018-10-13T16:34:00Z">
            <w:r w:rsidR="00C20D8E" w:rsidRPr="00884AD0">
              <w:rPr>
                <w:rFonts w:ascii="Times New Roman" w:hAnsi="Times New Roman" w:cs="Times New Roman"/>
                <w:noProof/>
                <w:lang w:eastAsia="en-US"/>
                <w:rPrChange w:id="440" w:author="David Chen" w:date="2018-10-27T18:39:00Z">
                  <w:rPr>
                    <w:noProof/>
                    <w:lang w:eastAsia="en-US"/>
                  </w:rPr>
                </w:rPrChange>
              </w:rPr>
              <w:t xml:space="preserve"> </w:t>
            </w:r>
            <w:r w:rsidR="00C20D8E" w:rsidRPr="00884AD0">
              <w:rPr>
                <w:rFonts w:ascii="Times New Roman" w:hAnsi="Times New Roman" w:cs="Times New Roman"/>
                <w:noProof/>
                <w:lang w:eastAsia="en-US"/>
                <w:rPrChange w:id="441" w:author="David Chen" w:date="2018-10-27T18:39:00Z">
                  <w:rPr/>
                </w:rPrChange>
              </w:rPr>
              <w:t>(Gao, Nuyttens, Lootens, He, &amp; Pieters, 2018)</w:t>
            </w:r>
            <w:r w:rsidR="00C20D8E" w:rsidRPr="00884AD0">
              <w:rPr>
                <w:rFonts w:ascii="Times New Roman" w:hAnsi="Times New Roman" w:cs="Times New Roman"/>
                <w:lang w:eastAsia="en-US"/>
                <w:rPrChange w:id="442" w:author="David Chen" w:date="2018-10-27T18:39:00Z">
                  <w:rPr>
                    <w:lang w:eastAsia="en-US"/>
                  </w:rPr>
                </w:rPrChange>
              </w:rPr>
              <w:fldChar w:fldCharType="end"/>
            </w:r>
          </w:ins>
          <w:customXmlInsRangeStart w:id="443" w:author="David Chen" w:date="2018-10-13T16:34:00Z"/>
        </w:sdtContent>
      </w:sdt>
      <w:customXmlInsRangeEnd w:id="443"/>
      <w:ins w:id="444" w:author="David Chen" w:date="2018-10-13T16:34:00Z">
        <w:r w:rsidR="00C20D8E" w:rsidRPr="00884AD0">
          <w:rPr>
            <w:rFonts w:ascii="Times New Roman" w:hAnsi="Times New Roman" w:cs="Times New Roman"/>
            <w:lang w:eastAsia="en-US"/>
            <w:rPrChange w:id="445" w:author="David Chen" w:date="2018-10-27T18:39:00Z">
              <w:rPr>
                <w:lang w:eastAsia="en-US"/>
              </w:rPr>
            </w:rPrChange>
          </w:rPr>
          <w:t xml:space="preserve"> to detect any weeds within a maize crop. While not the same as detecting crop </w:t>
        </w:r>
        <w:r w:rsidR="00C20D8E" w:rsidRPr="00884AD0">
          <w:rPr>
            <w:rFonts w:ascii="Times New Roman" w:hAnsi="Times New Roman" w:cs="Times New Roman"/>
            <w:lang w:eastAsia="en-US"/>
            <w:rPrChange w:id="446" w:author="David Chen" w:date="2018-10-27T18:39:00Z">
              <w:rPr>
                <w:lang w:eastAsia="en-US"/>
              </w:rPr>
            </w:rPrChange>
          </w:rPr>
          <w:lastRenderedPageBreak/>
          <w:t xml:space="preserve">disease itself, this method can be adapted to find the specific crop diseases by using the training sets for those. </w:t>
        </w:r>
      </w:ins>
      <w:ins w:id="447" w:author="David Chen" w:date="2018-10-13T16:35:00Z">
        <w:r w:rsidR="00C20D8E" w:rsidRPr="00884AD0">
          <w:rPr>
            <w:rFonts w:ascii="Times New Roman" w:hAnsi="Times New Roman" w:cs="Times New Roman"/>
            <w:lang w:eastAsia="en-US"/>
            <w:rPrChange w:id="448" w:author="David Chen" w:date="2018-10-27T18:39:00Z">
              <w:rPr>
                <w:lang w:eastAsia="en-US"/>
              </w:rPr>
            </w:rPrChange>
          </w:rPr>
          <w:t xml:space="preserve">In itself, detecting weeds within a crop field is also very useful to farmers, as it identifies areas which are not productive and would not have any yield. </w:t>
        </w:r>
      </w:ins>
      <w:ins w:id="449" w:author="David Chen" w:date="2018-10-13T16:36:00Z">
        <w:r w:rsidR="00C20D8E" w:rsidRPr="00884AD0">
          <w:rPr>
            <w:rFonts w:ascii="Times New Roman" w:hAnsi="Times New Roman" w:cs="Times New Roman"/>
            <w:lang w:eastAsia="en-US"/>
            <w:rPrChange w:id="450" w:author="David Chen" w:date="2018-10-27T18:39:00Z">
              <w:rPr>
                <w:lang w:eastAsia="en-US"/>
              </w:rPr>
            </w:rPrChange>
          </w:rPr>
          <w:t>This would allow the problem to be treated with quickly, to improve the entire crop field yield.</w:t>
        </w:r>
      </w:ins>
      <w:ins w:id="451" w:author="l han" w:date="2018-09-23T12:12:00Z">
        <w:del w:id="452" w:author="David Chen" w:date="2018-10-13T15:29:00Z">
          <w:r w:rsidR="0017343F" w:rsidRPr="00884AD0" w:rsidDel="003E6C2B">
            <w:rPr>
              <w:rFonts w:ascii="Times New Roman" w:hAnsi="Times New Roman" w:cs="Times New Roman"/>
              <w:lang w:eastAsia="en-US"/>
              <w:rPrChange w:id="453" w:author="David Chen" w:date="2018-10-27T18:39:00Z">
                <w:rPr>
                  <w:lang w:eastAsia="en-US"/>
                </w:rPr>
              </w:rPrChange>
            </w:rPr>
            <w:delText xml:space="preserve">  </w:delText>
          </w:r>
        </w:del>
      </w:ins>
      <w:ins w:id="454" w:author="l han" w:date="2018-09-23T12:21:00Z">
        <w:del w:id="455" w:author="David Chen" w:date="2018-10-06T18:05:00Z">
          <w:r w:rsidR="00DB1CB0" w:rsidRPr="00884AD0" w:rsidDel="00641FA5">
            <w:rPr>
              <w:rFonts w:ascii="Times New Roman" w:hAnsi="Times New Roman" w:cs="Times New Roman"/>
              <w:lang w:eastAsia="en-US"/>
              <w:rPrChange w:id="456" w:author="David Chen" w:date="2018-10-27T18:39:00Z">
                <w:rPr>
                  <w:lang w:eastAsia="en-US"/>
                </w:rPr>
              </w:rPrChange>
            </w:rPr>
            <w:delText>Here to give a few examples about how people use machine learning approaches to detect diseases</w:delText>
          </w:r>
        </w:del>
      </w:ins>
      <w:ins w:id="457" w:author="l han" w:date="2018-09-23T12:22:00Z">
        <w:del w:id="458" w:author="David Chen" w:date="2018-10-06T18:05:00Z">
          <w:r w:rsidR="00BD1036" w:rsidRPr="00884AD0" w:rsidDel="00641FA5">
            <w:rPr>
              <w:rFonts w:ascii="Times New Roman" w:hAnsi="Times New Roman" w:cs="Times New Roman"/>
              <w:lang w:eastAsia="en-US"/>
              <w:rPrChange w:id="459" w:author="David Chen" w:date="2018-10-27T18:39:00Z">
                <w:rPr>
                  <w:lang w:eastAsia="en-US"/>
                </w:rPr>
              </w:rPrChange>
            </w:rPr>
            <w:delText>, for instance, you may say  xxxxx [reference1]</w:delText>
          </w:r>
        </w:del>
      </w:ins>
      <w:ins w:id="460" w:author="l han" w:date="2018-09-23T12:21:00Z">
        <w:del w:id="461" w:author="David Chen" w:date="2018-10-06T18:05:00Z">
          <w:r w:rsidR="00277E57" w:rsidRPr="00884AD0" w:rsidDel="00641FA5">
            <w:rPr>
              <w:rFonts w:ascii="Times New Roman" w:hAnsi="Times New Roman" w:cs="Times New Roman"/>
              <w:lang w:eastAsia="en-US"/>
              <w:rPrChange w:id="462" w:author="David Chen" w:date="2018-10-27T18:39:00Z">
                <w:rPr>
                  <w:lang w:eastAsia="en-US"/>
                </w:rPr>
              </w:rPrChange>
            </w:rPr>
            <w:delText xml:space="preserve"> </w:delText>
          </w:r>
        </w:del>
      </w:ins>
      <w:ins w:id="463" w:author="l han" w:date="2018-09-23T12:22:00Z">
        <w:del w:id="464" w:author="David Chen" w:date="2018-10-06T18:05:00Z">
          <w:r w:rsidR="00A83D6B" w:rsidRPr="00884AD0" w:rsidDel="00641FA5">
            <w:rPr>
              <w:rFonts w:ascii="Times New Roman" w:hAnsi="Times New Roman" w:cs="Times New Roman"/>
              <w:lang w:eastAsia="en-US"/>
              <w:rPrChange w:id="465" w:author="David Chen" w:date="2018-10-27T18:39:00Z">
                <w:rPr>
                  <w:lang w:eastAsia="en-US"/>
                </w:rPr>
              </w:rPrChange>
            </w:rPr>
            <w:delText xml:space="preserve">has proposed  some methods using </w:delText>
          </w:r>
        </w:del>
      </w:ins>
      <w:ins w:id="466" w:author="l han" w:date="2018-09-23T12:23:00Z">
        <w:del w:id="467" w:author="David Chen" w:date="2018-10-06T18:05:00Z">
          <w:r w:rsidR="00A83D6B" w:rsidRPr="00884AD0" w:rsidDel="00641FA5">
            <w:rPr>
              <w:rFonts w:ascii="Times New Roman" w:hAnsi="Times New Roman" w:cs="Times New Roman"/>
              <w:lang w:eastAsia="en-US"/>
              <w:rPrChange w:id="468" w:author="David Chen" w:date="2018-10-27T18:39:00Z">
                <w:rPr>
                  <w:lang w:eastAsia="en-US"/>
                </w:rPr>
              </w:rPrChange>
            </w:rPr>
            <w:delText>SVMS</w:delText>
          </w:r>
        </w:del>
      </w:ins>
      <w:ins w:id="469" w:author="l han" w:date="2018-09-23T12:25:00Z">
        <w:del w:id="470" w:author="David Chen" w:date="2018-10-13T15:29:00Z">
          <w:r w:rsidR="00A83D6B" w:rsidRPr="00884AD0" w:rsidDel="003E6C2B">
            <w:rPr>
              <w:rFonts w:ascii="Times New Roman" w:hAnsi="Times New Roman" w:cs="Times New Roman"/>
              <w:lang w:eastAsia="en-US"/>
              <w:rPrChange w:id="471" w:author="David Chen" w:date="2018-10-27T18:39:00Z">
                <w:rPr>
                  <w:lang w:eastAsia="en-US"/>
                </w:rPr>
              </w:rPrChange>
            </w:rPr>
            <w:delText xml:space="preserve">. </w:delText>
          </w:r>
        </w:del>
        <w:del w:id="472" w:author="David Chen" w:date="2018-10-06T18:20:00Z">
          <w:r w:rsidR="00A83D6B" w:rsidRPr="00884AD0" w:rsidDel="00F300AA">
            <w:rPr>
              <w:rFonts w:ascii="Times New Roman" w:hAnsi="Times New Roman" w:cs="Times New Roman"/>
              <w:lang w:eastAsia="en-US"/>
              <w:rPrChange w:id="473" w:author="David Chen" w:date="2018-10-27T18:39:00Z">
                <w:rPr>
                  <w:lang w:eastAsia="en-US"/>
                </w:rPr>
              </w:rPrChange>
            </w:rPr>
            <w:delText>The purpose is to support your argument that the use of machine learning is good</w:delText>
          </w:r>
        </w:del>
      </w:ins>
      <w:ins w:id="474" w:author="l han" w:date="2018-09-23T12:26:00Z">
        <w:del w:id="475" w:author="David Chen" w:date="2018-10-06T18:20:00Z">
          <w:r w:rsidR="006860E9" w:rsidRPr="00884AD0" w:rsidDel="00F300AA">
            <w:rPr>
              <w:rFonts w:ascii="Times New Roman" w:hAnsi="Times New Roman" w:cs="Times New Roman"/>
              <w:lang w:eastAsia="en-US"/>
              <w:rPrChange w:id="476" w:author="David Chen" w:date="2018-10-27T18:39:00Z">
                <w:rPr>
                  <w:lang w:eastAsia="en-US"/>
                </w:rPr>
              </w:rPrChange>
            </w:rPr>
            <w:delText xml:space="preserve">.  </w:delText>
          </w:r>
        </w:del>
        <w:del w:id="477" w:author="David Chen" w:date="2018-10-06T18:22:00Z">
          <w:r w:rsidR="00C50389" w:rsidRPr="00884AD0" w:rsidDel="00F300AA">
            <w:rPr>
              <w:rFonts w:ascii="Times New Roman" w:hAnsi="Times New Roman" w:cs="Times New Roman"/>
              <w:lang w:eastAsia="en-US"/>
              <w:rPrChange w:id="478" w:author="David Chen" w:date="2018-10-27T18:39:00Z">
                <w:rPr>
                  <w:lang w:eastAsia="en-US"/>
                </w:rPr>
              </w:rPrChange>
            </w:rPr>
            <w:delText>However, you also need to list some limitattions</w:delText>
          </w:r>
        </w:del>
      </w:ins>
      <w:ins w:id="479" w:author="l han" w:date="2018-09-23T12:27:00Z">
        <w:del w:id="480" w:author="David Chen" w:date="2018-10-06T18:22:00Z">
          <w:r w:rsidR="004E05F3" w:rsidRPr="00884AD0" w:rsidDel="00F300AA">
            <w:rPr>
              <w:rFonts w:ascii="Times New Roman" w:hAnsi="Times New Roman" w:cs="Times New Roman"/>
              <w:lang w:eastAsia="en-US"/>
              <w:rPrChange w:id="481" w:author="David Chen" w:date="2018-10-27T18:39:00Z">
                <w:rPr>
                  <w:lang w:eastAsia="en-US"/>
                </w:rPr>
              </w:rPrChange>
            </w:rPr>
            <w:delText xml:space="preserve"> from others</w:delText>
          </w:r>
        </w:del>
      </w:ins>
      <w:ins w:id="482" w:author="l han" w:date="2018-09-23T12:26:00Z">
        <w:del w:id="483" w:author="David Chen" w:date="2018-10-06T18:22:00Z">
          <w:r w:rsidR="00C50389" w:rsidRPr="00884AD0" w:rsidDel="00F300AA">
            <w:rPr>
              <w:rFonts w:ascii="Times New Roman" w:hAnsi="Times New Roman" w:cs="Times New Roman"/>
              <w:lang w:eastAsia="en-US"/>
              <w:rPrChange w:id="484" w:author="David Chen" w:date="2018-10-27T18:39:00Z">
                <w:rPr>
                  <w:lang w:eastAsia="en-US"/>
                </w:rPr>
              </w:rPrChange>
            </w:rPr>
            <w:delText xml:space="preserve"> to bring your purpose why you examine machine learning approaches</w:delText>
          </w:r>
        </w:del>
      </w:ins>
      <w:ins w:id="485" w:author="l han" w:date="2018-09-23T12:27:00Z">
        <w:del w:id="486" w:author="David Chen" w:date="2018-10-06T18:22:00Z">
          <w:r w:rsidR="004E05F3" w:rsidRPr="00884AD0" w:rsidDel="00F300AA">
            <w:rPr>
              <w:rFonts w:ascii="Times New Roman" w:hAnsi="Times New Roman" w:cs="Times New Roman"/>
              <w:lang w:eastAsia="en-US"/>
              <w:rPrChange w:id="487" w:author="David Chen" w:date="2018-10-27T18:39:00Z">
                <w:rPr>
                  <w:lang w:eastAsia="en-US"/>
                </w:rPr>
              </w:rPrChange>
            </w:rPr>
            <w:delText xml:space="preserve">. </w:delText>
          </w:r>
        </w:del>
      </w:ins>
    </w:p>
    <w:p w14:paraId="7BCB9930" w14:textId="4095F815" w:rsidR="006860E9" w:rsidRPr="00B21172" w:rsidRDefault="006860E9">
      <w:pPr>
        <w:rPr>
          <w:ins w:id="488" w:author="l han" w:date="2018-09-23T12:28:00Z"/>
          <w:lang w:eastAsia="en-US"/>
        </w:rPr>
        <w:pPrChange w:id="489" w:author="l han" w:date="2018-09-23T10:22:00Z">
          <w:pPr>
            <w:pStyle w:val="BodyText"/>
            <w:ind w:firstLine="0"/>
          </w:pPr>
        </w:pPrChange>
      </w:pPr>
      <w:ins w:id="490" w:author="l han" w:date="2018-09-23T12:26:00Z">
        <w:r w:rsidRPr="00884AD0">
          <w:rPr>
            <w:rFonts w:ascii="Times New Roman" w:hAnsi="Times New Roman" w:cs="Times New Roman"/>
            <w:lang w:eastAsia="en-US"/>
            <w:rPrChange w:id="491" w:author="David Chen" w:date="2018-10-27T18:39:00Z">
              <w:rPr>
                <w:lang w:eastAsia="en-US"/>
              </w:rPr>
            </w:rPrChange>
          </w:rPr>
          <w:t xml:space="preserve">In this report, </w:t>
        </w:r>
      </w:ins>
      <w:ins w:id="492" w:author="David Chen" w:date="2018-10-13T16:37:00Z">
        <w:r w:rsidR="00C20D8E" w:rsidRPr="00884AD0">
          <w:rPr>
            <w:rFonts w:ascii="Times New Roman" w:hAnsi="Times New Roman" w:cs="Times New Roman"/>
            <w:lang w:eastAsia="en-US"/>
            <w:rPrChange w:id="493" w:author="David Chen" w:date="2018-10-27T18:39:00Z">
              <w:rPr>
                <w:lang w:eastAsia="en-US"/>
              </w:rPr>
            </w:rPrChange>
          </w:rPr>
          <w:t>real publically available datasets for various crops and diseases will be used to train different machine learning algorithms</w:t>
        </w:r>
        <w:r w:rsidR="00C20D8E" w:rsidRPr="00884AD0" w:rsidDel="00C20D8E">
          <w:rPr>
            <w:rFonts w:ascii="Times New Roman" w:hAnsi="Times New Roman" w:cs="Times New Roman"/>
            <w:lang w:eastAsia="en-US"/>
            <w:rPrChange w:id="494" w:author="David Chen" w:date="2018-10-27T18:39:00Z">
              <w:rPr>
                <w:lang w:eastAsia="en-US"/>
              </w:rPr>
            </w:rPrChange>
          </w:rPr>
          <w:t xml:space="preserve"> </w:t>
        </w:r>
        <w:r w:rsidR="00C20D8E" w:rsidRPr="00884AD0">
          <w:rPr>
            <w:rFonts w:ascii="Times New Roman" w:hAnsi="Times New Roman" w:cs="Times New Roman"/>
            <w:lang w:eastAsia="en-US"/>
            <w:rPrChange w:id="495" w:author="David Chen" w:date="2018-10-27T18:39:00Z">
              <w:rPr>
                <w:lang w:eastAsia="en-US"/>
              </w:rPr>
            </w:rPrChange>
          </w:rPr>
          <w:t>to draw comparisons and to show how effective machine learning is in detecting crop disease.</w:t>
        </w:r>
      </w:ins>
      <w:ins w:id="496" w:author="l han" w:date="2018-09-23T12:27:00Z">
        <w:del w:id="497" w:author="David Chen" w:date="2018-10-13T16:37:00Z">
          <w:r w:rsidR="00DA5385" w:rsidRPr="00884AD0" w:rsidDel="00C20D8E">
            <w:rPr>
              <w:rFonts w:ascii="Times New Roman" w:hAnsi="Times New Roman" w:cs="Times New Roman"/>
              <w:lang w:eastAsia="en-US"/>
              <w:rPrChange w:id="498" w:author="David Chen" w:date="2018-10-27T18:39:00Z">
                <w:rPr>
                  <w:lang w:eastAsia="en-US"/>
                </w:rPr>
              </w:rPrChange>
            </w:rPr>
            <w:delText xml:space="preserve">you will investigate </w:delText>
          </w:r>
        </w:del>
      </w:ins>
      <w:ins w:id="499" w:author="l han" w:date="2018-09-23T12:28:00Z">
        <w:del w:id="500" w:author="David Chen" w:date="2018-10-13T16:37:00Z">
          <w:r w:rsidR="00DA5385" w:rsidRPr="00884AD0" w:rsidDel="00C20D8E">
            <w:rPr>
              <w:rFonts w:ascii="Times New Roman" w:hAnsi="Times New Roman" w:cs="Times New Roman"/>
              <w:lang w:eastAsia="en-US"/>
              <w:rPrChange w:id="501" w:author="David Chen" w:date="2018-10-27T18:39:00Z">
                <w:rPr>
                  <w:lang w:eastAsia="en-US"/>
                </w:rPr>
              </w:rPrChange>
            </w:rPr>
            <w:delText xml:space="preserve">and explore </w:delText>
          </w:r>
        </w:del>
      </w:ins>
      <w:ins w:id="502" w:author="l han" w:date="2018-09-23T12:27:00Z">
        <w:del w:id="503" w:author="David Chen" w:date="2018-10-13T16:37:00Z">
          <w:r w:rsidR="00DA5385" w:rsidRPr="00884AD0" w:rsidDel="00C20D8E">
            <w:rPr>
              <w:rFonts w:ascii="Times New Roman" w:hAnsi="Times New Roman" w:cs="Times New Roman"/>
              <w:lang w:eastAsia="en-US"/>
              <w:rPrChange w:id="504" w:author="David Chen" w:date="2018-10-27T18:39:00Z">
                <w:rPr>
                  <w:lang w:eastAsia="en-US"/>
                </w:rPr>
              </w:rPrChange>
            </w:rPr>
            <w:delText xml:space="preserve">how </w:delText>
          </w:r>
        </w:del>
      </w:ins>
      <w:ins w:id="505" w:author="l han" w:date="2018-09-23T12:28:00Z">
        <w:del w:id="506" w:author="David Chen" w:date="2018-10-13T16:37:00Z">
          <w:r w:rsidR="00DA5385" w:rsidRPr="00884AD0" w:rsidDel="00C20D8E">
            <w:rPr>
              <w:rFonts w:ascii="Times New Roman" w:hAnsi="Times New Roman" w:cs="Times New Roman"/>
              <w:lang w:eastAsia="en-US"/>
              <w:rPrChange w:id="507" w:author="David Chen" w:date="2018-10-27T18:39:00Z">
                <w:rPr>
                  <w:lang w:eastAsia="en-US"/>
                </w:rPr>
              </w:rPrChange>
            </w:rPr>
            <w:delText>machine</w:delText>
          </w:r>
        </w:del>
      </w:ins>
      <w:ins w:id="508" w:author="l han" w:date="2018-09-23T12:27:00Z">
        <w:del w:id="509" w:author="David Chen" w:date="2018-10-13T16:37:00Z">
          <w:r w:rsidR="00DA5385" w:rsidRPr="00884AD0" w:rsidDel="00C20D8E">
            <w:rPr>
              <w:rFonts w:ascii="Times New Roman" w:hAnsi="Times New Roman" w:cs="Times New Roman"/>
              <w:lang w:eastAsia="en-US"/>
              <w:rPrChange w:id="510" w:author="David Chen" w:date="2018-10-27T18:39:00Z">
                <w:rPr>
                  <w:lang w:eastAsia="en-US"/>
                </w:rPr>
              </w:rPrChange>
            </w:rPr>
            <w:delText xml:space="preserve"> </w:delText>
          </w:r>
        </w:del>
      </w:ins>
      <w:ins w:id="511" w:author="l han" w:date="2018-09-23T12:28:00Z">
        <w:del w:id="512" w:author="David Chen" w:date="2018-10-13T16:37:00Z">
          <w:r w:rsidR="00DA5385" w:rsidRPr="00884AD0" w:rsidDel="00C20D8E">
            <w:rPr>
              <w:rFonts w:ascii="Times New Roman" w:hAnsi="Times New Roman" w:cs="Times New Roman"/>
              <w:lang w:eastAsia="en-US"/>
              <w:rPrChange w:id="513" w:author="David Chen" w:date="2018-10-27T18:39:00Z">
                <w:rPr>
                  <w:lang w:eastAsia="en-US"/>
                </w:rPr>
              </w:rPrChange>
            </w:rPr>
            <w:delText xml:space="preserve">learning approaches can be used in determining crop disease detection with a real publicly available datasets.  </w:delText>
          </w:r>
        </w:del>
      </w:ins>
    </w:p>
    <w:p w14:paraId="1CB121B7" w14:textId="11988B7E" w:rsidR="00DA5385" w:rsidRPr="00B21172" w:rsidRDefault="00DA5385">
      <w:pPr>
        <w:rPr>
          <w:ins w:id="514" w:author="l han" w:date="2018-09-23T12:32:00Z"/>
          <w:lang w:eastAsia="en-US"/>
        </w:rPr>
        <w:pPrChange w:id="515" w:author="l han" w:date="2018-09-23T10:22:00Z">
          <w:pPr>
            <w:pStyle w:val="BodyText"/>
            <w:ind w:firstLine="0"/>
          </w:pPr>
        </w:pPrChange>
      </w:pPr>
      <w:ins w:id="516" w:author="l han" w:date="2018-09-23T12:29:00Z">
        <w:r w:rsidRPr="00884AD0">
          <w:rPr>
            <w:rFonts w:ascii="Times New Roman" w:hAnsi="Times New Roman" w:cs="Times New Roman"/>
            <w:lang w:eastAsia="en-US"/>
            <w:rPrChange w:id="517" w:author="David Chen" w:date="2018-10-27T18:39:00Z">
              <w:rPr>
                <w:lang w:eastAsia="en-US"/>
              </w:rPr>
            </w:rPrChange>
          </w:rPr>
          <w:t>The rest of this report is organised as follows. Section 2 presents the related work in</w:t>
        </w:r>
        <w:r w:rsidR="00F04C2E" w:rsidRPr="00884AD0">
          <w:rPr>
            <w:rFonts w:ascii="Times New Roman" w:hAnsi="Times New Roman" w:cs="Times New Roman"/>
            <w:lang w:eastAsia="en-US"/>
            <w:rPrChange w:id="518" w:author="David Chen" w:date="2018-10-27T18:39:00Z">
              <w:rPr>
                <w:lang w:eastAsia="en-US"/>
              </w:rPr>
            </w:rPrChange>
          </w:rPr>
          <w:t xml:space="preserve"> automatic</w:t>
        </w:r>
        <w:r w:rsidRPr="00884AD0">
          <w:rPr>
            <w:rFonts w:ascii="Times New Roman" w:hAnsi="Times New Roman" w:cs="Times New Roman"/>
            <w:lang w:eastAsia="en-US"/>
            <w:rPrChange w:id="519" w:author="David Chen" w:date="2018-10-27T18:39:00Z">
              <w:rPr>
                <w:lang w:eastAsia="en-US"/>
              </w:rPr>
            </w:rPrChange>
          </w:rPr>
          <w:t xml:space="preserve"> </w:t>
        </w:r>
        <w:r w:rsidR="00F04C2E" w:rsidRPr="00884AD0">
          <w:rPr>
            <w:rFonts w:ascii="Times New Roman" w:hAnsi="Times New Roman" w:cs="Times New Roman"/>
            <w:lang w:eastAsia="en-US"/>
            <w:rPrChange w:id="520" w:author="David Chen" w:date="2018-10-27T18:39:00Z">
              <w:rPr>
                <w:lang w:eastAsia="en-US"/>
              </w:rPr>
            </w:rPrChange>
          </w:rPr>
          <w:t xml:space="preserve">diagnosis of crop diseases </w:t>
        </w:r>
      </w:ins>
      <w:ins w:id="521" w:author="l han" w:date="2018-09-23T12:30:00Z">
        <w:r w:rsidR="003768CE" w:rsidRPr="00884AD0">
          <w:rPr>
            <w:rFonts w:ascii="Times New Roman" w:hAnsi="Times New Roman" w:cs="Times New Roman"/>
            <w:lang w:eastAsia="en-US"/>
            <w:rPrChange w:id="522" w:author="David Chen" w:date="2018-10-27T18:39:00Z">
              <w:rPr>
                <w:lang w:eastAsia="en-US"/>
              </w:rPr>
            </w:rPrChange>
          </w:rPr>
          <w:t xml:space="preserve">using image processing and </w:t>
        </w:r>
        <w:r w:rsidR="003F462F" w:rsidRPr="00884AD0">
          <w:rPr>
            <w:rFonts w:ascii="Times New Roman" w:hAnsi="Times New Roman" w:cs="Times New Roman"/>
            <w:lang w:eastAsia="en-US"/>
            <w:rPrChange w:id="523" w:author="David Chen" w:date="2018-10-27T18:39:00Z">
              <w:rPr>
                <w:lang w:eastAsia="en-US"/>
              </w:rPr>
            </w:rPrChange>
          </w:rPr>
          <w:t>machine learning methods</w:t>
        </w:r>
        <w:r w:rsidR="002E1BD5" w:rsidRPr="00884AD0">
          <w:rPr>
            <w:rFonts w:ascii="Times New Roman" w:hAnsi="Times New Roman" w:cs="Times New Roman"/>
            <w:lang w:eastAsia="en-US"/>
            <w:rPrChange w:id="524" w:author="David Chen" w:date="2018-10-27T18:39:00Z">
              <w:rPr>
                <w:lang w:eastAsia="en-US"/>
              </w:rPr>
            </w:rPrChange>
          </w:rPr>
          <w:t>; Section 3</w:t>
        </w:r>
        <w:r w:rsidR="00A702D9" w:rsidRPr="00884AD0">
          <w:rPr>
            <w:rFonts w:ascii="Times New Roman" w:hAnsi="Times New Roman" w:cs="Times New Roman"/>
            <w:lang w:eastAsia="en-US"/>
            <w:rPrChange w:id="525" w:author="David Chen" w:date="2018-10-27T18:39:00Z">
              <w:rPr>
                <w:lang w:eastAsia="en-US"/>
              </w:rPr>
            </w:rPrChange>
          </w:rPr>
          <w:t xml:space="preserve"> describes the machine learning methods used for determi</w:t>
        </w:r>
      </w:ins>
      <w:ins w:id="526" w:author="David Chen" w:date="2018-11-10T12:06:00Z">
        <w:r w:rsidR="00CD50B2">
          <w:rPr>
            <w:rFonts w:ascii="Times New Roman" w:hAnsi="Times New Roman" w:cs="Times New Roman"/>
            <w:lang w:eastAsia="en-US"/>
          </w:rPr>
          <w:t>ni</w:t>
        </w:r>
      </w:ins>
      <w:ins w:id="527" w:author="l han" w:date="2018-09-23T12:30:00Z">
        <w:r w:rsidR="00A702D9" w:rsidRPr="00884AD0">
          <w:rPr>
            <w:rFonts w:ascii="Times New Roman" w:hAnsi="Times New Roman" w:cs="Times New Roman"/>
            <w:lang w:eastAsia="en-US"/>
            <w:rPrChange w:id="528" w:author="David Chen" w:date="2018-10-27T18:39:00Z">
              <w:rPr>
                <w:lang w:eastAsia="en-US"/>
              </w:rPr>
            </w:rPrChange>
          </w:rPr>
          <w:t>ng crop disease in this report</w:t>
        </w:r>
      </w:ins>
      <w:ins w:id="529" w:author="l han" w:date="2018-09-23T12:31:00Z">
        <w:r w:rsidR="006A1E6B" w:rsidRPr="00884AD0">
          <w:rPr>
            <w:rFonts w:ascii="Times New Roman" w:hAnsi="Times New Roman" w:cs="Times New Roman"/>
            <w:lang w:eastAsia="en-US"/>
            <w:rPrChange w:id="530" w:author="David Chen" w:date="2018-10-27T18:39:00Z">
              <w:rPr>
                <w:lang w:eastAsia="en-US"/>
              </w:rPr>
            </w:rPrChange>
          </w:rPr>
          <w:t>; Section 4</w:t>
        </w:r>
        <w:r w:rsidR="00A75C46" w:rsidRPr="00884AD0">
          <w:rPr>
            <w:rFonts w:ascii="Times New Roman" w:hAnsi="Times New Roman" w:cs="Times New Roman"/>
            <w:lang w:eastAsia="en-US"/>
            <w:rPrChange w:id="531" w:author="David Chen" w:date="2018-10-27T18:39:00Z">
              <w:rPr>
                <w:lang w:eastAsia="en-US"/>
              </w:rPr>
            </w:rPrChange>
          </w:rPr>
          <w:t xml:space="preserve"> conducted experimental evaluation</w:t>
        </w:r>
        <w:r w:rsidR="00244EB6" w:rsidRPr="00884AD0">
          <w:rPr>
            <w:rFonts w:ascii="Times New Roman" w:hAnsi="Times New Roman" w:cs="Times New Roman"/>
            <w:lang w:eastAsia="en-US"/>
            <w:rPrChange w:id="532" w:author="David Chen" w:date="2018-10-27T18:39:00Z">
              <w:rPr>
                <w:lang w:eastAsia="en-US"/>
              </w:rPr>
            </w:rPrChange>
          </w:rPr>
          <w:t xml:space="preserve"> </w:t>
        </w:r>
        <w:r w:rsidR="00E7520B" w:rsidRPr="00884AD0">
          <w:rPr>
            <w:rFonts w:ascii="Times New Roman" w:hAnsi="Times New Roman" w:cs="Times New Roman"/>
            <w:lang w:eastAsia="en-US"/>
            <w:rPrChange w:id="533" w:author="David Chen" w:date="2018-10-27T18:39:00Z">
              <w:rPr>
                <w:lang w:eastAsia="en-US"/>
              </w:rPr>
            </w:rPrChange>
          </w:rPr>
          <w:t>with real datasets</w:t>
        </w:r>
        <w:r w:rsidR="009E29BA" w:rsidRPr="00884AD0">
          <w:rPr>
            <w:rFonts w:ascii="Times New Roman" w:hAnsi="Times New Roman" w:cs="Times New Roman"/>
            <w:lang w:eastAsia="en-US"/>
            <w:rPrChange w:id="534" w:author="David Chen" w:date="2018-10-27T18:39:00Z">
              <w:rPr>
                <w:lang w:eastAsia="en-US"/>
              </w:rPr>
            </w:rPrChange>
          </w:rPr>
          <w:t>; Section 5</w:t>
        </w:r>
        <w:r w:rsidR="00A75C46" w:rsidRPr="00884AD0">
          <w:rPr>
            <w:rFonts w:ascii="Times New Roman" w:hAnsi="Times New Roman" w:cs="Times New Roman"/>
            <w:lang w:eastAsia="en-US"/>
            <w:rPrChange w:id="535" w:author="David Chen" w:date="2018-10-27T18:39:00Z">
              <w:rPr>
                <w:lang w:eastAsia="en-US"/>
              </w:rPr>
            </w:rPrChange>
          </w:rPr>
          <w:t xml:space="preserve"> concludes the work and highlights future work</w:t>
        </w:r>
      </w:ins>
      <w:ins w:id="536" w:author="l han" w:date="2018-09-23T12:32:00Z">
        <w:r w:rsidR="001349EC" w:rsidRPr="00884AD0">
          <w:rPr>
            <w:rFonts w:ascii="Times New Roman" w:hAnsi="Times New Roman" w:cs="Times New Roman"/>
            <w:lang w:eastAsia="en-US"/>
            <w:rPrChange w:id="537" w:author="David Chen" w:date="2018-10-27T18:39:00Z">
              <w:rPr>
                <w:lang w:eastAsia="en-US"/>
              </w:rPr>
            </w:rPrChange>
          </w:rPr>
          <w:t xml:space="preserve">.  </w:t>
        </w:r>
      </w:ins>
    </w:p>
    <w:p w14:paraId="2079E8D9" w14:textId="77777777" w:rsidR="001349EC" w:rsidRPr="00DF5132" w:rsidRDefault="001349EC">
      <w:pPr>
        <w:rPr>
          <w:ins w:id="538" w:author="l han" w:date="2018-09-23T12:32:00Z"/>
          <w:lang w:eastAsia="en-US"/>
        </w:rPr>
        <w:pPrChange w:id="539" w:author="l han" w:date="2018-09-23T10:22:00Z">
          <w:pPr>
            <w:pStyle w:val="BodyText"/>
            <w:ind w:firstLine="0"/>
          </w:pPr>
        </w:pPrChange>
      </w:pPr>
    </w:p>
    <w:p w14:paraId="4CBD7B5D" w14:textId="77777777" w:rsidR="001349EC" w:rsidRPr="00DF5132" w:rsidRDefault="001349EC">
      <w:pPr>
        <w:rPr>
          <w:ins w:id="540" w:author="l han" w:date="2018-09-23T12:21:00Z"/>
          <w:lang w:eastAsia="en-US"/>
        </w:rPr>
        <w:pPrChange w:id="541" w:author="l han" w:date="2018-09-23T10:22:00Z">
          <w:pPr>
            <w:pStyle w:val="BodyText"/>
            <w:ind w:firstLine="0"/>
          </w:pPr>
        </w:pPrChange>
      </w:pPr>
    </w:p>
    <w:p w14:paraId="6A6835EB" w14:textId="6FA38E91" w:rsidR="002E569C" w:rsidRPr="00884AD0" w:rsidRDefault="002E569C" w:rsidP="002E569C">
      <w:pPr>
        <w:pStyle w:val="Heading1"/>
        <w:rPr>
          <w:ins w:id="542" w:author="l han" w:date="2018-09-23T12:32:00Z"/>
          <w:lang w:val="en-GB"/>
        </w:rPr>
      </w:pPr>
      <w:ins w:id="543" w:author="l han" w:date="2018-09-23T12:32:00Z">
        <w:r w:rsidRPr="00884AD0">
          <w:rPr>
            <w:lang w:val="en-GB"/>
          </w:rPr>
          <w:t>Related</w:t>
        </w:r>
        <w:r w:rsidR="00B43755" w:rsidRPr="00884AD0">
          <w:rPr>
            <w:lang w:val="en-GB"/>
          </w:rPr>
          <w:t xml:space="preserve"> work</w:t>
        </w:r>
      </w:ins>
    </w:p>
    <w:p w14:paraId="1B507B57" w14:textId="4E5DB52F" w:rsidR="00F925A3" w:rsidRPr="00884AD0" w:rsidRDefault="007B1ADF" w:rsidP="007B1ADF">
      <w:pPr>
        <w:rPr>
          <w:ins w:id="544" w:author="David Chen" w:date="2018-10-13T17:17:00Z"/>
          <w:rFonts w:ascii="Times New Roman" w:hAnsi="Times New Roman" w:cs="Times New Roman"/>
          <w:lang w:eastAsia="en-US"/>
        </w:rPr>
      </w:pPr>
      <w:ins w:id="545" w:author="David Chen" w:date="2018-10-13T15:12:00Z">
        <w:r w:rsidRPr="00884AD0">
          <w:rPr>
            <w:rFonts w:ascii="Times New Roman" w:hAnsi="Times New Roman" w:cs="Times New Roman"/>
            <w:lang w:eastAsia="en-US"/>
          </w:rPr>
          <w:t>There have been many efforts in studying the image processing techniques to identify and classify diseases like fungal disease symptoms on agriculture crops</w:t>
        </w:r>
      </w:ins>
      <w:ins w:id="546" w:author="David Chen" w:date="2018-11-10T12:17:00Z">
        <w:r w:rsidR="00CD50B2">
          <w:rPr>
            <w:rFonts w:ascii="Times New Roman" w:hAnsi="Times New Roman" w:cs="Times New Roman"/>
            <w:lang w:eastAsia="en-US"/>
          </w:rPr>
          <w:t xml:space="preserve"> </w:t>
        </w:r>
      </w:ins>
      <w:customXmlInsRangeStart w:id="547" w:author="David Chen" w:date="2018-10-13T15:12:00Z"/>
      <w:sdt>
        <w:sdtPr>
          <w:rPr>
            <w:rFonts w:ascii="Times New Roman" w:hAnsi="Times New Roman" w:cs="Times New Roman"/>
            <w:lang w:eastAsia="en-US"/>
          </w:rPr>
          <w:id w:val="403345259"/>
          <w:citation/>
        </w:sdtPr>
        <w:sdtContent>
          <w:customXmlInsRangeEnd w:id="547"/>
          <w:ins w:id="548" w:author="David Chen" w:date="2018-10-13T15:12:00Z">
            <w:r w:rsidRPr="00B21172">
              <w:rPr>
                <w:rFonts w:ascii="Times New Roman" w:hAnsi="Times New Roman" w:cs="Times New Roman"/>
                <w:lang w:eastAsia="en-US"/>
              </w:rPr>
              <w:fldChar w:fldCharType="begin"/>
            </w:r>
            <w:r w:rsidRPr="00884AD0">
              <w:rPr>
                <w:rFonts w:ascii="Times New Roman" w:hAnsi="Times New Roman" w:cs="Times New Roman"/>
                <w:lang w:eastAsia="en-US"/>
              </w:rPr>
              <w:instrText xml:space="preserve"> CITATION Puj15 \l 2057 </w:instrText>
            </w:r>
            <w:r w:rsidRPr="00B21172">
              <w:rPr>
                <w:rFonts w:ascii="Times New Roman" w:hAnsi="Times New Roman" w:cs="Times New Roman"/>
                <w:lang w:eastAsia="en-US"/>
                <w:rPrChange w:id="549" w:author="David Chen" w:date="2018-10-27T18:39:00Z">
                  <w:rPr>
                    <w:rFonts w:ascii="Times New Roman" w:hAnsi="Times New Roman" w:cs="Times New Roman"/>
                    <w:lang w:eastAsia="en-US"/>
                  </w:rPr>
                </w:rPrChange>
              </w:rPr>
              <w:fldChar w:fldCharType="separate"/>
            </w:r>
            <w:r w:rsidRPr="00884AD0">
              <w:rPr>
                <w:rFonts w:ascii="Times New Roman" w:hAnsi="Times New Roman" w:cs="Times New Roman"/>
                <w:noProof/>
                <w:lang w:eastAsia="en-US"/>
              </w:rPr>
              <w:t xml:space="preserve"> (Pujari, Yakkundimath, &amp; Byadgi, 2015)</w:t>
            </w:r>
            <w:r w:rsidRPr="00B21172">
              <w:rPr>
                <w:rFonts w:ascii="Times New Roman" w:hAnsi="Times New Roman" w:cs="Times New Roman"/>
                <w:lang w:eastAsia="en-US"/>
              </w:rPr>
              <w:fldChar w:fldCharType="end"/>
            </w:r>
          </w:ins>
          <w:customXmlInsRangeStart w:id="550" w:author="David Chen" w:date="2018-10-13T15:12:00Z"/>
        </w:sdtContent>
      </w:sdt>
      <w:customXmlInsRangeEnd w:id="550"/>
      <w:ins w:id="551" w:author="David Chen" w:date="2018-10-13T15:12:00Z">
        <w:r w:rsidRPr="00884AD0">
          <w:rPr>
            <w:rFonts w:ascii="Times New Roman" w:hAnsi="Times New Roman" w:cs="Times New Roman"/>
            <w:lang w:eastAsia="en-US"/>
          </w:rPr>
          <w:t>.  For instance</w:t>
        </w:r>
      </w:ins>
      <w:ins w:id="552" w:author="David Chen" w:date="2018-10-13T17:18:00Z">
        <w:r w:rsidR="00F925A3" w:rsidRPr="00884AD0">
          <w:rPr>
            <w:rFonts w:ascii="Times New Roman" w:hAnsi="Times New Roman" w:cs="Times New Roman"/>
            <w:lang w:eastAsia="en-US"/>
          </w:rPr>
          <w:t>, a propose</w:t>
        </w:r>
      </w:ins>
      <w:ins w:id="553" w:author="David Chen" w:date="2018-10-13T17:19:00Z">
        <w:r w:rsidR="00F925A3" w:rsidRPr="00884AD0">
          <w:rPr>
            <w:rFonts w:ascii="Times New Roman" w:hAnsi="Times New Roman" w:cs="Times New Roman"/>
            <w:lang w:eastAsia="en-US"/>
          </w:rPr>
          <w:t>d</w:t>
        </w:r>
      </w:ins>
      <w:ins w:id="554" w:author="David Chen" w:date="2018-10-13T17:18:00Z">
        <w:r w:rsidR="00F925A3" w:rsidRPr="00884AD0">
          <w:rPr>
            <w:rFonts w:ascii="Times New Roman" w:hAnsi="Times New Roman" w:cs="Times New Roman"/>
            <w:lang w:eastAsia="en-US"/>
          </w:rPr>
          <w:t xml:space="preserve"> method to detect and diagnose plant disease </w:t>
        </w:r>
      </w:ins>
      <w:ins w:id="555" w:author="David Chen" w:date="2018-10-13T17:19:00Z">
        <w:r w:rsidR="00F925A3" w:rsidRPr="00884AD0">
          <w:rPr>
            <w:rFonts w:ascii="Times New Roman" w:hAnsi="Times New Roman" w:cs="Times New Roman"/>
            <w:lang w:eastAsia="en-US"/>
          </w:rPr>
          <w:t xml:space="preserve">involved the </w:t>
        </w:r>
      </w:ins>
      <w:ins w:id="556" w:author="David Chen" w:date="2018-10-13T17:18:00Z">
        <w:r w:rsidR="00F925A3" w:rsidRPr="00884AD0">
          <w:rPr>
            <w:rFonts w:ascii="Times New Roman" w:hAnsi="Times New Roman" w:cs="Times New Roman"/>
            <w:lang w:eastAsia="en-US"/>
          </w:rPr>
          <w:t>use of convolutional neural networks</w:t>
        </w:r>
      </w:ins>
      <w:ins w:id="557" w:author="David Chen" w:date="2018-10-13T15:12:00Z">
        <w:r w:rsidRPr="00884AD0">
          <w:rPr>
            <w:rFonts w:ascii="Times New Roman" w:hAnsi="Times New Roman" w:cs="Times New Roman"/>
            <w:lang w:eastAsia="en-US"/>
          </w:rPr>
          <w:t xml:space="preserve"> </w:t>
        </w:r>
      </w:ins>
      <w:customXmlInsRangeStart w:id="558" w:author="David Chen" w:date="2018-10-13T15:12:00Z"/>
      <w:sdt>
        <w:sdtPr>
          <w:rPr>
            <w:rFonts w:ascii="Times New Roman" w:hAnsi="Times New Roman" w:cs="Times New Roman"/>
            <w:lang w:eastAsia="en-US"/>
          </w:rPr>
          <w:id w:val="1505325455"/>
          <w:citation/>
        </w:sdtPr>
        <w:sdtContent>
          <w:customXmlInsRangeEnd w:id="558"/>
          <w:ins w:id="559" w:author="David Chen" w:date="2018-10-13T15:12:00Z">
            <w:r w:rsidRPr="00B21172">
              <w:rPr>
                <w:rFonts w:ascii="Times New Roman" w:hAnsi="Times New Roman" w:cs="Times New Roman"/>
                <w:lang w:eastAsia="en-US"/>
              </w:rPr>
              <w:fldChar w:fldCharType="begin"/>
            </w:r>
            <w:r w:rsidRPr="00884AD0">
              <w:rPr>
                <w:rFonts w:ascii="Times New Roman" w:hAnsi="Times New Roman" w:cs="Times New Roman"/>
                <w:lang w:eastAsia="en-US"/>
              </w:rPr>
              <w:instrText xml:space="preserve"> CITATION Fer18 \l 2057 </w:instrText>
            </w:r>
            <w:r w:rsidRPr="00B21172">
              <w:rPr>
                <w:rFonts w:ascii="Times New Roman" w:hAnsi="Times New Roman" w:cs="Times New Roman"/>
                <w:lang w:eastAsia="en-US"/>
                <w:rPrChange w:id="560" w:author="David Chen" w:date="2018-10-27T18:39:00Z">
                  <w:rPr>
                    <w:rFonts w:ascii="Times New Roman" w:hAnsi="Times New Roman" w:cs="Times New Roman"/>
                    <w:lang w:eastAsia="en-US"/>
                  </w:rPr>
                </w:rPrChange>
              </w:rPr>
              <w:fldChar w:fldCharType="separate"/>
            </w:r>
            <w:r w:rsidRPr="00884AD0">
              <w:rPr>
                <w:rFonts w:ascii="Times New Roman" w:hAnsi="Times New Roman" w:cs="Times New Roman"/>
                <w:noProof/>
                <w:lang w:eastAsia="en-US"/>
              </w:rPr>
              <w:t>(Ferentinos, 2018)</w:t>
            </w:r>
            <w:r w:rsidRPr="00B21172">
              <w:rPr>
                <w:rFonts w:ascii="Times New Roman" w:hAnsi="Times New Roman" w:cs="Times New Roman"/>
                <w:lang w:eastAsia="en-US"/>
              </w:rPr>
              <w:fldChar w:fldCharType="end"/>
            </w:r>
          </w:ins>
          <w:customXmlInsRangeStart w:id="561" w:author="David Chen" w:date="2018-10-13T15:12:00Z"/>
        </w:sdtContent>
      </w:sdt>
      <w:customXmlInsRangeEnd w:id="561"/>
      <w:ins w:id="562" w:author="David Chen" w:date="2018-10-13T15:12:00Z">
        <w:r w:rsidRPr="00884AD0">
          <w:rPr>
            <w:rFonts w:ascii="Times New Roman" w:hAnsi="Times New Roman" w:cs="Times New Roman"/>
            <w:lang w:eastAsia="en-US"/>
          </w:rPr>
          <w:t xml:space="preserve">. Convolutional neural </w:t>
        </w:r>
      </w:ins>
      <w:ins w:id="563" w:author="David Chen" w:date="2018-10-13T18:08:00Z">
        <w:r w:rsidR="000508AC" w:rsidRPr="00884AD0">
          <w:rPr>
            <w:rFonts w:ascii="Times New Roman" w:hAnsi="Times New Roman" w:cs="Times New Roman"/>
            <w:lang w:eastAsia="en-US"/>
          </w:rPr>
          <w:t>networks (</w:t>
        </w:r>
      </w:ins>
      <w:ins w:id="564" w:author="David Chen" w:date="2018-10-13T15:12:00Z">
        <w:r w:rsidRPr="00884AD0">
          <w:rPr>
            <w:rFonts w:ascii="Times New Roman" w:hAnsi="Times New Roman" w:cs="Times New Roman"/>
            <w:lang w:eastAsia="en-US"/>
          </w:rPr>
          <w:t xml:space="preserve">CNN) is a type of neural network that is normally applied to analysing images. CNN itself requires very minimal </w:t>
        </w:r>
      </w:ins>
      <w:ins w:id="565" w:author="David Chen" w:date="2018-10-13T18:08:00Z">
        <w:r w:rsidR="000508AC" w:rsidRPr="00884AD0">
          <w:rPr>
            <w:rFonts w:ascii="Times New Roman" w:hAnsi="Times New Roman" w:cs="Times New Roman"/>
            <w:lang w:eastAsia="en-US"/>
          </w:rPr>
          <w:t>pre-processing</w:t>
        </w:r>
      </w:ins>
      <w:ins w:id="566" w:author="David Chen" w:date="2018-10-13T15:12:00Z">
        <w:r w:rsidRPr="00884AD0">
          <w:rPr>
            <w:rFonts w:ascii="Times New Roman" w:hAnsi="Times New Roman" w:cs="Times New Roman"/>
            <w:lang w:eastAsia="en-US"/>
          </w:rPr>
          <w:t xml:space="preserve">, which drastically reduces operation time. Other researchers utilised different methods, for example, using a kernel-based support vector </w:t>
        </w:r>
      </w:ins>
      <w:ins w:id="567" w:author="David Chen" w:date="2018-10-13T18:08:00Z">
        <w:r w:rsidR="000508AC" w:rsidRPr="00884AD0">
          <w:rPr>
            <w:rFonts w:ascii="Times New Roman" w:hAnsi="Times New Roman" w:cs="Times New Roman"/>
            <w:lang w:eastAsia="en-US"/>
          </w:rPr>
          <w:t>machine (</w:t>
        </w:r>
      </w:ins>
      <w:ins w:id="568" w:author="David Chen" w:date="2018-10-13T15:12:00Z">
        <w:r w:rsidRPr="00884AD0">
          <w:rPr>
            <w:rFonts w:ascii="Times New Roman" w:hAnsi="Times New Roman" w:cs="Times New Roman"/>
            <w:lang w:eastAsia="en-US"/>
          </w:rPr>
          <w:t xml:space="preserve">SVM) </w:t>
        </w:r>
      </w:ins>
      <w:customXmlInsRangeStart w:id="569" w:author="David Chen" w:date="2018-10-13T15:12:00Z"/>
      <w:sdt>
        <w:sdtPr>
          <w:rPr>
            <w:rFonts w:ascii="Times New Roman" w:hAnsi="Times New Roman" w:cs="Times New Roman"/>
            <w:lang w:eastAsia="en-US"/>
          </w:rPr>
          <w:id w:val="-866674725"/>
          <w:citation/>
        </w:sdtPr>
        <w:sdtContent>
          <w:customXmlInsRangeEnd w:id="569"/>
          <w:ins w:id="570" w:author="David Chen" w:date="2018-10-13T15:12:00Z">
            <w:r w:rsidRPr="00B21172">
              <w:rPr>
                <w:rFonts w:ascii="Times New Roman" w:hAnsi="Times New Roman" w:cs="Times New Roman"/>
                <w:lang w:eastAsia="en-US"/>
              </w:rPr>
              <w:fldChar w:fldCharType="begin"/>
            </w:r>
            <w:r w:rsidRPr="00884AD0">
              <w:rPr>
                <w:rFonts w:ascii="Times New Roman" w:hAnsi="Times New Roman" w:cs="Times New Roman"/>
                <w:lang w:eastAsia="en-US"/>
              </w:rPr>
              <w:instrText xml:space="preserve"> CITATION Bor18 \l 2057 </w:instrText>
            </w:r>
            <w:r w:rsidRPr="00B21172">
              <w:rPr>
                <w:rFonts w:ascii="Times New Roman" w:hAnsi="Times New Roman" w:cs="Times New Roman"/>
                <w:lang w:eastAsia="en-US"/>
                <w:rPrChange w:id="571" w:author="David Chen" w:date="2018-10-27T18:39:00Z">
                  <w:rPr>
                    <w:rFonts w:ascii="Times New Roman" w:hAnsi="Times New Roman" w:cs="Times New Roman"/>
                    <w:lang w:eastAsia="en-US"/>
                  </w:rPr>
                </w:rPrChange>
              </w:rPr>
              <w:fldChar w:fldCharType="separate"/>
            </w:r>
            <w:r w:rsidRPr="00884AD0">
              <w:rPr>
                <w:rFonts w:ascii="Times New Roman" w:hAnsi="Times New Roman" w:cs="Times New Roman"/>
                <w:noProof/>
                <w:lang w:eastAsia="en-US"/>
              </w:rPr>
              <w:t>(Borra &amp; Pukkela, 2018)</w:t>
            </w:r>
            <w:r w:rsidRPr="00B21172">
              <w:rPr>
                <w:rFonts w:ascii="Times New Roman" w:hAnsi="Times New Roman" w:cs="Times New Roman"/>
                <w:lang w:eastAsia="en-US"/>
              </w:rPr>
              <w:fldChar w:fldCharType="end"/>
            </w:r>
          </w:ins>
          <w:customXmlInsRangeStart w:id="572" w:author="David Chen" w:date="2018-10-13T15:12:00Z"/>
        </w:sdtContent>
      </w:sdt>
      <w:customXmlInsRangeEnd w:id="572"/>
      <w:ins w:id="573" w:author="David Chen" w:date="2018-10-13T15:12:00Z">
        <w:r w:rsidRPr="00884AD0">
          <w:rPr>
            <w:rFonts w:ascii="Times New Roman" w:hAnsi="Times New Roman" w:cs="Times New Roman"/>
            <w:lang w:eastAsia="en-US"/>
          </w:rPr>
          <w:t xml:space="preserve"> </w:t>
        </w:r>
      </w:ins>
      <w:ins w:id="574" w:author="David Chen" w:date="2018-10-13T17:26:00Z">
        <w:r w:rsidR="00F925A3" w:rsidRPr="00884AD0">
          <w:rPr>
            <w:rFonts w:ascii="Times New Roman" w:hAnsi="Times New Roman" w:cs="Times New Roman"/>
            <w:lang w:eastAsia="en-US"/>
          </w:rPr>
          <w:t xml:space="preserve">to detect diseases like </w:t>
        </w:r>
      </w:ins>
      <w:ins w:id="575" w:author="David Chen" w:date="2018-10-13T17:27:00Z">
        <w:r w:rsidR="00F925A3" w:rsidRPr="00884AD0">
          <w:rPr>
            <w:rFonts w:ascii="Times New Roman" w:hAnsi="Times New Roman" w:cs="Times New Roman"/>
            <w:lang w:eastAsia="en-US"/>
          </w:rPr>
          <w:t>rust,</w:t>
        </w:r>
        <w:r w:rsidR="00F925A3" w:rsidRPr="00884AD0">
          <w:rPr>
            <w:rFonts w:ascii="Times New Roman" w:hAnsi="Times New Roman" w:cs="Times New Roman"/>
            <w:lang w:eastAsia="en-US"/>
            <w:rPrChange w:id="576" w:author="David Chen" w:date="2018-10-27T18:39:00Z">
              <w:rPr/>
            </w:rPrChange>
          </w:rPr>
          <w:t xml:space="preserve"> tikka</w:t>
        </w:r>
        <w:r w:rsidR="00F925A3" w:rsidRPr="00884AD0">
          <w:rPr>
            <w:rFonts w:ascii="Times New Roman" w:hAnsi="Times New Roman" w:cs="Times New Roman"/>
            <w:lang w:eastAsia="en-US"/>
          </w:rPr>
          <w:t>, powdery and downy mildew,</w:t>
        </w:r>
        <w:r w:rsidR="00F925A3" w:rsidRPr="00884AD0">
          <w:rPr>
            <w:rFonts w:ascii="Times New Roman" w:hAnsi="Times New Roman" w:cs="Times New Roman"/>
            <w:lang w:eastAsia="en-US"/>
            <w:rPrChange w:id="577" w:author="David Chen" w:date="2018-10-27T18:39:00Z">
              <w:rPr/>
            </w:rPrChange>
          </w:rPr>
          <w:t xml:space="preserve"> late blight and early blight in groundnut, apple, potato and tomato plants</w:t>
        </w:r>
      </w:ins>
      <w:ins w:id="578" w:author="David Chen" w:date="2018-10-13T17:41:00Z">
        <w:r w:rsidR="00936193" w:rsidRPr="00884AD0">
          <w:rPr>
            <w:rFonts w:ascii="Times New Roman" w:hAnsi="Times New Roman" w:cs="Times New Roman"/>
            <w:lang w:eastAsia="en-US"/>
          </w:rPr>
          <w:t>.</w:t>
        </w:r>
      </w:ins>
      <w:ins w:id="579" w:author="David Chen" w:date="2018-10-13T15:12:00Z">
        <w:r w:rsidRPr="00884AD0">
          <w:rPr>
            <w:rFonts w:ascii="Times New Roman" w:hAnsi="Times New Roman" w:cs="Times New Roman"/>
            <w:lang w:eastAsia="en-US"/>
          </w:rPr>
          <w:t xml:space="preserve"> K-Nearest </w:t>
        </w:r>
      </w:ins>
      <w:ins w:id="580" w:author="David Chen" w:date="2018-10-13T18:08:00Z">
        <w:r w:rsidR="000508AC" w:rsidRPr="00884AD0">
          <w:rPr>
            <w:rFonts w:ascii="Times New Roman" w:hAnsi="Times New Roman" w:cs="Times New Roman"/>
            <w:lang w:eastAsia="en-US"/>
          </w:rPr>
          <w:t>neighbours (</w:t>
        </w:r>
      </w:ins>
      <w:ins w:id="581" w:author="David Chen" w:date="2018-10-13T15:12:00Z">
        <w:r w:rsidRPr="00884AD0">
          <w:rPr>
            <w:rFonts w:ascii="Times New Roman" w:hAnsi="Times New Roman" w:cs="Times New Roman"/>
            <w:lang w:eastAsia="en-US"/>
          </w:rPr>
          <w:t>KNN)</w:t>
        </w:r>
      </w:ins>
      <w:ins w:id="582" w:author="David Chen" w:date="2018-10-13T17:41:00Z">
        <w:r w:rsidR="000508AC" w:rsidRPr="00884AD0">
          <w:rPr>
            <w:rFonts w:ascii="Times New Roman" w:hAnsi="Times New Roman" w:cs="Times New Roman"/>
            <w:lang w:eastAsia="en-US"/>
          </w:rPr>
          <w:t xml:space="preserve"> was also utilised in different situations</w:t>
        </w:r>
      </w:ins>
      <w:customXmlInsRangeStart w:id="583" w:author="David Chen" w:date="2018-10-13T15:12:00Z"/>
      <w:sdt>
        <w:sdtPr>
          <w:rPr>
            <w:rFonts w:ascii="Times New Roman" w:hAnsi="Times New Roman" w:cs="Times New Roman"/>
            <w:lang w:eastAsia="en-US"/>
          </w:rPr>
          <w:id w:val="451372403"/>
          <w:citation/>
        </w:sdtPr>
        <w:sdtContent>
          <w:customXmlInsRangeEnd w:id="583"/>
          <w:ins w:id="584" w:author="David Chen" w:date="2018-10-13T15:12:00Z">
            <w:r w:rsidRPr="00B21172">
              <w:rPr>
                <w:rFonts w:ascii="Times New Roman" w:hAnsi="Times New Roman" w:cs="Times New Roman"/>
                <w:lang w:eastAsia="en-US"/>
              </w:rPr>
              <w:fldChar w:fldCharType="begin"/>
            </w:r>
            <w:r w:rsidRPr="00884AD0">
              <w:rPr>
                <w:rFonts w:ascii="Times New Roman" w:hAnsi="Times New Roman" w:cs="Times New Roman"/>
                <w:lang w:eastAsia="en-US"/>
              </w:rPr>
              <w:instrText xml:space="preserve"> CITATION Fue17 \l 2057 </w:instrText>
            </w:r>
            <w:r w:rsidRPr="00B21172">
              <w:rPr>
                <w:rFonts w:ascii="Times New Roman" w:hAnsi="Times New Roman" w:cs="Times New Roman"/>
                <w:lang w:eastAsia="en-US"/>
                <w:rPrChange w:id="585" w:author="David Chen" w:date="2018-10-27T18:39:00Z">
                  <w:rPr>
                    <w:rFonts w:ascii="Times New Roman" w:hAnsi="Times New Roman" w:cs="Times New Roman"/>
                    <w:lang w:eastAsia="en-US"/>
                  </w:rPr>
                </w:rPrChange>
              </w:rPr>
              <w:fldChar w:fldCharType="separate"/>
            </w:r>
            <w:r w:rsidRPr="00884AD0">
              <w:rPr>
                <w:rFonts w:ascii="Times New Roman" w:hAnsi="Times New Roman" w:cs="Times New Roman"/>
                <w:noProof/>
                <w:lang w:eastAsia="en-US"/>
              </w:rPr>
              <w:t xml:space="preserve"> (Fuentes, Yoon, Kim, &amp; Park, 2017)</w:t>
            </w:r>
            <w:r w:rsidRPr="00B21172">
              <w:rPr>
                <w:rFonts w:ascii="Times New Roman" w:hAnsi="Times New Roman" w:cs="Times New Roman"/>
                <w:lang w:eastAsia="en-US"/>
              </w:rPr>
              <w:fldChar w:fldCharType="end"/>
            </w:r>
          </w:ins>
          <w:customXmlInsRangeStart w:id="586" w:author="David Chen" w:date="2018-10-13T15:12:00Z"/>
        </w:sdtContent>
      </w:sdt>
      <w:customXmlInsRangeEnd w:id="586"/>
      <w:ins w:id="587" w:author="David Chen" w:date="2018-10-13T15:12:00Z">
        <w:r w:rsidR="000508AC" w:rsidRPr="00884AD0">
          <w:rPr>
            <w:rFonts w:ascii="Times New Roman" w:hAnsi="Times New Roman" w:cs="Times New Roman"/>
            <w:lang w:eastAsia="en-US"/>
          </w:rPr>
          <w:t xml:space="preserve"> to detect tomato plant diseases, and pest recognition. </w:t>
        </w:r>
      </w:ins>
      <w:ins w:id="588" w:author="David Chen" w:date="2018-11-10T12:15:00Z">
        <w:r w:rsidR="00CD50B2">
          <w:rPr>
            <w:rFonts w:ascii="Times New Roman" w:hAnsi="Times New Roman" w:cs="Times New Roman"/>
            <w:lang w:eastAsia="en-US"/>
          </w:rPr>
          <w:t xml:space="preserve">Random forests were used in detection of grape diseases using pictures from a wild environment </w:t>
        </w:r>
      </w:ins>
      <w:customXmlInsRangeStart w:id="589" w:author="David Chen" w:date="2018-11-10T12:17:00Z"/>
      <w:sdt>
        <w:sdtPr>
          <w:rPr>
            <w:rFonts w:ascii="Times New Roman" w:hAnsi="Times New Roman" w:cs="Times New Roman"/>
            <w:lang w:eastAsia="en-US"/>
          </w:rPr>
          <w:id w:val="1463382637"/>
          <w:citation/>
        </w:sdtPr>
        <w:sdtContent>
          <w:customXmlInsRangeEnd w:id="589"/>
          <w:ins w:id="590" w:author="David Chen" w:date="2018-11-10T12:17:00Z">
            <w:r w:rsidR="00CD50B2">
              <w:rPr>
                <w:rFonts w:ascii="Times New Roman" w:hAnsi="Times New Roman" w:cs="Times New Roman"/>
                <w:lang w:eastAsia="en-US"/>
              </w:rPr>
              <w:fldChar w:fldCharType="begin"/>
            </w:r>
            <w:r w:rsidR="00CD50B2">
              <w:rPr>
                <w:rFonts w:ascii="Times New Roman" w:hAnsi="Times New Roman" w:cs="Times New Roman"/>
                <w:lang w:eastAsia="en-US"/>
              </w:rPr>
              <w:instrText xml:space="preserve"> CITATION Bis16 \l 2057 </w:instrText>
            </w:r>
          </w:ins>
          <w:r w:rsidR="00CD50B2">
            <w:rPr>
              <w:rFonts w:ascii="Times New Roman" w:hAnsi="Times New Roman" w:cs="Times New Roman"/>
              <w:lang w:eastAsia="en-US"/>
            </w:rPr>
            <w:fldChar w:fldCharType="separate"/>
          </w:r>
          <w:ins w:id="591" w:author="David Chen" w:date="2018-11-10T12:17:00Z">
            <w:r w:rsidR="00CD50B2" w:rsidRPr="00CD50B2">
              <w:rPr>
                <w:rFonts w:ascii="Times New Roman" w:hAnsi="Times New Roman" w:cs="Times New Roman"/>
                <w:noProof/>
                <w:lang w:eastAsia="en-US"/>
                <w:rPrChange w:id="592" w:author="David Chen" w:date="2018-11-10T12:17:00Z">
                  <w:rPr/>
                </w:rPrChange>
              </w:rPr>
              <w:t>(Biswas, Avil, Sarangi, &amp; Pappula, 2016)</w:t>
            </w:r>
            <w:r w:rsidR="00CD50B2">
              <w:rPr>
                <w:rFonts w:ascii="Times New Roman" w:hAnsi="Times New Roman" w:cs="Times New Roman"/>
                <w:lang w:eastAsia="en-US"/>
              </w:rPr>
              <w:fldChar w:fldCharType="end"/>
            </w:r>
          </w:ins>
          <w:customXmlInsRangeStart w:id="593" w:author="David Chen" w:date="2018-11-10T12:17:00Z"/>
        </w:sdtContent>
      </w:sdt>
      <w:customXmlInsRangeEnd w:id="593"/>
      <w:ins w:id="594" w:author="David Chen" w:date="2018-11-10T12:17:00Z">
        <w:r w:rsidR="00CD50B2">
          <w:rPr>
            <w:rFonts w:ascii="Times New Roman" w:hAnsi="Times New Roman" w:cs="Times New Roman"/>
            <w:lang w:eastAsia="en-US"/>
          </w:rPr>
          <w:t xml:space="preserve">. </w:t>
        </w:r>
      </w:ins>
      <w:ins w:id="595" w:author="David Chen" w:date="2018-10-13T18:36:00Z">
        <w:r w:rsidR="00E329F7" w:rsidRPr="00884AD0">
          <w:rPr>
            <w:rFonts w:ascii="Times New Roman" w:hAnsi="Times New Roman" w:cs="Times New Roman"/>
            <w:lang w:eastAsia="en-US"/>
          </w:rPr>
          <w:t>More experiments were carried out using colour and shape patterns in 425 images of 3 types of rice diseases, which was later separated into 4 distinct classes</w:t>
        </w:r>
      </w:ins>
      <w:ins w:id="596" w:author="David Chen" w:date="2018-10-13T18:55:00Z">
        <w:r w:rsidR="005841B9" w:rsidRPr="00884AD0">
          <w:rPr>
            <w:rFonts w:ascii="Times New Roman" w:hAnsi="Times New Roman" w:cs="Times New Roman"/>
            <w:lang w:eastAsia="en-US"/>
          </w:rPr>
          <w:t xml:space="preserve"> to further increase precision in detecting what type of disease is present</w:t>
        </w:r>
      </w:ins>
      <w:ins w:id="597" w:author="David Chen" w:date="2018-10-13T18:36:00Z">
        <w:r w:rsidR="00E329F7" w:rsidRPr="00884AD0">
          <w:rPr>
            <w:rFonts w:ascii="Times New Roman" w:hAnsi="Times New Roman" w:cs="Times New Roman"/>
            <w:lang w:eastAsia="en-US"/>
          </w:rPr>
          <w:t>.</w:t>
        </w:r>
      </w:ins>
      <w:customXmlInsRangeStart w:id="598" w:author="David Chen" w:date="2018-10-13T18:37:00Z"/>
      <w:sdt>
        <w:sdtPr>
          <w:rPr>
            <w:rFonts w:ascii="Times New Roman" w:hAnsi="Times New Roman" w:cs="Times New Roman"/>
            <w:lang w:eastAsia="en-US"/>
          </w:rPr>
          <w:id w:val="1263647974"/>
          <w:citation/>
        </w:sdtPr>
        <w:sdtContent>
          <w:customXmlInsRangeEnd w:id="598"/>
          <w:ins w:id="599" w:author="David Chen" w:date="2018-10-13T18:37:00Z">
            <w:r w:rsidR="00E329F7" w:rsidRPr="00B21172">
              <w:rPr>
                <w:rFonts w:ascii="Times New Roman" w:hAnsi="Times New Roman" w:cs="Times New Roman"/>
                <w:lang w:eastAsia="en-US"/>
              </w:rPr>
              <w:fldChar w:fldCharType="begin"/>
            </w:r>
            <w:r w:rsidR="00E329F7" w:rsidRPr="00884AD0">
              <w:rPr>
                <w:rFonts w:ascii="Times New Roman" w:hAnsi="Times New Roman" w:cs="Times New Roman"/>
                <w:lang w:eastAsia="en-US"/>
              </w:rPr>
              <w:instrText xml:space="preserve"> CITATION Mah \l 2057 </w:instrText>
            </w:r>
          </w:ins>
          <w:r w:rsidR="00E329F7" w:rsidRPr="00B21172">
            <w:rPr>
              <w:rFonts w:ascii="Times New Roman" w:hAnsi="Times New Roman" w:cs="Times New Roman"/>
              <w:lang w:eastAsia="en-US"/>
              <w:rPrChange w:id="600" w:author="David Chen" w:date="2018-10-27T18:39:00Z">
                <w:rPr>
                  <w:rFonts w:ascii="Times New Roman" w:hAnsi="Times New Roman" w:cs="Times New Roman"/>
                  <w:lang w:eastAsia="en-US"/>
                </w:rPr>
              </w:rPrChange>
            </w:rPr>
            <w:fldChar w:fldCharType="separate"/>
          </w:r>
          <w:ins w:id="601" w:author="David Chen" w:date="2018-10-13T18:37:00Z">
            <w:r w:rsidR="00E329F7" w:rsidRPr="00884AD0">
              <w:rPr>
                <w:rFonts w:ascii="Times New Roman" w:hAnsi="Times New Roman" w:cs="Times New Roman"/>
                <w:noProof/>
                <w:lang w:eastAsia="en-US"/>
              </w:rPr>
              <w:t xml:space="preserve"> </w:t>
            </w:r>
            <w:r w:rsidR="00E329F7" w:rsidRPr="00884AD0">
              <w:rPr>
                <w:rFonts w:ascii="Times New Roman" w:hAnsi="Times New Roman" w:cs="Times New Roman"/>
                <w:noProof/>
                <w:lang w:eastAsia="en-US"/>
                <w:rPrChange w:id="602" w:author="David Chen" w:date="2018-10-27T18:39:00Z">
                  <w:rPr/>
                </w:rPrChange>
              </w:rPr>
              <w:t>(Maharjan, Takahashi, &amp; Zhang, 2011)</w:t>
            </w:r>
            <w:r w:rsidR="00E329F7" w:rsidRPr="00B21172">
              <w:rPr>
                <w:rFonts w:ascii="Times New Roman" w:hAnsi="Times New Roman" w:cs="Times New Roman"/>
                <w:lang w:eastAsia="en-US"/>
              </w:rPr>
              <w:fldChar w:fldCharType="end"/>
            </w:r>
          </w:ins>
          <w:customXmlInsRangeStart w:id="603" w:author="David Chen" w:date="2018-10-13T18:37:00Z"/>
        </w:sdtContent>
      </w:sdt>
      <w:customXmlInsRangeEnd w:id="603"/>
      <w:commentRangeStart w:id="604"/>
      <w:commentRangeEnd w:id="604"/>
      <w:r w:rsidR="000C4271">
        <w:rPr>
          <w:rStyle w:val="CommentReference"/>
        </w:rPr>
        <w:commentReference w:id="604"/>
      </w:r>
    </w:p>
    <w:p w14:paraId="2817AA22" w14:textId="4B56B2D2" w:rsidR="007B1ADF" w:rsidRDefault="00093CDA" w:rsidP="007B1ADF">
      <w:pPr>
        <w:rPr>
          <w:ins w:id="605" w:author="David Chen" w:date="2018-11-10T10:51:00Z"/>
          <w:rFonts w:ascii="Times New Roman" w:hAnsi="Times New Roman" w:cs="Times New Roman"/>
          <w:lang w:eastAsia="en-US"/>
        </w:rPr>
      </w:pPr>
      <w:ins w:id="606" w:author="David Chen" w:date="2018-11-10T10:49:00Z">
        <w:r>
          <w:rPr>
            <w:rFonts w:ascii="Times New Roman" w:hAnsi="Times New Roman" w:cs="Times New Roman"/>
            <w:lang w:eastAsia="en-US"/>
          </w:rPr>
          <w:t>It would seem that using image classification to classify plant diseases should be perfect now.</w:t>
        </w:r>
      </w:ins>
      <w:ins w:id="607" w:author="David Chen" w:date="2018-10-13T15:12:00Z">
        <w:r w:rsidR="007B1ADF" w:rsidRPr="00884AD0">
          <w:rPr>
            <w:rFonts w:ascii="Times New Roman" w:hAnsi="Times New Roman" w:cs="Times New Roman"/>
            <w:lang w:eastAsia="en-US"/>
          </w:rPr>
          <w:t xml:space="preserve"> However</w:t>
        </w:r>
      </w:ins>
      <w:ins w:id="608" w:author="David Chen" w:date="2018-11-10T10:50:00Z">
        <w:r>
          <w:rPr>
            <w:rFonts w:ascii="Times New Roman" w:hAnsi="Times New Roman" w:cs="Times New Roman"/>
            <w:lang w:eastAsia="en-US"/>
          </w:rPr>
          <w:t xml:space="preserve"> the current models are not accurate due to low sample sizes and small representation of the diseases. </w:t>
        </w:r>
      </w:ins>
      <w:ins w:id="609" w:author="David Chen" w:date="2018-10-13T15:12:00Z">
        <w:r>
          <w:rPr>
            <w:rFonts w:ascii="Times New Roman" w:hAnsi="Times New Roman" w:cs="Times New Roman"/>
            <w:lang w:eastAsia="en-US"/>
          </w:rPr>
          <w:t>T</w:t>
        </w:r>
        <w:r w:rsidR="007B1ADF" w:rsidRPr="00884AD0">
          <w:rPr>
            <w:rFonts w:ascii="Times New Roman" w:hAnsi="Times New Roman" w:cs="Times New Roman"/>
            <w:lang w:eastAsia="en-US"/>
          </w:rPr>
          <w:t xml:space="preserve">here are </w:t>
        </w:r>
      </w:ins>
      <w:ins w:id="610" w:author="David Chen" w:date="2018-11-10T10:50:00Z">
        <w:r>
          <w:rPr>
            <w:rFonts w:ascii="Times New Roman" w:hAnsi="Times New Roman" w:cs="Times New Roman"/>
            <w:lang w:eastAsia="en-US"/>
          </w:rPr>
          <w:t xml:space="preserve">also </w:t>
        </w:r>
      </w:ins>
      <w:ins w:id="611" w:author="David Chen" w:date="2018-10-13T15:12:00Z">
        <w:r w:rsidR="007B1ADF" w:rsidRPr="00884AD0">
          <w:rPr>
            <w:rFonts w:ascii="Times New Roman" w:hAnsi="Times New Roman" w:cs="Times New Roman"/>
            <w:lang w:eastAsia="en-US"/>
          </w:rPr>
          <w:t xml:space="preserve">some limitations to using machine learning in order to detect crop disease at this </w:t>
        </w:r>
        <w:commentRangeStart w:id="612"/>
        <w:r w:rsidR="007B1ADF" w:rsidRPr="00884AD0">
          <w:rPr>
            <w:rFonts w:ascii="Times New Roman" w:hAnsi="Times New Roman" w:cs="Times New Roman"/>
            <w:lang w:eastAsia="en-US"/>
          </w:rPr>
          <w:t xml:space="preserve">moment. The first of which lies in the set of </w:t>
        </w:r>
        <w:commentRangeStart w:id="613"/>
        <w:r w:rsidR="007B1ADF" w:rsidRPr="00884AD0">
          <w:rPr>
            <w:rFonts w:ascii="Times New Roman" w:hAnsi="Times New Roman" w:cs="Times New Roman"/>
            <w:lang w:eastAsia="en-US"/>
          </w:rPr>
          <w:t>images used</w:t>
        </w:r>
      </w:ins>
      <w:ins w:id="614" w:author="David Chen" w:date="2018-11-10T10:31:00Z">
        <w:r w:rsidR="003C6598">
          <w:rPr>
            <w:rFonts w:ascii="Times New Roman" w:hAnsi="Times New Roman" w:cs="Times New Roman"/>
            <w:lang w:eastAsia="en-US"/>
          </w:rPr>
          <w:t xml:space="preserve">. These images may be trained to detect a specific type of disease, like rust. However </w:t>
        </w:r>
      </w:ins>
      <w:commentRangeEnd w:id="613"/>
      <w:r w:rsidR="00607766">
        <w:rPr>
          <w:rStyle w:val="CommentReference"/>
        </w:rPr>
        <w:commentReference w:id="613"/>
      </w:r>
      <w:ins w:id="615" w:author="David Chen" w:date="2018-11-10T10:31:00Z">
        <w:r w:rsidR="003C6598">
          <w:rPr>
            <w:rFonts w:ascii="Times New Roman" w:hAnsi="Times New Roman" w:cs="Times New Roman"/>
            <w:lang w:eastAsia="en-US"/>
          </w:rPr>
          <w:t>this means that the classifier will only be trained to detect these diseases</w:t>
        </w:r>
      </w:ins>
      <w:ins w:id="616" w:author="David Chen" w:date="2018-10-13T15:12:00Z">
        <w:r w:rsidR="007B1ADF" w:rsidRPr="00884AD0">
          <w:rPr>
            <w:rFonts w:ascii="Times New Roman" w:hAnsi="Times New Roman" w:cs="Times New Roman"/>
            <w:lang w:eastAsia="en-US"/>
          </w:rPr>
          <w:t>.</w:t>
        </w:r>
      </w:ins>
      <w:ins w:id="617" w:author="David Chen" w:date="2018-11-10T10:43:00Z">
        <w:r>
          <w:rPr>
            <w:rFonts w:ascii="Times New Roman" w:hAnsi="Times New Roman" w:cs="Times New Roman"/>
            <w:lang w:eastAsia="en-US"/>
          </w:rPr>
          <w:t xml:space="preserve"> For example</w:t>
        </w:r>
      </w:ins>
      <w:ins w:id="618" w:author="David Chen" w:date="2018-10-13T15:12:00Z">
        <w:r w:rsidR="007B1ADF" w:rsidRPr="00884AD0">
          <w:rPr>
            <w:rFonts w:ascii="Times New Roman" w:hAnsi="Times New Roman" w:cs="Times New Roman"/>
            <w:lang w:eastAsia="en-US"/>
          </w:rPr>
          <w:t xml:space="preserve"> </w:t>
        </w:r>
      </w:ins>
      <w:ins w:id="619" w:author="David Chen" w:date="2018-11-10T10:43:00Z">
        <w:r>
          <w:rPr>
            <w:rFonts w:ascii="Times New Roman" w:hAnsi="Times New Roman" w:cs="Times New Roman"/>
            <w:lang w:eastAsia="en-US"/>
          </w:rPr>
          <w:t>i</w:t>
        </w:r>
      </w:ins>
      <w:commentRangeStart w:id="620"/>
      <w:ins w:id="621" w:author="David Chen" w:date="2018-10-13T15:12:00Z">
        <w:r w:rsidR="007B1ADF" w:rsidRPr="00884AD0">
          <w:rPr>
            <w:rFonts w:ascii="Times New Roman" w:hAnsi="Times New Roman" w:cs="Times New Roman"/>
            <w:lang w:eastAsia="en-US"/>
          </w:rPr>
          <w:t xml:space="preserve">f we were to give the classifier a set of images of the leaf spot when the classifier was trained on detecting </w:t>
        </w:r>
      </w:ins>
      <w:ins w:id="622" w:author="David Chen" w:date="2018-11-10T10:32:00Z">
        <w:r w:rsidR="003C6598">
          <w:rPr>
            <w:rFonts w:ascii="Times New Roman" w:hAnsi="Times New Roman" w:cs="Times New Roman"/>
            <w:lang w:eastAsia="en-US"/>
          </w:rPr>
          <w:t>rust</w:t>
        </w:r>
      </w:ins>
      <w:ins w:id="623" w:author="David Chen" w:date="2018-10-13T15:12:00Z">
        <w:r w:rsidR="007B1ADF" w:rsidRPr="00884AD0">
          <w:rPr>
            <w:rFonts w:ascii="Times New Roman" w:hAnsi="Times New Roman" w:cs="Times New Roman"/>
            <w:lang w:eastAsia="en-US"/>
          </w:rPr>
          <w:t xml:space="preserve">, we </w:t>
        </w:r>
      </w:ins>
      <w:commentRangeEnd w:id="620"/>
      <w:r w:rsidR="001E74AE">
        <w:rPr>
          <w:rStyle w:val="CommentReference"/>
        </w:rPr>
        <w:commentReference w:id="620"/>
      </w:r>
      <w:ins w:id="624" w:author="David Chen" w:date="2018-10-13T15:12:00Z">
        <w:r w:rsidR="007B1ADF" w:rsidRPr="00884AD0">
          <w:rPr>
            <w:rFonts w:ascii="Times New Roman" w:hAnsi="Times New Roman" w:cs="Times New Roman"/>
            <w:lang w:eastAsia="en-US"/>
          </w:rPr>
          <w:t xml:space="preserve">would not receive an accurate prediction. This would then mean that another set of images would be needed to train for another specific disease, which would include thousands more images to run through the code. Extending on from this, multiple types of images are needed for diseases that spread throughout the plant. As some plants may have diseases that start from the stem before reaching the leaves, we would also </w:t>
        </w:r>
        <w:r>
          <w:rPr>
            <w:rFonts w:ascii="Times New Roman" w:hAnsi="Times New Roman" w:cs="Times New Roman"/>
            <w:lang w:eastAsia="en-US"/>
          </w:rPr>
          <w:t>need to include pictures of this</w:t>
        </w:r>
        <w:r w:rsidR="007B1ADF" w:rsidRPr="00884AD0">
          <w:rPr>
            <w:rFonts w:ascii="Times New Roman" w:hAnsi="Times New Roman" w:cs="Times New Roman"/>
            <w:lang w:eastAsia="en-US"/>
          </w:rPr>
          <w:t xml:space="preserve">. Therefore, more efforts should be made to obtain images from different </w:t>
        </w:r>
      </w:ins>
      <w:commentRangeEnd w:id="612"/>
      <w:r w:rsidR="00B87AE8">
        <w:rPr>
          <w:rStyle w:val="CommentReference"/>
        </w:rPr>
        <w:commentReference w:id="612"/>
      </w:r>
      <w:ins w:id="625" w:author="David Chen" w:date="2018-10-13T15:12:00Z">
        <w:r w:rsidR="007B1ADF" w:rsidRPr="00884AD0">
          <w:rPr>
            <w:rFonts w:ascii="Times New Roman" w:hAnsi="Times New Roman" w:cs="Times New Roman"/>
            <w:lang w:eastAsia="en-US"/>
          </w:rPr>
          <w:t>perspectives.</w:t>
        </w:r>
      </w:ins>
      <w:ins w:id="626" w:author="David Chen" w:date="2018-11-10T10:42:00Z">
        <w:r>
          <w:rPr>
            <w:rFonts w:ascii="Times New Roman" w:hAnsi="Times New Roman" w:cs="Times New Roman"/>
            <w:lang w:eastAsia="en-US"/>
          </w:rPr>
          <w:t xml:space="preserve"> A</w:t>
        </w:r>
      </w:ins>
      <w:ins w:id="627" w:author="David Chen" w:date="2018-11-10T10:43:00Z">
        <w:r>
          <w:rPr>
            <w:rFonts w:ascii="Times New Roman" w:hAnsi="Times New Roman" w:cs="Times New Roman"/>
            <w:lang w:eastAsia="en-US"/>
          </w:rPr>
          <w:t xml:space="preserve">nother problem with training an accurate classifier is the picture quality used. Many different situations within a picture could potentially change the boundaries of the class of disease. </w:t>
        </w:r>
      </w:ins>
      <w:ins w:id="628" w:author="David Chen" w:date="2018-11-10T10:44:00Z">
        <w:r>
          <w:rPr>
            <w:rFonts w:ascii="Times New Roman" w:hAnsi="Times New Roman" w:cs="Times New Roman"/>
            <w:lang w:eastAsia="en-US"/>
          </w:rPr>
          <w:t>Pictures can be taken from different angles, different lighting</w:t>
        </w:r>
      </w:ins>
      <w:ins w:id="629" w:author="David Chen" w:date="2018-11-10T10:45:00Z">
        <w:r>
          <w:rPr>
            <w:rFonts w:ascii="Times New Roman" w:hAnsi="Times New Roman" w:cs="Times New Roman"/>
            <w:lang w:eastAsia="en-US"/>
          </w:rPr>
          <w:t>, in different seasons</w:t>
        </w:r>
      </w:ins>
      <w:ins w:id="630" w:author="David Chen" w:date="2018-11-10T10:44:00Z">
        <w:r>
          <w:rPr>
            <w:rFonts w:ascii="Times New Roman" w:hAnsi="Times New Roman" w:cs="Times New Roman"/>
            <w:lang w:eastAsia="en-US"/>
          </w:rPr>
          <w:t xml:space="preserve"> and in front of an environment background.</w:t>
        </w:r>
      </w:ins>
      <w:ins w:id="631" w:author="David Chen" w:date="2018-11-10T10:45:00Z">
        <w:r>
          <w:rPr>
            <w:rFonts w:ascii="Times New Roman" w:hAnsi="Times New Roman" w:cs="Times New Roman"/>
            <w:lang w:eastAsia="en-US"/>
          </w:rPr>
          <w:t xml:space="preserve"> As the classifier is trained based on the actual picture itself, it becomes harder to normalise what would be an ideal model for that specific disease.</w:t>
        </w:r>
      </w:ins>
    </w:p>
    <w:p w14:paraId="5816F456" w14:textId="77777777" w:rsidR="00093CDA" w:rsidRPr="00884AD0" w:rsidRDefault="00093CDA" w:rsidP="007B1ADF">
      <w:pPr>
        <w:rPr>
          <w:ins w:id="632" w:author="David Chen" w:date="2018-10-13T15:12:00Z"/>
          <w:lang w:eastAsia="en-US"/>
        </w:rPr>
      </w:pPr>
    </w:p>
    <w:p w14:paraId="2EE6A834" w14:textId="6696973B" w:rsidR="007B1ADF" w:rsidRPr="00884AD0" w:rsidRDefault="00773701" w:rsidP="007B1ADF">
      <w:pPr>
        <w:rPr>
          <w:ins w:id="633" w:author="David Chen" w:date="2018-10-13T15:12:00Z"/>
          <w:lang w:eastAsia="en-US"/>
        </w:rPr>
      </w:pPr>
      <w:ins w:id="634" w:author="David Chen" w:date="2018-11-10T11:09:00Z">
        <w:r>
          <w:rPr>
            <w:rFonts w:ascii="Times New Roman" w:hAnsi="Times New Roman" w:cs="Times New Roman"/>
            <w:lang w:eastAsia="en-US"/>
          </w:rPr>
          <w:lastRenderedPageBreak/>
          <w:t>T</w:t>
        </w:r>
      </w:ins>
      <w:ins w:id="635" w:author="David Chen" w:date="2018-10-13T15:12:00Z">
        <w:r w:rsidR="007B1ADF" w:rsidRPr="00884AD0">
          <w:rPr>
            <w:rFonts w:ascii="Times New Roman" w:hAnsi="Times New Roman" w:cs="Times New Roman"/>
            <w:lang w:eastAsia="en-US"/>
          </w:rPr>
          <w:t>her</w:t>
        </w:r>
        <w:commentRangeStart w:id="636"/>
        <w:r w:rsidR="007B1ADF" w:rsidRPr="00884AD0">
          <w:rPr>
            <w:rFonts w:ascii="Times New Roman" w:hAnsi="Times New Roman" w:cs="Times New Roman"/>
            <w:lang w:eastAsia="en-US"/>
          </w:rPr>
          <w:t xml:space="preserve">e are </w:t>
        </w:r>
      </w:ins>
      <w:ins w:id="637" w:author="David Chen" w:date="2018-11-10T11:09:00Z">
        <w:r>
          <w:rPr>
            <w:rFonts w:ascii="Times New Roman" w:hAnsi="Times New Roman" w:cs="Times New Roman"/>
            <w:lang w:eastAsia="en-US"/>
          </w:rPr>
          <w:t xml:space="preserve">also </w:t>
        </w:r>
      </w:ins>
      <w:ins w:id="638" w:author="David Chen" w:date="2018-11-10T11:01:00Z">
        <w:r w:rsidR="00A206C2">
          <w:rPr>
            <w:rFonts w:ascii="Times New Roman" w:hAnsi="Times New Roman" w:cs="Times New Roman"/>
            <w:lang w:eastAsia="en-US"/>
          </w:rPr>
          <w:t>over 50000</w:t>
        </w:r>
      </w:ins>
      <w:ins w:id="639" w:author="David Chen" w:date="2018-10-13T15:12:00Z">
        <w:r w:rsidR="007B1ADF" w:rsidRPr="00884AD0">
          <w:rPr>
            <w:rFonts w:ascii="Times New Roman" w:hAnsi="Times New Roman" w:cs="Times New Roman"/>
            <w:lang w:eastAsia="en-US"/>
          </w:rPr>
          <w:t xml:space="preserve"> classes of crop species and diseases. The practicality of training every single plant to every single disease is </w:t>
        </w:r>
      </w:ins>
      <w:commentRangeEnd w:id="636"/>
      <w:r w:rsidR="009F625D">
        <w:rPr>
          <w:rStyle w:val="CommentReference"/>
        </w:rPr>
        <w:commentReference w:id="636"/>
      </w:r>
      <w:ins w:id="640" w:author="David Chen" w:date="2018-11-10T11:06:00Z">
        <w:r>
          <w:rPr>
            <w:rFonts w:ascii="Times New Roman" w:hAnsi="Times New Roman" w:cs="Times New Roman"/>
            <w:lang w:eastAsia="en-US"/>
          </w:rPr>
          <w:t xml:space="preserve">poor and a lot of time would be required to train every plant with </w:t>
        </w:r>
      </w:ins>
      <w:ins w:id="641" w:author="David Chen" w:date="2018-11-10T11:15:00Z">
        <w:r>
          <w:rPr>
            <w:rFonts w:ascii="Times New Roman" w:hAnsi="Times New Roman" w:cs="Times New Roman"/>
            <w:lang w:eastAsia="en-US"/>
          </w:rPr>
          <w:t xml:space="preserve">each disease, even with the highest end computer specifications. </w:t>
        </w:r>
      </w:ins>
      <w:ins w:id="642" w:author="David Chen" w:date="2018-11-10T11:16:00Z">
        <w:r>
          <w:rPr>
            <w:rFonts w:ascii="Times New Roman" w:hAnsi="Times New Roman" w:cs="Times New Roman"/>
            <w:lang w:eastAsia="en-US"/>
          </w:rPr>
          <w:t>With these many diseases it is also very likely several diseases have many similar features with each other, and the confidence of the classifier to correctly predict a disease would be lowered.</w:t>
        </w:r>
      </w:ins>
    </w:p>
    <w:p w14:paraId="0AA949F1" w14:textId="7910949E" w:rsidR="00C20D8E" w:rsidRPr="00DF5132" w:rsidRDefault="008964C4">
      <w:pPr>
        <w:rPr>
          <w:ins w:id="643" w:author="David Chen" w:date="2018-10-13T16:38:00Z"/>
          <w:lang w:eastAsia="en-US"/>
        </w:rPr>
        <w:pPrChange w:id="644" w:author="l han" w:date="2018-09-23T10:22:00Z">
          <w:pPr>
            <w:pStyle w:val="BodyText"/>
            <w:ind w:firstLine="0"/>
          </w:pPr>
        </w:pPrChange>
      </w:pPr>
      <w:del w:id="645" w:author="David Chen" w:date="2018-11-10T11:07:00Z">
        <w:r w:rsidDel="00773701">
          <w:rPr>
            <w:rStyle w:val="CommentReference"/>
          </w:rPr>
          <w:commentReference w:id="646"/>
        </w:r>
      </w:del>
    </w:p>
    <w:p w14:paraId="1DD37412" w14:textId="460D635A" w:rsidR="00277E57" w:rsidRPr="00B21172" w:rsidDel="007B1ADF" w:rsidRDefault="00552E54">
      <w:pPr>
        <w:rPr>
          <w:ins w:id="647" w:author="l han" w:date="2018-09-23T12:33:00Z"/>
          <w:del w:id="648" w:author="David Chen" w:date="2018-10-13T15:12:00Z"/>
          <w:lang w:eastAsia="en-US"/>
        </w:rPr>
        <w:pPrChange w:id="649" w:author="l han" w:date="2018-09-23T10:22:00Z">
          <w:pPr>
            <w:pStyle w:val="BodyText"/>
            <w:ind w:firstLine="0"/>
          </w:pPr>
        </w:pPrChange>
      </w:pPr>
      <w:ins w:id="650" w:author="l han" w:date="2018-09-23T12:32:00Z">
        <w:del w:id="651" w:author="David Chen" w:date="2018-10-13T15:12:00Z">
          <w:r w:rsidRPr="00884AD0" w:rsidDel="007B1ADF">
            <w:rPr>
              <w:rFonts w:ascii="Times New Roman" w:hAnsi="Times New Roman" w:cs="Times New Roman"/>
              <w:lang w:eastAsia="en-US"/>
              <w:rPrChange w:id="652" w:author="David Chen" w:date="2018-10-27T18:39:00Z">
                <w:rPr>
                  <w:lang w:eastAsia="en-US"/>
                </w:rPr>
              </w:rPrChange>
            </w:rPr>
            <w:delText>Here you can talk about how other people have used image processing, machine learning approaches for crop disease detections</w:delText>
          </w:r>
        </w:del>
      </w:ins>
      <w:ins w:id="653" w:author="l han" w:date="2018-09-23T12:33:00Z">
        <w:del w:id="654" w:author="David Chen" w:date="2018-10-13T15:12:00Z">
          <w:r w:rsidR="00173AFA" w:rsidRPr="00884AD0" w:rsidDel="007B1ADF">
            <w:rPr>
              <w:rFonts w:ascii="Times New Roman" w:hAnsi="Times New Roman" w:cs="Times New Roman"/>
              <w:lang w:eastAsia="en-US"/>
              <w:rPrChange w:id="655" w:author="David Chen" w:date="2018-10-27T18:39:00Z">
                <w:rPr>
                  <w:lang w:eastAsia="en-US"/>
                </w:rPr>
              </w:rPrChange>
            </w:rPr>
            <w:delText>.  List their advatages and disadvantages</w:delText>
          </w:r>
          <w:r w:rsidR="00F33648" w:rsidRPr="00884AD0" w:rsidDel="007B1ADF">
            <w:rPr>
              <w:rFonts w:ascii="Times New Roman" w:hAnsi="Times New Roman" w:cs="Times New Roman"/>
              <w:lang w:eastAsia="en-US"/>
              <w:rPrChange w:id="656" w:author="David Chen" w:date="2018-10-27T18:39:00Z">
                <w:rPr>
                  <w:lang w:eastAsia="en-US"/>
                </w:rPr>
              </w:rPrChange>
            </w:rPr>
            <w:delText xml:space="preserve">…  </w:delText>
          </w:r>
        </w:del>
      </w:ins>
    </w:p>
    <w:p w14:paraId="0B140374" w14:textId="77777777" w:rsidR="00F33648" w:rsidRPr="00B21172" w:rsidRDefault="00F33648">
      <w:pPr>
        <w:rPr>
          <w:ins w:id="657" w:author="l han" w:date="2018-09-23T12:33:00Z"/>
          <w:lang w:eastAsia="en-US"/>
        </w:rPr>
        <w:pPrChange w:id="658" w:author="l han" w:date="2018-09-23T10:22:00Z">
          <w:pPr>
            <w:pStyle w:val="BodyText"/>
            <w:ind w:firstLine="0"/>
          </w:pPr>
        </w:pPrChange>
      </w:pPr>
    </w:p>
    <w:p w14:paraId="28D09BDD" w14:textId="39765D67" w:rsidR="00F33648" w:rsidRPr="00884AD0" w:rsidRDefault="00472E1E" w:rsidP="00F33648">
      <w:pPr>
        <w:pStyle w:val="Heading1"/>
        <w:rPr>
          <w:ins w:id="659" w:author="l han" w:date="2018-09-23T12:34:00Z"/>
          <w:lang w:val="en-GB"/>
        </w:rPr>
      </w:pPr>
      <w:ins w:id="660" w:author="l han" w:date="2018-09-23T12:40:00Z">
        <w:r w:rsidRPr="00884AD0">
          <w:rPr>
            <w:lang w:val="en-GB"/>
          </w:rPr>
          <w:t xml:space="preserve">The application of </w:t>
        </w:r>
      </w:ins>
      <w:ins w:id="661" w:author="l han" w:date="2018-09-23T12:33:00Z">
        <w:r w:rsidR="00F33648" w:rsidRPr="00884AD0">
          <w:rPr>
            <w:lang w:val="en-GB"/>
          </w:rPr>
          <w:t>Th</w:t>
        </w:r>
        <w:r w:rsidR="00F65805" w:rsidRPr="00884AD0">
          <w:rPr>
            <w:lang w:val="en-GB"/>
          </w:rPr>
          <w:t>e machine lea</w:t>
        </w:r>
        <w:r w:rsidR="0002056E" w:rsidRPr="00884AD0">
          <w:rPr>
            <w:lang w:val="en-GB"/>
          </w:rPr>
          <w:t>rning methods to crop disease detection</w:t>
        </w:r>
      </w:ins>
    </w:p>
    <w:p w14:paraId="60C687C9" w14:textId="77777777" w:rsidR="00D95752" w:rsidRPr="00B21172" w:rsidRDefault="00D95752">
      <w:pPr>
        <w:rPr>
          <w:ins w:id="662" w:author="l han" w:date="2018-09-23T16:27:00Z"/>
        </w:rPr>
        <w:pPrChange w:id="663" w:author="l han" w:date="2018-09-23T12:34:00Z">
          <w:pPr>
            <w:pStyle w:val="Heading1"/>
          </w:pPr>
        </w:pPrChange>
      </w:pPr>
    </w:p>
    <w:p w14:paraId="247B88BD" w14:textId="17385BBC" w:rsidR="00BB1433" w:rsidRPr="00685487" w:rsidRDefault="00BB1433">
      <w:pPr>
        <w:rPr>
          <w:ins w:id="664" w:author="l han" w:date="2018-09-23T12:33:00Z"/>
        </w:rPr>
        <w:pPrChange w:id="665" w:author="l han" w:date="2018-09-23T12:34:00Z">
          <w:pPr>
            <w:pStyle w:val="Heading1"/>
          </w:pPr>
        </w:pPrChange>
      </w:pPr>
      <w:ins w:id="666" w:author="l han" w:date="2018-09-23T12:34:00Z">
        <w:r w:rsidRPr="00DF5132">
          <w:t xml:space="preserve">The purpose of this report is to examine how existing commonly used machine learning approaches can be used to detect crop diseases and the level of </w:t>
        </w:r>
      </w:ins>
      <w:ins w:id="667" w:author="l han" w:date="2018-09-23T12:35:00Z">
        <w:r w:rsidR="007828B9" w:rsidRPr="00DF5132">
          <w:t xml:space="preserve">their </w:t>
        </w:r>
      </w:ins>
      <w:ins w:id="668" w:author="l han" w:date="2018-09-23T12:34:00Z">
        <w:r w:rsidR="007E3711" w:rsidRPr="00DE4C5A">
          <w:t xml:space="preserve">accuracy. </w:t>
        </w:r>
      </w:ins>
      <w:ins w:id="669" w:author="l han" w:date="2018-09-23T16:27:00Z">
        <w:r w:rsidR="00037423" w:rsidRPr="00DE4C5A">
          <w:t xml:space="preserve"> In this section</w:t>
        </w:r>
        <w:r w:rsidR="001F6D80" w:rsidRPr="000C4271">
          <w:t xml:space="preserve">, we first introduce </w:t>
        </w:r>
      </w:ins>
      <w:ins w:id="670" w:author="l han" w:date="2018-09-23T16:28:00Z">
        <w:r w:rsidR="00421075" w:rsidRPr="000C4271">
          <w:t xml:space="preserve">background of machine learning and </w:t>
        </w:r>
      </w:ins>
      <w:ins w:id="671" w:author="David Chen" w:date="2018-11-10T11:09:00Z">
        <w:r w:rsidR="00773701">
          <w:t>seven</w:t>
        </w:r>
      </w:ins>
      <w:commentRangeStart w:id="672"/>
      <w:ins w:id="673" w:author="l han" w:date="2018-09-23T16:28:00Z">
        <w:del w:id="674" w:author="David Chen" w:date="2018-11-10T11:09:00Z">
          <w:r w:rsidR="00421075" w:rsidRPr="000C4271" w:rsidDel="00773701">
            <w:delText>three</w:delText>
          </w:r>
        </w:del>
      </w:ins>
      <w:commentRangeEnd w:id="672"/>
      <w:r w:rsidR="00685487">
        <w:rPr>
          <w:rStyle w:val="CommentReference"/>
        </w:rPr>
        <w:commentReference w:id="672"/>
      </w:r>
      <w:ins w:id="675" w:author="l han" w:date="2018-09-23T16:28:00Z">
        <w:r w:rsidR="00421075" w:rsidRPr="000C4271">
          <w:t xml:space="preserve"> selected </w:t>
        </w:r>
      </w:ins>
      <w:ins w:id="676" w:author="l han" w:date="2018-09-23T16:29:00Z">
        <w:r w:rsidR="00421075" w:rsidRPr="009F625D">
          <w:t>machine</w:t>
        </w:r>
      </w:ins>
      <w:ins w:id="677" w:author="l han" w:date="2018-09-23T16:28:00Z">
        <w:r w:rsidR="00421075" w:rsidRPr="009F625D">
          <w:t xml:space="preserve"> </w:t>
        </w:r>
      </w:ins>
      <w:ins w:id="678" w:author="l han" w:date="2018-09-23T16:29:00Z">
        <w:r w:rsidR="00421075" w:rsidRPr="00607766">
          <w:t>learning methods used in</w:t>
        </w:r>
        <w:r w:rsidR="00A50919" w:rsidRPr="001E74AE">
          <w:t xml:space="preserve"> this report</w:t>
        </w:r>
      </w:ins>
      <w:ins w:id="679" w:author="l han" w:date="2018-09-23T12:34:00Z">
        <w:r w:rsidR="00A50919" w:rsidRPr="001E74AE">
          <w:t xml:space="preserve"> </w:t>
        </w:r>
      </w:ins>
      <w:ins w:id="680" w:author="l han" w:date="2018-09-23T12:36:00Z">
        <w:del w:id="681" w:author="David Chen" w:date="2018-11-10T11:08:00Z">
          <w:r w:rsidR="000D11DE" w:rsidRPr="00B87AE8" w:rsidDel="00773701">
            <w:delText xml:space="preserve">including KNN, Random Forest </w:delText>
          </w:r>
          <w:commentRangeStart w:id="682"/>
          <w:r w:rsidR="000D11DE" w:rsidRPr="00B87AE8" w:rsidDel="00773701">
            <w:delText xml:space="preserve">and </w:delText>
          </w:r>
          <w:r w:rsidR="00B62B05" w:rsidRPr="008964C4" w:rsidDel="00773701">
            <w:delText xml:space="preserve">Deep </w:delText>
          </w:r>
        </w:del>
        <w:del w:id="683" w:author="David Chen" w:date="2018-10-23T15:58:00Z">
          <w:r w:rsidR="00B62B05" w:rsidRPr="00685487" w:rsidDel="00367E2F">
            <w:delText>l</w:delText>
          </w:r>
        </w:del>
        <w:del w:id="684" w:author="David Chen" w:date="2018-11-10T11:08:00Z">
          <w:r w:rsidR="00B62B05" w:rsidRPr="00685487" w:rsidDel="00773701">
            <w:delText>earning.</w:delText>
          </w:r>
        </w:del>
      </w:ins>
      <w:ins w:id="685" w:author="David Chen" w:date="2018-11-10T11:08:00Z">
        <w:r w:rsidR="00773701">
          <w:t>such as KNN and random forests.</w:t>
        </w:r>
      </w:ins>
      <w:ins w:id="686" w:author="l han" w:date="2018-09-23T12:36:00Z">
        <w:r w:rsidR="00B62B05" w:rsidRPr="00685487">
          <w:t xml:space="preserve"> </w:t>
        </w:r>
      </w:ins>
      <w:ins w:id="687" w:author="l han" w:date="2018-09-23T16:29:00Z">
        <w:r w:rsidR="00A1029C" w:rsidRPr="00685487">
          <w:t xml:space="preserve"> </w:t>
        </w:r>
      </w:ins>
      <w:commentRangeEnd w:id="682"/>
      <w:r w:rsidR="0060718B">
        <w:rPr>
          <w:rStyle w:val="CommentReference"/>
        </w:rPr>
        <w:commentReference w:id="682"/>
      </w:r>
      <w:ins w:id="688" w:author="l han" w:date="2018-09-23T16:29:00Z">
        <w:del w:id="689" w:author="David Chen" w:date="2018-10-23T15:58:00Z">
          <w:r w:rsidR="003D2227" w:rsidRPr="00685487" w:rsidDel="00367E2F">
            <w:delText xml:space="preserve">Then the </w:delText>
          </w:r>
          <w:r w:rsidR="00197374" w:rsidRPr="00685487" w:rsidDel="00367E2F">
            <w:delText xml:space="preserve">proposed framework for crop disease detection </w:delText>
          </w:r>
        </w:del>
      </w:ins>
      <w:ins w:id="690" w:author="l han" w:date="2018-09-23T16:30:00Z">
        <w:del w:id="691" w:author="David Chen" w:date="2018-10-23T15:58:00Z">
          <w:r w:rsidR="00633835" w:rsidRPr="00685487" w:rsidDel="00367E2F">
            <w:delText>is presented</w:delText>
          </w:r>
        </w:del>
      </w:ins>
    </w:p>
    <w:p w14:paraId="6085EDD9" w14:textId="43E62628" w:rsidR="008E7668" w:rsidRPr="0060718B" w:rsidRDefault="008E7668">
      <w:pPr>
        <w:rPr>
          <w:ins w:id="692" w:author="l han" w:date="2018-09-23T12:43:00Z"/>
        </w:rPr>
        <w:pPrChange w:id="693" w:author="l han" w:date="2018-09-23T12:43:00Z">
          <w:pPr>
            <w:pStyle w:val="BodyText"/>
            <w:ind w:firstLine="0"/>
          </w:pPr>
        </w:pPrChange>
      </w:pPr>
    </w:p>
    <w:p w14:paraId="19D53B15" w14:textId="1DEB0B7B" w:rsidR="00F33648" w:rsidRPr="00884AD0" w:rsidRDefault="00E538EE">
      <w:pPr>
        <w:pStyle w:val="Heading2"/>
        <w:rPr>
          <w:ins w:id="694" w:author="l han" w:date="2018-09-23T12:36:00Z"/>
          <w:lang w:val="en-GB"/>
          <w:rPrChange w:id="695" w:author="David Chen" w:date="2018-10-27T18:39:00Z">
            <w:rPr>
              <w:ins w:id="696" w:author="l han" w:date="2018-09-23T12:36:00Z"/>
            </w:rPr>
          </w:rPrChange>
        </w:rPr>
        <w:pPrChange w:id="697" w:author="l han" w:date="2018-09-23T12:34:00Z">
          <w:pPr>
            <w:pStyle w:val="BodyText"/>
            <w:ind w:firstLine="0"/>
          </w:pPr>
        </w:pPrChange>
      </w:pPr>
      <w:ins w:id="698" w:author="l han" w:date="2018-09-23T16:30:00Z">
        <w:r w:rsidRPr="00884AD0">
          <w:rPr>
            <w:lang w:val="en-GB"/>
            <w:rPrChange w:id="699" w:author="David Chen" w:date="2018-10-27T18:39:00Z">
              <w:rPr>
                <w:i/>
                <w:iCs/>
              </w:rPr>
            </w:rPrChange>
          </w:rPr>
          <w:t xml:space="preserve">Machine learning </w:t>
        </w:r>
      </w:ins>
      <w:ins w:id="700" w:author="l han" w:date="2018-09-23T16:31:00Z">
        <w:r w:rsidR="00EB28A9" w:rsidRPr="00884AD0">
          <w:rPr>
            <w:lang w:val="en-GB"/>
            <w:rPrChange w:id="701" w:author="David Chen" w:date="2018-10-27T18:39:00Z">
              <w:rPr>
                <w:i/>
                <w:iCs/>
              </w:rPr>
            </w:rPrChange>
          </w:rPr>
          <w:t>methods</w:t>
        </w:r>
      </w:ins>
    </w:p>
    <w:p w14:paraId="128760EA" w14:textId="4E5CF72B" w:rsidR="0066099A" w:rsidRPr="00B21172" w:rsidRDefault="00E31F7E">
      <w:pPr>
        <w:rPr>
          <w:ins w:id="702" w:author="l han" w:date="2018-09-23T16:53:00Z"/>
        </w:rPr>
        <w:pPrChange w:id="703" w:author="l han" w:date="2018-09-23T12:36:00Z">
          <w:pPr>
            <w:pStyle w:val="BodyText"/>
            <w:ind w:firstLine="0"/>
          </w:pPr>
        </w:pPrChange>
      </w:pPr>
      <w:ins w:id="704" w:author="l han" w:date="2018-09-23T16:31:00Z">
        <w:r w:rsidRPr="00B21172">
          <w:t>You</w:t>
        </w:r>
        <w:r w:rsidR="008E2522" w:rsidRPr="00B21172">
          <w:t xml:space="preserve"> can give a</w:t>
        </w:r>
        <w:r w:rsidRPr="00B21172">
          <w:t xml:space="preserve"> general introduction about what is machine learning: for instance.  </w:t>
        </w:r>
      </w:ins>
    </w:p>
    <w:p w14:paraId="2A6316B2" w14:textId="77777777" w:rsidR="00367E2F" w:rsidRPr="0060718B" w:rsidRDefault="00E31F7E">
      <w:pPr>
        <w:rPr>
          <w:ins w:id="705" w:author="David Chen" w:date="2018-10-23T15:59:00Z"/>
        </w:rPr>
        <w:pPrChange w:id="706" w:author="l han" w:date="2018-09-23T12:36:00Z">
          <w:pPr>
            <w:pStyle w:val="BodyText"/>
            <w:ind w:firstLine="0"/>
          </w:pPr>
        </w:pPrChange>
      </w:pPr>
      <w:ins w:id="707" w:author="l han" w:date="2018-09-23T16:31:00Z">
        <w:r w:rsidRPr="00DF5132">
          <w:t>Machine learning is</w:t>
        </w:r>
      </w:ins>
      <w:ins w:id="708" w:author="l han" w:date="2018-09-23T16:33:00Z">
        <w:r w:rsidR="005813CF" w:rsidRPr="00DF5132">
          <w:t xml:space="preserve"> the </w:t>
        </w:r>
      </w:ins>
      <w:ins w:id="709" w:author="l han" w:date="2018-09-23T16:34:00Z">
        <w:r w:rsidR="005813CF" w:rsidRPr="00DE4C5A">
          <w:t xml:space="preserve">field of study that gives the computer ability to learn without being explicitly </w:t>
        </w:r>
      </w:ins>
      <w:ins w:id="710" w:author="l han" w:date="2018-09-23T16:36:00Z">
        <w:r w:rsidR="00042852" w:rsidRPr="00DE4C5A">
          <w:t>programmed</w:t>
        </w:r>
        <w:del w:id="711" w:author="David Chen" w:date="2018-10-23T15:56:00Z">
          <w:r w:rsidR="00042852" w:rsidRPr="000C4271" w:rsidDel="00367E2F">
            <w:delText xml:space="preserve"> by Arthur Samule</w:delText>
          </w:r>
          <w:r w:rsidR="00B41531" w:rsidRPr="000C4271" w:rsidDel="00367E2F">
            <w:delText xml:space="preserve"> [reference xxx]</w:delText>
          </w:r>
        </w:del>
        <w:r w:rsidR="00B41531" w:rsidRPr="009F625D">
          <w:t xml:space="preserve">. </w:t>
        </w:r>
      </w:ins>
      <w:ins w:id="712" w:author="l han" w:date="2018-09-23T16:37:00Z">
        <w:r w:rsidR="006101AC" w:rsidRPr="009F625D">
          <w:t xml:space="preserve"> Essentially, it is to build mod</w:t>
        </w:r>
        <w:r w:rsidR="00652A74" w:rsidRPr="00607766">
          <w:t xml:space="preserve">els </w:t>
        </w:r>
        <w:r w:rsidR="00652A74" w:rsidRPr="001E74AE">
          <w:t>that</w:t>
        </w:r>
      </w:ins>
      <w:ins w:id="713" w:author="David Chen" w:date="2018-10-23T15:57:00Z">
        <w:r w:rsidR="00367E2F" w:rsidRPr="001E74AE">
          <w:t xml:space="preserve"> receives data and information from observations and real world interactions</w:t>
        </w:r>
      </w:ins>
      <w:ins w:id="714" w:author="l han" w:date="2018-09-23T16:37:00Z">
        <w:del w:id="715" w:author="David Chen" w:date="2018-10-23T15:57:00Z">
          <w:r w:rsidR="00652A74" w:rsidRPr="00B87AE8" w:rsidDel="00367E2F">
            <w:delText xml:space="preserve"> can take input data</w:delText>
          </w:r>
        </w:del>
      </w:ins>
      <w:ins w:id="716" w:author="David Chen" w:date="2018-10-23T15:58:00Z">
        <w:r w:rsidR="00367E2F" w:rsidRPr="008964C4">
          <w:t xml:space="preserve"> to </w:t>
        </w:r>
      </w:ins>
      <w:ins w:id="717" w:author="l han" w:date="2018-09-23T16:37:00Z">
        <w:del w:id="718" w:author="David Chen" w:date="2018-10-23T15:58:00Z">
          <w:r w:rsidR="00652A74" w:rsidRPr="00685487" w:rsidDel="00367E2F">
            <w:delText xml:space="preserve">, </w:delText>
          </w:r>
        </w:del>
        <w:r w:rsidR="00652A74" w:rsidRPr="00685487">
          <w:t xml:space="preserve">learn the patterns </w:t>
        </w:r>
        <w:del w:id="719" w:author="David Chen" w:date="2018-10-23T15:59:00Z">
          <w:r w:rsidR="00652A74" w:rsidRPr="00685487" w:rsidDel="00367E2F">
            <w:delText xml:space="preserve">from </w:delText>
          </w:r>
        </w:del>
      </w:ins>
      <w:ins w:id="720" w:author="David Chen" w:date="2018-10-23T15:59:00Z">
        <w:r w:rsidR="00367E2F" w:rsidRPr="00685487">
          <w:t>from</w:t>
        </w:r>
      </w:ins>
      <w:ins w:id="721" w:author="l han" w:date="2018-09-23T16:37:00Z">
        <w:del w:id="722" w:author="David Chen" w:date="2018-10-23T15:58:00Z">
          <w:r w:rsidR="00652A74" w:rsidRPr="00685487" w:rsidDel="00367E2F">
            <w:delText>the da</w:delText>
          </w:r>
        </w:del>
      </w:ins>
      <w:ins w:id="723" w:author="David Chen" w:date="2018-10-23T15:59:00Z">
        <w:r w:rsidR="00367E2F" w:rsidRPr="00685487">
          <w:t>.</w:t>
        </w:r>
      </w:ins>
      <w:ins w:id="724" w:author="l han" w:date="2018-09-23T16:37:00Z">
        <w:del w:id="725" w:author="David Chen" w:date="2018-10-23T15:58:00Z">
          <w:r w:rsidR="00652A74" w:rsidRPr="00685487" w:rsidDel="00367E2F">
            <w:delText>ta</w:delText>
          </w:r>
        </w:del>
        <w:del w:id="726" w:author="David Chen" w:date="2018-10-23T15:59:00Z">
          <w:r w:rsidR="00652A74" w:rsidRPr="00685487" w:rsidDel="00367E2F">
            <w:delText>,</w:delText>
          </w:r>
        </w:del>
        <w:r w:rsidR="00652A74" w:rsidRPr="00685487">
          <w:t xml:space="preserve"> </w:t>
        </w:r>
      </w:ins>
      <w:ins w:id="727" w:author="David Chen" w:date="2018-10-23T15:59:00Z">
        <w:r w:rsidR="00367E2F" w:rsidRPr="00685487">
          <w:t>It will then be able to</w:t>
        </w:r>
      </w:ins>
      <w:ins w:id="728" w:author="l han" w:date="2018-09-23T16:37:00Z">
        <w:del w:id="729" w:author="David Chen" w:date="2018-10-23T15:59:00Z">
          <w:r w:rsidR="006101AC" w:rsidRPr="00685487" w:rsidDel="00367E2F">
            <w:delText xml:space="preserve"> </w:delText>
          </w:r>
        </w:del>
      </w:ins>
      <w:ins w:id="730" w:author="l han" w:date="2018-09-23T16:40:00Z">
        <w:del w:id="731" w:author="David Chen" w:date="2018-10-23T15:59:00Z">
          <w:r w:rsidR="00652A74" w:rsidRPr="00685487" w:rsidDel="00367E2F">
            <w:delText xml:space="preserve">and </w:delText>
          </w:r>
        </w:del>
      </w:ins>
      <w:ins w:id="732" w:author="l han" w:date="2018-09-23T16:37:00Z">
        <w:del w:id="733" w:author="David Chen" w:date="2018-10-23T15:59:00Z">
          <w:r w:rsidR="006101AC" w:rsidRPr="00685487" w:rsidDel="00367E2F">
            <w:delText xml:space="preserve">then </w:delText>
          </w:r>
        </w:del>
      </w:ins>
      <w:ins w:id="734" w:author="David Chen" w:date="2018-10-23T15:59:00Z">
        <w:r w:rsidR="00367E2F" w:rsidRPr="00685487">
          <w:t xml:space="preserve"> </w:t>
        </w:r>
      </w:ins>
      <w:ins w:id="735" w:author="l han" w:date="2018-09-23T16:39:00Z">
        <w:r w:rsidR="00E6006E" w:rsidRPr="00685487">
          <w:t>provide accurate prediction</w:t>
        </w:r>
      </w:ins>
      <w:ins w:id="736" w:author="David Chen" w:date="2018-10-23T15:59:00Z">
        <w:r w:rsidR="00367E2F" w:rsidRPr="0060718B">
          <w:t>s</w:t>
        </w:r>
      </w:ins>
      <w:ins w:id="737" w:author="l han" w:date="2018-09-23T16:39:00Z">
        <w:r w:rsidR="00EF48A6" w:rsidRPr="0060718B">
          <w:t xml:space="preserve"> based on</w:t>
        </w:r>
        <w:r w:rsidR="001D7312" w:rsidRPr="0060718B">
          <w:t xml:space="preserve"> the </w:t>
        </w:r>
      </w:ins>
      <w:ins w:id="738" w:author="l han" w:date="2018-09-23T16:40:00Z">
        <w:r w:rsidR="00FD1256" w:rsidRPr="0060718B">
          <w:t xml:space="preserve">learned </w:t>
        </w:r>
      </w:ins>
      <w:ins w:id="739" w:author="l han" w:date="2018-09-23T16:39:00Z">
        <w:r w:rsidR="001D7312" w:rsidRPr="0060718B">
          <w:t>pattern</w:t>
        </w:r>
      </w:ins>
      <w:ins w:id="740" w:author="l han" w:date="2018-09-23T16:40:00Z">
        <w:r w:rsidR="00E526DF" w:rsidRPr="0060718B">
          <w:t>s</w:t>
        </w:r>
      </w:ins>
      <w:ins w:id="741" w:author="l han" w:date="2018-09-23T16:39:00Z">
        <w:r w:rsidR="001D7312" w:rsidRPr="0060718B">
          <w:t xml:space="preserve"> of input data</w:t>
        </w:r>
      </w:ins>
      <w:ins w:id="742" w:author="l han" w:date="2018-09-23T16:40:00Z">
        <w:r w:rsidR="00FD1256" w:rsidRPr="0060718B">
          <w:t>.</w:t>
        </w:r>
        <w:r w:rsidR="00E526DF" w:rsidRPr="0060718B">
          <w:t xml:space="preserve">  </w:t>
        </w:r>
      </w:ins>
    </w:p>
    <w:p w14:paraId="3FFCF61C" w14:textId="77777777" w:rsidR="005D35CE" w:rsidRPr="00386C1D" w:rsidRDefault="00E97436">
      <w:pPr>
        <w:rPr>
          <w:ins w:id="743" w:author="David Chen" w:date="2018-10-23T16:30:00Z"/>
        </w:rPr>
        <w:pPrChange w:id="744" w:author="l han" w:date="2018-09-23T12:36:00Z">
          <w:pPr>
            <w:pStyle w:val="BodyText"/>
            <w:ind w:firstLine="0"/>
          </w:pPr>
        </w:pPrChange>
      </w:pPr>
      <w:ins w:id="745" w:author="l han" w:date="2018-09-23T16:40:00Z">
        <w:r w:rsidRPr="0060718B">
          <w:t>Broadly</w:t>
        </w:r>
        <w:r w:rsidR="005C493E" w:rsidRPr="0060718B">
          <w:t xml:space="preserve">, </w:t>
        </w:r>
        <w:del w:id="746" w:author="David Chen" w:date="2018-10-23T15:59:00Z">
          <w:r w:rsidR="005C493E" w:rsidRPr="0060718B" w:rsidDel="00367E2F">
            <w:delText>it</w:delText>
          </w:r>
        </w:del>
      </w:ins>
      <w:ins w:id="747" w:author="David Chen" w:date="2018-10-23T15:59:00Z">
        <w:r w:rsidR="00367E2F" w:rsidRPr="0060718B">
          <w:t>machine learning</w:t>
        </w:r>
      </w:ins>
      <w:ins w:id="748" w:author="l han" w:date="2018-09-23T16:40:00Z">
        <w:r w:rsidR="005C493E" w:rsidRPr="0060718B">
          <w:t xml:space="preserve"> can be divided into supervised learning and unsupervised learning</w:t>
        </w:r>
      </w:ins>
      <w:ins w:id="749" w:author="l han" w:date="2018-09-23T16:45:00Z">
        <w:r w:rsidR="00161B45" w:rsidRPr="0060718B">
          <w:t xml:space="preserve">. </w:t>
        </w:r>
      </w:ins>
      <w:ins w:id="750" w:author="David Chen" w:date="2018-10-23T16:29:00Z">
        <w:r w:rsidR="005D35CE" w:rsidRPr="003B31AC">
          <w:t xml:space="preserve">Supervised machine learning is what makes up most practical machine learning uses. Supervised learning utilises a function using a variable as an output </w:t>
        </w:r>
        <w:r w:rsidR="005D35CE" w:rsidRPr="00C27CB4">
          <w:t>dependent on the variable of the input.</w:t>
        </w:r>
      </w:ins>
      <w:ins w:id="751" w:author="David Chen" w:date="2018-10-23T16:30:00Z">
        <w:r w:rsidR="005D35CE" w:rsidRPr="00386C1D">
          <w:t xml:space="preserve"> This is also commonly referred to </w:t>
        </w:r>
      </w:ins>
    </w:p>
    <w:p w14:paraId="7E9E4526" w14:textId="101793DA" w:rsidR="005D35CE" w:rsidRPr="00884AD0" w:rsidDel="000451BC" w:rsidRDefault="005D35CE">
      <w:pPr>
        <w:jc w:val="center"/>
        <w:rPr>
          <w:ins w:id="752" w:author="David Chen" w:date="2018-10-23T16:31:00Z"/>
          <w:del w:id="753" w:author="Liangxiu Han" w:date="2018-11-05T20:37:00Z"/>
          <w:rPrChange w:id="754" w:author="David Chen" w:date="2018-10-27T18:39:00Z">
            <w:rPr>
              <w:ins w:id="755" w:author="David Chen" w:date="2018-10-23T16:31:00Z"/>
              <w:del w:id="756" w:author="Liangxiu Han" w:date="2018-11-05T20:37:00Z"/>
            </w:rPr>
          </w:rPrChange>
        </w:rPr>
        <w:pPrChange w:id="757" w:author="David Chen" w:date="2018-10-23T16:31:00Z">
          <w:pPr>
            <w:pStyle w:val="BodyText"/>
            <w:ind w:firstLine="0"/>
          </w:pPr>
        </w:pPrChange>
      </w:pPr>
      <w:ins w:id="758" w:author="David Chen" w:date="2018-10-23T16:30:00Z">
        <w:del w:id="759" w:author="Liangxiu Han" w:date="2018-11-05T20:37:00Z">
          <w:r w:rsidRPr="00884AD0" w:rsidDel="000451BC">
            <w:rPr>
              <w:rPrChange w:id="760" w:author="David Chen" w:date="2018-10-27T18:39:00Z">
                <w:rPr/>
              </w:rPrChange>
            </w:rPr>
            <w:delText>y=f(x)</w:delText>
          </w:r>
        </w:del>
      </w:ins>
    </w:p>
    <w:p w14:paraId="012C8520" w14:textId="77777777" w:rsidR="000451BC" w:rsidRDefault="000523A0" w:rsidP="000523A0">
      <w:pPr>
        <w:rPr>
          <w:ins w:id="761" w:author="Liangxiu Han" w:date="2018-11-05T20:37:00Z"/>
        </w:rPr>
      </w:pPr>
      <m:oMathPara>
        <m:oMath>
          <m:r>
            <w:ins w:id="762" w:author="Liangxiu Han" w:date="2018-11-05T20:37:00Z">
              <w:rPr>
                <w:rFonts w:ascii="Cambria Math" w:hAnsi="Cambria Math"/>
              </w:rPr>
              <m:t>y=f</m:t>
            </w:ins>
          </m:r>
          <m:d>
            <m:dPr>
              <m:ctrlPr>
                <w:ins w:id="763" w:author="Liangxiu Han" w:date="2018-11-05T20:37:00Z">
                  <w:rPr>
                    <w:rFonts w:ascii="Cambria Math" w:hAnsi="Cambria Math"/>
                    <w:i/>
                  </w:rPr>
                </w:ins>
              </m:ctrlPr>
            </m:dPr>
            <m:e>
              <m:r>
                <w:ins w:id="764" w:author="Liangxiu Han" w:date="2018-11-05T20:37:00Z">
                  <w:rPr>
                    <w:rFonts w:ascii="Cambria Math" w:hAnsi="Cambria Math"/>
                  </w:rPr>
                  <m:t>x</m:t>
                </w:ins>
              </m:r>
            </m:e>
          </m:d>
        </m:oMath>
      </m:oMathPara>
    </w:p>
    <w:p w14:paraId="1CD0A2FC" w14:textId="65B8E4C0" w:rsidR="000523A0" w:rsidRDefault="000523A0" w:rsidP="000523A0">
      <w:pPr>
        <w:rPr>
          <w:ins w:id="765" w:author="Liangxiu Han" w:date="2018-11-05T20:37:00Z"/>
        </w:rPr>
      </w:pPr>
      <w:ins w:id="766" w:author="Liangxiu Han" w:date="2018-11-05T20:37:00Z">
        <w:r>
          <w:t xml:space="preserve">The goal is to approximate the function f, so that when new input data x is provided, the output data </w:t>
        </w:r>
        <w:proofErr w:type="gramStart"/>
        <w:r>
          <w:t>y  can</w:t>
        </w:r>
        <w:proofErr w:type="gramEnd"/>
        <w:r>
          <w:t xml:space="preserve"> be predicted for that new input variable. It is supervised because the user know the correct answers y* for the input x, and the algorithm makes predictions y on training data x, which the operator then corrects if it is wrong. The algorithm gradually learns from this until the predictions are acceptable.  For example, the least of square error: </w:t>
        </w:r>
      </w:ins>
    </w:p>
    <w:p w14:paraId="0B0959CB" w14:textId="77777777" w:rsidR="000523A0" w:rsidRDefault="000523A0" w:rsidP="000523A0">
      <w:pPr>
        <w:rPr>
          <w:ins w:id="767" w:author="Liangxiu Han" w:date="2018-11-05T20:37:00Z"/>
        </w:rPr>
      </w:pPr>
      <m:oMathPara>
        <m:oMath>
          <m:r>
            <w:ins w:id="768" w:author="Liangxiu Han" w:date="2018-11-05T20:37:00Z">
              <w:rPr>
                <w:rFonts w:ascii="Cambria Math" w:hAnsi="Cambria Math"/>
              </w:rPr>
              <m:t>min</m:t>
            </w:ins>
          </m:r>
          <m:nary>
            <m:naryPr>
              <m:chr m:val="∑"/>
              <m:limLoc m:val="undOvr"/>
              <m:subHide m:val="1"/>
              <m:supHide m:val="1"/>
              <m:ctrlPr>
                <w:ins w:id="769" w:author="Liangxiu Han" w:date="2018-11-05T20:37:00Z">
                  <w:rPr>
                    <w:rFonts w:ascii="Cambria Math" w:hAnsi="Cambria Math"/>
                    <w:i/>
                  </w:rPr>
                </w:ins>
              </m:ctrlPr>
            </m:naryPr>
            <m:sub/>
            <m:sup/>
            <m:e>
              <m:d>
                <m:dPr>
                  <m:ctrlPr>
                    <w:ins w:id="770" w:author="Liangxiu Han" w:date="2018-11-05T20:37:00Z">
                      <w:rPr>
                        <w:rFonts w:ascii="Cambria Math" w:hAnsi="Cambria Math"/>
                        <w:i/>
                      </w:rPr>
                    </w:ins>
                  </m:ctrlPr>
                </m:dPr>
                <m:e>
                  <m:sSup>
                    <m:sSupPr>
                      <m:ctrlPr>
                        <w:ins w:id="771" w:author="Liangxiu Han" w:date="2018-11-05T20:37:00Z">
                          <w:rPr>
                            <w:rFonts w:ascii="Cambria Math" w:hAnsi="Cambria Math"/>
                            <w:i/>
                          </w:rPr>
                        </w:ins>
                      </m:ctrlPr>
                    </m:sSupPr>
                    <m:e>
                      <m:r>
                        <w:ins w:id="772" w:author="Liangxiu Han" w:date="2018-11-05T20:37:00Z">
                          <w:rPr>
                            <w:rFonts w:ascii="Cambria Math" w:hAnsi="Cambria Math"/>
                          </w:rPr>
                          <m:t>y</m:t>
                        </w:ins>
                      </m:r>
                    </m:e>
                    <m:sup>
                      <m:r>
                        <w:ins w:id="773" w:author="Liangxiu Han" w:date="2018-11-05T20:37:00Z">
                          <w:rPr>
                            <w:rFonts w:ascii="Cambria Math" w:hAnsi="Cambria Math"/>
                          </w:rPr>
                          <m:t>*</m:t>
                        </w:ins>
                      </m:r>
                    </m:sup>
                  </m:sSup>
                  <m:r>
                    <w:ins w:id="774" w:author="Liangxiu Han" w:date="2018-11-05T20:37:00Z">
                      <w:rPr>
                        <w:rFonts w:ascii="Cambria Math" w:hAnsi="Cambria Math"/>
                      </w:rPr>
                      <m:t>-y</m:t>
                    </w:ins>
                  </m:r>
                </m:e>
              </m:d>
            </m:e>
          </m:nary>
        </m:oMath>
      </m:oMathPara>
    </w:p>
    <w:p w14:paraId="00C675B9" w14:textId="77777777" w:rsidR="000523A0" w:rsidRDefault="000523A0" w:rsidP="000523A0">
      <w:pPr>
        <w:rPr>
          <w:ins w:id="775" w:author="Liangxiu Han" w:date="2018-11-05T20:37:00Z"/>
        </w:rPr>
      </w:pPr>
      <w:ins w:id="776" w:author="Liangxiu Han" w:date="2018-11-05T20:37:00Z">
        <w:r>
          <w:t xml:space="preserve">There are often two stages to consider when building supervised machine learning algorithms. These are the training, and testing stages. In the training stage, both input data and desired output are provided with feedbacks on the outcomes for building machine learning models. Once the training is completed, the trained models will be applied to the test data or new data during the testing phase.  A popular example is the random forest algorithm.   </w:t>
        </w:r>
      </w:ins>
    </w:p>
    <w:p w14:paraId="22F5F6E0" w14:textId="34AE466D" w:rsidR="00F64949" w:rsidRPr="00884AD0" w:rsidDel="000523A0" w:rsidRDefault="005D35CE">
      <w:pPr>
        <w:rPr>
          <w:ins w:id="777" w:author="David Chen" w:date="2018-10-23T17:37:00Z"/>
          <w:del w:id="778" w:author="Liangxiu Han" w:date="2018-11-05T20:37:00Z"/>
          <w:rPrChange w:id="779" w:author="David Chen" w:date="2018-10-27T18:39:00Z">
            <w:rPr>
              <w:ins w:id="780" w:author="David Chen" w:date="2018-10-23T17:37:00Z"/>
              <w:del w:id="781" w:author="Liangxiu Han" w:date="2018-11-05T20:37:00Z"/>
            </w:rPr>
          </w:rPrChange>
        </w:rPr>
        <w:pPrChange w:id="782" w:author="l han" w:date="2018-09-23T12:36:00Z">
          <w:pPr>
            <w:pStyle w:val="BodyText"/>
            <w:ind w:firstLine="0"/>
          </w:pPr>
        </w:pPrChange>
      </w:pPr>
      <w:ins w:id="783" w:author="David Chen" w:date="2018-10-23T16:31:00Z">
        <w:del w:id="784" w:author="Liangxiu Han" w:date="2018-11-05T20:37:00Z">
          <w:r w:rsidRPr="000523A0" w:rsidDel="000523A0">
            <w:delText xml:space="preserve">The goal is to approximate the function f, so that when new input data is provided, the output data can be predicted for that new input variable. </w:delText>
          </w:r>
        </w:del>
      </w:ins>
      <w:ins w:id="785" w:author="David Chen" w:date="2018-10-23T16:32:00Z">
        <w:del w:id="786" w:author="Liangxiu Han" w:date="2018-11-05T20:37:00Z">
          <w:r w:rsidRPr="000523A0" w:rsidDel="000523A0">
            <w:delText xml:space="preserve">It is supervised because </w:delText>
          </w:r>
        </w:del>
      </w:ins>
      <w:ins w:id="787" w:author="David Chen" w:date="2018-10-23T16:54:00Z">
        <w:del w:id="788" w:author="Liangxiu Han" w:date="2018-11-05T20:37:00Z">
          <w:r w:rsidR="00110B57" w:rsidRPr="000451BC" w:rsidDel="000523A0">
            <w:delText>the user</w:delText>
          </w:r>
        </w:del>
      </w:ins>
      <w:ins w:id="789" w:author="David Chen" w:date="2018-10-23T16:32:00Z">
        <w:del w:id="790" w:author="Liangxiu Han" w:date="2018-11-05T20:37:00Z">
          <w:r w:rsidRPr="000451BC" w:rsidDel="000523A0">
            <w:delText xml:space="preserve"> know the correct answers, and the algorithm makes predictions on training data, which </w:delText>
          </w:r>
        </w:del>
      </w:ins>
      <w:ins w:id="791" w:author="David Chen" w:date="2018-10-23T16:54:00Z">
        <w:del w:id="792" w:author="Liangxiu Han" w:date="2018-11-05T20:37:00Z">
          <w:r w:rsidR="00110B57" w:rsidRPr="000451BC" w:rsidDel="000523A0">
            <w:delText>the operator</w:delText>
          </w:r>
        </w:del>
      </w:ins>
      <w:ins w:id="793" w:author="David Chen" w:date="2018-10-23T16:32:00Z">
        <w:del w:id="794" w:author="Liangxiu Han" w:date="2018-11-05T20:37:00Z">
          <w:r w:rsidRPr="000451BC" w:rsidDel="000523A0">
            <w:delText xml:space="preserve"> then correct</w:delText>
          </w:r>
        </w:del>
      </w:ins>
      <w:ins w:id="795" w:author="David Chen" w:date="2018-10-23T16:54:00Z">
        <w:del w:id="796" w:author="Liangxiu Han" w:date="2018-11-05T20:37:00Z">
          <w:r w:rsidR="00110B57" w:rsidRPr="000451BC" w:rsidDel="000523A0">
            <w:delText>s</w:delText>
          </w:r>
        </w:del>
      </w:ins>
      <w:ins w:id="797" w:author="David Chen" w:date="2018-10-23T16:32:00Z">
        <w:del w:id="798" w:author="Liangxiu Han" w:date="2018-11-05T20:37:00Z">
          <w:r w:rsidRPr="003B31AC" w:rsidDel="000523A0">
            <w:delText xml:space="preserve"> if it is wrong. </w:delText>
          </w:r>
        </w:del>
      </w:ins>
      <w:ins w:id="799" w:author="David Chen" w:date="2018-10-23T16:33:00Z">
        <w:del w:id="800" w:author="Liangxiu Han" w:date="2018-11-05T20:37:00Z">
          <w:r w:rsidRPr="003B31AC" w:rsidDel="000523A0">
            <w:delText xml:space="preserve">The algorithm gradually learns from this until the predictions are acceptable. </w:delText>
          </w:r>
        </w:del>
      </w:ins>
      <w:ins w:id="801" w:author="l han" w:date="2018-09-23T16:45:00Z">
        <w:del w:id="802" w:author="Liangxiu Han" w:date="2018-11-05T20:37:00Z">
          <w:r w:rsidR="006D067E" w:rsidRPr="003B31AC" w:rsidDel="000523A0">
            <w:delText xml:space="preserve">When building </w:delText>
          </w:r>
          <w:r w:rsidR="00161B45" w:rsidRPr="003B31AC" w:rsidDel="000523A0">
            <w:delText>supervised learning</w:delText>
          </w:r>
        </w:del>
      </w:ins>
      <w:ins w:id="803" w:author="l han" w:date="2018-09-23T16:47:00Z">
        <w:del w:id="804" w:author="Liangxiu Han" w:date="2018-11-05T20:37:00Z">
          <w:r w:rsidR="006D067E" w:rsidRPr="003B31AC" w:rsidDel="000523A0">
            <w:delText xml:space="preserve"> algorithms, it is often divide into two stages including the training stage and testing stage</w:delText>
          </w:r>
        </w:del>
      </w:ins>
      <w:ins w:id="805" w:author="David Chen" w:date="2018-10-23T16:38:00Z">
        <w:del w:id="806" w:author="Liangxiu Han" w:date="2018-11-05T20:37:00Z">
          <w:r w:rsidRPr="003B31AC" w:rsidDel="000523A0">
            <w:delText>There are often two stages to consider when building supervised</w:delText>
          </w:r>
        </w:del>
      </w:ins>
      <w:ins w:id="807" w:author="David Chen" w:date="2018-10-23T16:59:00Z">
        <w:del w:id="808" w:author="Liangxiu Han" w:date="2018-11-05T20:37:00Z">
          <w:r w:rsidR="00110B57" w:rsidRPr="003B31AC" w:rsidDel="000523A0">
            <w:delText xml:space="preserve"> machine learning algorithms</w:delText>
          </w:r>
        </w:del>
      </w:ins>
      <w:ins w:id="809" w:author="l han" w:date="2018-09-23T16:48:00Z">
        <w:del w:id="810" w:author="Liangxiu Han" w:date="2018-11-05T20:37:00Z">
          <w:r w:rsidR="00D37E7B" w:rsidRPr="003B31AC" w:rsidDel="000523A0">
            <w:delText>.</w:delText>
          </w:r>
        </w:del>
      </w:ins>
      <w:ins w:id="811" w:author="David Chen" w:date="2018-10-23T16:59:00Z">
        <w:del w:id="812" w:author="Liangxiu Han" w:date="2018-11-05T20:37:00Z">
          <w:r w:rsidR="00110B57" w:rsidRPr="003B31AC" w:rsidDel="000523A0">
            <w:delText xml:space="preserve"> These are the training, and testing stages.</w:delText>
          </w:r>
        </w:del>
      </w:ins>
      <w:ins w:id="813" w:author="l han" w:date="2018-09-23T16:48:00Z">
        <w:del w:id="814" w:author="Liangxiu Han" w:date="2018-11-05T20:37:00Z">
          <w:r w:rsidR="00D37E7B" w:rsidRPr="003B31AC" w:rsidDel="000523A0">
            <w:delText xml:space="preserve"> In the training stage, </w:delText>
          </w:r>
        </w:del>
      </w:ins>
      <w:ins w:id="815" w:author="l han" w:date="2018-09-23T16:49:00Z">
        <w:del w:id="816" w:author="Liangxiu Han" w:date="2018-11-05T20:37:00Z">
          <w:r w:rsidR="00B52AE0" w:rsidRPr="003B31AC" w:rsidDel="000523A0">
            <w:delText xml:space="preserve">both </w:delText>
          </w:r>
          <w:r w:rsidR="00F330D5" w:rsidRPr="00C27CB4" w:rsidDel="000523A0">
            <w:delText xml:space="preserve">input </w:delText>
          </w:r>
        </w:del>
      </w:ins>
      <w:ins w:id="817" w:author="l han" w:date="2018-09-23T16:48:00Z">
        <w:del w:id="818" w:author="Liangxiu Han" w:date="2018-11-05T20:37:00Z">
          <w:r w:rsidR="00F330D5" w:rsidRPr="00386C1D" w:rsidDel="000523A0">
            <w:delText>data</w:delText>
          </w:r>
        </w:del>
      </w:ins>
      <w:ins w:id="819" w:author="l han" w:date="2018-09-23T16:49:00Z">
        <w:del w:id="820" w:author="Liangxiu Han" w:date="2018-11-05T20:37:00Z">
          <w:r w:rsidR="00F330D5" w:rsidRPr="005162D9" w:rsidDel="000523A0">
            <w:delText xml:space="preserve"> and desired output</w:delText>
          </w:r>
          <w:r w:rsidR="00B52AE0" w:rsidRPr="00F614AF" w:rsidDel="000523A0">
            <w:delText xml:space="preserve"> are provided</w:delText>
          </w:r>
        </w:del>
      </w:ins>
      <w:ins w:id="821" w:author="l han" w:date="2018-09-23T16:50:00Z">
        <w:del w:id="822" w:author="Liangxiu Han" w:date="2018-11-05T20:37:00Z">
          <w:r w:rsidR="0089128F" w:rsidRPr="00F614AF" w:rsidDel="000523A0">
            <w:delText xml:space="preserve"> with </w:delText>
          </w:r>
        </w:del>
      </w:ins>
      <w:ins w:id="823" w:author="l han" w:date="2018-09-23T16:51:00Z">
        <w:del w:id="824" w:author="Liangxiu Han" w:date="2018-11-05T20:37:00Z">
          <w:r w:rsidR="0089128F" w:rsidRPr="00884AD0" w:rsidDel="000523A0">
            <w:rPr>
              <w:rPrChange w:id="825" w:author="David Chen" w:date="2018-10-27T18:39:00Z">
                <w:rPr/>
              </w:rPrChange>
            </w:rPr>
            <w:delText>feedbacks</w:delText>
          </w:r>
          <w:r w:rsidR="004A71C8" w:rsidRPr="00884AD0" w:rsidDel="000523A0">
            <w:rPr>
              <w:rPrChange w:id="826" w:author="David Chen" w:date="2018-10-27T18:39:00Z">
                <w:rPr/>
              </w:rPrChange>
            </w:rPr>
            <w:delText xml:space="preserve"> </w:delText>
          </w:r>
          <w:r w:rsidR="0089128F" w:rsidRPr="00884AD0" w:rsidDel="000523A0">
            <w:rPr>
              <w:rPrChange w:id="827" w:author="David Chen" w:date="2018-10-27T18:39:00Z">
                <w:rPr/>
              </w:rPrChange>
            </w:rPr>
            <w:delText>on the outcomes</w:delText>
          </w:r>
        </w:del>
      </w:ins>
      <w:ins w:id="828" w:author="l han" w:date="2018-09-23T16:52:00Z">
        <w:del w:id="829" w:author="Liangxiu Han" w:date="2018-11-05T20:37:00Z">
          <w:r w:rsidR="002E6459" w:rsidRPr="00884AD0" w:rsidDel="000523A0">
            <w:rPr>
              <w:rPrChange w:id="830" w:author="David Chen" w:date="2018-10-27T18:39:00Z">
                <w:rPr/>
              </w:rPrChange>
            </w:rPr>
            <w:delText xml:space="preserve"> for building machine learning models</w:delText>
          </w:r>
        </w:del>
      </w:ins>
      <w:ins w:id="831" w:author="l han" w:date="2018-09-23T16:49:00Z">
        <w:del w:id="832" w:author="Liangxiu Han" w:date="2018-11-05T20:37:00Z">
          <w:r w:rsidR="00B52AE0" w:rsidRPr="00884AD0" w:rsidDel="000523A0">
            <w:rPr>
              <w:rPrChange w:id="833" w:author="David Chen" w:date="2018-10-27T18:39:00Z">
                <w:rPr/>
              </w:rPrChange>
            </w:rPr>
            <w:delText xml:space="preserve">. Once </w:delText>
          </w:r>
        </w:del>
      </w:ins>
      <w:ins w:id="834" w:author="l han" w:date="2018-09-23T16:50:00Z">
        <w:del w:id="835" w:author="Liangxiu Han" w:date="2018-11-05T20:37:00Z">
          <w:r w:rsidR="00B52AE0" w:rsidRPr="00884AD0" w:rsidDel="000523A0">
            <w:rPr>
              <w:rPrChange w:id="836" w:author="David Chen" w:date="2018-10-27T18:39:00Z">
                <w:rPr/>
              </w:rPrChange>
            </w:rPr>
            <w:delText>the training is completed</w:delText>
          </w:r>
        </w:del>
      </w:ins>
      <w:ins w:id="837" w:author="l han" w:date="2018-09-23T16:48:00Z">
        <w:del w:id="838" w:author="Liangxiu Han" w:date="2018-11-05T20:37:00Z">
          <w:r w:rsidR="004A71C8" w:rsidRPr="00884AD0" w:rsidDel="000523A0">
            <w:rPr>
              <w:rPrChange w:id="839" w:author="David Chen" w:date="2018-10-27T18:39:00Z">
                <w:rPr/>
              </w:rPrChange>
            </w:rPr>
            <w:delText xml:space="preserve">, </w:delText>
          </w:r>
        </w:del>
      </w:ins>
      <w:ins w:id="840" w:author="l han" w:date="2018-09-23T16:51:00Z">
        <w:del w:id="841" w:author="Liangxiu Han" w:date="2018-11-05T20:37:00Z">
          <w:r w:rsidR="006B4ADA" w:rsidRPr="00884AD0" w:rsidDel="000523A0">
            <w:rPr>
              <w:rPrChange w:id="842" w:author="David Chen" w:date="2018-10-27T18:39:00Z">
                <w:rPr/>
              </w:rPrChange>
            </w:rPr>
            <w:delText xml:space="preserve">the </w:delText>
          </w:r>
        </w:del>
      </w:ins>
      <w:ins w:id="843" w:author="David Chen" w:date="2018-10-23T17:35:00Z">
        <w:del w:id="844" w:author="Liangxiu Han" w:date="2018-11-05T20:37:00Z">
          <w:r w:rsidR="00F64949" w:rsidRPr="00884AD0" w:rsidDel="000523A0">
            <w:rPr>
              <w:rPrChange w:id="845" w:author="David Chen" w:date="2018-10-27T18:39:00Z">
                <w:rPr/>
              </w:rPrChange>
            </w:rPr>
            <w:delText xml:space="preserve">trained </w:delText>
          </w:r>
        </w:del>
      </w:ins>
      <w:ins w:id="846" w:author="l han" w:date="2018-09-23T16:51:00Z">
        <w:del w:id="847" w:author="Liangxiu Han" w:date="2018-11-05T20:37:00Z">
          <w:r w:rsidR="006B4ADA" w:rsidRPr="00884AD0" w:rsidDel="000523A0">
            <w:rPr>
              <w:rPrChange w:id="848" w:author="David Chen" w:date="2018-10-27T18:39:00Z">
                <w:rPr/>
              </w:rPrChange>
            </w:rPr>
            <w:delText>models w</w:delText>
          </w:r>
        </w:del>
      </w:ins>
      <w:ins w:id="849" w:author="l han" w:date="2018-09-23T16:52:00Z">
        <w:del w:id="850" w:author="Liangxiu Han" w:date="2018-11-05T20:37:00Z">
          <w:r w:rsidR="006B4ADA" w:rsidRPr="00884AD0" w:rsidDel="000523A0">
            <w:rPr>
              <w:rPrChange w:id="851" w:author="David Chen" w:date="2018-10-27T18:39:00Z">
                <w:rPr/>
              </w:rPrChange>
            </w:rPr>
            <w:delText>ill be applied to the test data or new data</w:delText>
          </w:r>
        </w:del>
      </w:ins>
      <w:ins w:id="852" w:author="l han" w:date="2018-09-23T17:00:00Z">
        <w:del w:id="853" w:author="Liangxiu Han" w:date="2018-11-05T20:37:00Z">
          <w:r w:rsidR="00337869" w:rsidRPr="00884AD0" w:rsidDel="000523A0">
            <w:rPr>
              <w:rPrChange w:id="854" w:author="David Chen" w:date="2018-10-27T18:39:00Z">
                <w:rPr/>
              </w:rPrChange>
            </w:rPr>
            <w:delText xml:space="preserve"> during the testing phase</w:delText>
          </w:r>
        </w:del>
      </w:ins>
      <w:ins w:id="855" w:author="l han" w:date="2018-09-23T16:53:00Z">
        <w:del w:id="856" w:author="Liangxiu Han" w:date="2018-11-05T20:37:00Z">
          <w:r w:rsidR="005F6177" w:rsidRPr="00884AD0" w:rsidDel="000523A0">
            <w:rPr>
              <w:rPrChange w:id="857" w:author="David Chen" w:date="2018-10-27T18:39:00Z">
                <w:rPr/>
              </w:rPrChange>
            </w:rPr>
            <w:delText xml:space="preserve">.  </w:delText>
          </w:r>
        </w:del>
      </w:ins>
      <w:ins w:id="858" w:author="David Chen" w:date="2018-10-23T17:37:00Z">
        <w:del w:id="859" w:author="Liangxiu Han" w:date="2018-11-05T20:37:00Z">
          <w:r w:rsidR="00F64949" w:rsidRPr="00884AD0" w:rsidDel="000523A0">
            <w:rPr>
              <w:rPrChange w:id="860" w:author="David Chen" w:date="2018-10-27T18:39:00Z">
                <w:rPr/>
              </w:rPrChange>
            </w:rPr>
            <w:delText>A popular example is the random forest algorithm.</w:delText>
          </w:r>
        </w:del>
      </w:ins>
      <w:ins w:id="861" w:author="l han" w:date="2018-09-23T16:51:00Z">
        <w:del w:id="862" w:author="Liangxiu Han" w:date="2018-11-05T20:37:00Z">
          <w:r w:rsidR="004A71C8" w:rsidRPr="00884AD0" w:rsidDel="000523A0">
            <w:rPr>
              <w:rPrChange w:id="863" w:author="David Chen" w:date="2018-10-27T18:39:00Z">
                <w:rPr/>
              </w:rPrChange>
            </w:rPr>
            <w:delText xml:space="preserve"> </w:delText>
          </w:r>
        </w:del>
      </w:ins>
      <w:ins w:id="864" w:author="l han" w:date="2018-09-23T16:58:00Z">
        <w:del w:id="865" w:author="Liangxiu Han" w:date="2018-11-05T20:37:00Z">
          <w:r w:rsidR="001C7A88" w:rsidRPr="00884AD0" w:rsidDel="000523A0">
            <w:rPr>
              <w:rPrChange w:id="866" w:author="David Chen" w:date="2018-10-27T18:39:00Z">
                <w:rPr/>
              </w:rPrChange>
            </w:rPr>
            <w:delText xml:space="preserve"> </w:delText>
          </w:r>
          <w:r w:rsidR="008363EF" w:rsidRPr="00884AD0" w:rsidDel="000523A0">
            <w:rPr>
              <w:rPrChange w:id="867" w:author="David Chen" w:date="2018-10-27T18:39:00Z">
                <w:rPr/>
              </w:rPrChange>
            </w:rPr>
            <w:delText xml:space="preserve"> </w:delText>
          </w:r>
        </w:del>
      </w:ins>
    </w:p>
    <w:p w14:paraId="1CAB2E30" w14:textId="2BD7DBFC" w:rsidR="00566183" w:rsidRPr="00884AD0" w:rsidRDefault="00CF7203">
      <w:pPr>
        <w:rPr>
          <w:ins w:id="868" w:author="David Chen" w:date="2018-10-25T15:39:00Z"/>
          <w:rPrChange w:id="869" w:author="David Chen" w:date="2018-10-27T18:39:00Z">
            <w:rPr>
              <w:ins w:id="870" w:author="David Chen" w:date="2018-10-25T15:39:00Z"/>
            </w:rPr>
          </w:rPrChange>
        </w:rPr>
        <w:pPrChange w:id="871" w:author="l han" w:date="2018-09-23T12:36:00Z">
          <w:pPr>
            <w:pStyle w:val="BodyText"/>
            <w:ind w:firstLine="0"/>
          </w:pPr>
        </w:pPrChange>
      </w:pPr>
      <w:ins w:id="872" w:author="David Chen" w:date="2018-10-23T17:47:00Z">
        <w:r w:rsidRPr="00884AD0">
          <w:rPr>
            <w:rPrChange w:id="873" w:author="David Chen" w:date="2018-10-27T18:39:00Z">
              <w:rPr/>
            </w:rPrChange>
          </w:rPr>
          <w:t xml:space="preserve">In unsupervised learning, only the input data is provided without any output data. The point of this is to model the structure within the data to </w:t>
        </w:r>
      </w:ins>
      <w:ins w:id="874" w:author="David Chen" w:date="2018-10-23T19:01:00Z">
        <w:r w:rsidR="00DB58E4" w:rsidRPr="00884AD0">
          <w:rPr>
            <w:rPrChange w:id="875" w:author="David Chen" w:date="2018-10-27T18:39:00Z">
              <w:rPr/>
            </w:rPrChange>
          </w:rPr>
          <w:t xml:space="preserve">expose the patterns inside it. </w:t>
        </w:r>
      </w:ins>
      <w:ins w:id="876" w:author="l han" w:date="2018-09-23T17:01:00Z">
        <w:r w:rsidR="00FE5D59" w:rsidRPr="00884AD0">
          <w:rPr>
            <w:rPrChange w:id="877" w:author="David Chen" w:date="2018-10-27T18:39:00Z">
              <w:rPr/>
            </w:rPrChange>
          </w:rPr>
          <w:t xml:space="preserve">For </w:t>
        </w:r>
      </w:ins>
      <w:ins w:id="878" w:author="l han" w:date="2018-09-23T17:00:00Z">
        <w:r w:rsidR="00FE5D59" w:rsidRPr="00884AD0">
          <w:rPr>
            <w:rPrChange w:id="879" w:author="David Chen" w:date="2018-10-27T18:39:00Z">
              <w:rPr/>
            </w:rPrChange>
          </w:rPr>
          <w:t>u</w:t>
        </w:r>
      </w:ins>
      <w:ins w:id="880" w:author="l han" w:date="2018-09-23T16:58:00Z">
        <w:r w:rsidR="008363EF" w:rsidRPr="00884AD0">
          <w:rPr>
            <w:rPrChange w:id="881" w:author="David Chen" w:date="2018-10-27T18:39:00Z">
              <w:rPr/>
            </w:rPrChange>
          </w:rPr>
          <w:t xml:space="preserve">nsupervised </w:t>
        </w:r>
        <w:r w:rsidR="00FE5D59" w:rsidRPr="00884AD0">
          <w:rPr>
            <w:rPrChange w:id="882" w:author="David Chen" w:date="2018-10-27T18:39:00Z">
              <w:rPr/>
            </w:rPrChange>
          </w:rPr>
          <w:t xml:space="preserve">learning, it </w:t>
        </w:r>
        <w:r w:rsidR="008363EF" w:rsidRPr="00884AD0">
          <w:rPr>
            <w:rPrChange w:id="883" w:author="David Chen" w:date="2018-10-27T18:39:00Z">
              <w:rPr/>
            </w:rPrChange>
          </w:rPr>
          <w:t>normally doesn</w:t>
        </w:r>
      </w:ins>
      <w:ins w:id="884" w:author="l han" w:date="2018-09-23T16:59:00Z">
        <w:r w:rsidR="008363EF" w:rsidRPr="00884AD0">
          <w:rPr>
            <w:rPrChange w:id="885" w:author="David Chen" w:date="2018-10-27T18:39:00Z">
              <w:rPr/>
            </w:rPrChange>
          </w:rPr>
          <w:t xml:space="preserve">’t need to provide </w:t>
        </w:r>
        <w:r w:rsidR="009F2495" w:rsidRPr="00884AD0">
          <w:rPr>
            <w:rPrChange w:id="886" w:author="David Chen" w:date="2018-10-27T18:39:00Z">
              <w:rPr/>
            </w:rPrChange>
          </w:rPr>
          <w:t>desired output during the training stage.</w:t>
        </w:r>
      </w:ins>
      <w:ins w:id="887" w:author="l han" w:date="2018-09-23T17:01:00Z">
        <w:r w:rsidR="005C5479" w:rsidRPr="00884AD0">
          <w:rPr>
            <w:rPrChange w:id="888" w:author="David Chen" w:date="2018-10-27T18:39:00Z">
              <w:rPr/>
            </w:rPrChange>
          </w:rPr>
          <w:t xml:space="preserve">  In this report, we only focus on supervised learning</w:t>
        </w:r>
        <w:r w:rsidR="004C0D17" w:rsidRPr="00884AD0">
          <w:rPr>
            <w:rPrChange w:id="889" w:author="David Chen" w:date="2018-10-27T18:39:00Z">
              <w:rPr/>
            </w:rPrChange>
          </w:rPr>
          <w:t xml:space="preserve">. </w:t>
        </w:r>
      </w:ins>
      <w:ins w:id="890" w:author="l han" w:date="2018-09-23T16:59:00Z">
        <w:r w:rsidR="009F2495" w:rsidRPr="00884AD0">
          <w:rPr>
            <w:rPrChange w:id="891" w:author="David Chen" w:date="2018-10-27T18:39:00Z">
              <w:rPr/>
            </w:rPrChange>
          </w:rPr>
          <w:t xml:space="preserve">  </w:t>
        </w:r>
      </w:ins>
    </w:p>
    <w:p w14:paraId="0718E3D4" w14:textId="77777777" w:rsidR="002B65F7" w:rsidRPr="00884AD0" w:rsidRDefault="002B65F7">
      <w:pPr>
        <w:rPr>
          <w:ins w:id="892" w:author="David Chen" w:date="2018-10-25T15:39:00Z"/>
          <w:rPrChange w:id="893" w:author="David Chen" w:date="2018-10-27T18:39:00Z">
            <w:rPr>
              <w:ins w:id="894" w:author="David Chen" w:date="2018-10-25T15:39:00Z"/>
            </w:rPr>
          </w:rPrChange>
        </w:rPr>
        <w:pPrChange w:id="895" w:author="l han" w:date="2018-09-23T12:36:00Z">
          <w:pPr>
            <w:pStyle w:val="BodyText"/>
            <w:ind w:firstLine="0"/>
          </w:pPr>
        </w:pPrChange>
      </w:pPr>
    </w:p>
    <w:p w14:paraId="60E8E3CD" w14:textId="77777777" w:rsidR="002B65F7" w:rsidRPr="00884AD0" w:rsidRDefault="002B65F7">
      <w:pPr>
        <w:rPr>
          <w:ins w:id="896" w:author="David Chen" w:date="2018-10-25T15:39:00Z"/>
          <w:rPrChange w:id="897" w:author="David Chen" w:date="2018-10-27T18:39:00Z">
            <w:rPr>
              <w:ins w:id="898" w:author="David Chen" w:date="2018-10-25T15:39:00Z"/>
            </w:rPr>
          </w:rPrChange>
        </w:rPr>
        <w:pPrChange w:id="899" w:author="l han" w:date="2018-09-23T12:36:00Z">
          <w:pPr>
            <w:pStyle w:val="BodyText"/>
            <w:ind w:firstLine="0"/>
          </w:pPr>
        </w:pPrChange>
      </w:pPr>
    </w:p>
    <w:p w14:paraId="61781A9E" w14:textId="77777777" w:rsidR="002B65F7" w:rsidRPr="00884AD0" w:rsidRDefault="002B65F7">
      <w:pPr>
        <w:rPr>
          <w:ins w:id="900" w:author="David Chen" w:date="2018-10-25T15:39:00Z"/>
          <w:rPrChange w:id="901" w:author="David Chen" w:date="2018-10-27T18:39:00Z">
            <w:rPr>
              <w:ins w:id="902" w:author="David Chen" w:date="2018-10-25T15:39:00Z"/>
            </w:rPr>
          </w:rPrChange>
        </w:rPr>
        <w:pPrChange w:id="903" w:author="l han" w:date="2018-09-23T12:36:00Z">
          <w:pPr>
            <w:pStyle w:val="BodyText"/>
            <w:ind w:firstLine="0"/>
          </w:pPr>
        </w:pPrChange>
      </w:pPr>
    </w:p>
    <w:p w14:paraId="57A215DC" w14:textId="77777777" w:rsidR="002B65F7" w:rsidRPr="00884AD0" w:rsidRDefault="002B65F7">
      <w:pPr>
        <w:rPr>
          <w:ins w:id="904" w:author="David Chen" w:date="2018-10-25T15:39:00Z"/>
          <w:rPrChange w:id="905" w:author="David Chen" w:date="2018-10-27T18:39:00Z">
            <w:rPr>
              <w:ins w:id="906" w:author="David Chen" w:date="2018-10-25T15:39:00Z"/>
            </w:rPr>
          </w:rPrChange>
        </w:rPr>
        <w:pPrChange w:id="907" w:author="l han" w:date="2018-09-23T12:36:00Z">
          <w:pPr>
            <w:pStyle w:val="BodyText"/>
            <w:ind w:firstLine="0"/>
          </w:pPr>
        </w:pPrChange>
      </w:pPr>
    </w:p>
    <w:p w14:paraId="002D796F" w14:textId="77777777" w:rsidR="002B65F7" w:rsidRPr="00884AD0" w:rsidDel="000451BC" w:rsidRDefault="002B65F7">
      <w:pPr>
        <w:rPr>
          <w:ins w:id="908" w:author="David Chen" w:date="2018-10-25T15:39:00Z"/>
          <w:del w:id="909" w:author="Liangxiu Han" w:date="2018-11-05T20:38:00Z"/>
          <w:rPrChange w:id="910" w:author="David Chen" w:date="2018-10-27T18:39:00Z">
            <w:rPr>
              <w:ins w:id="911" w:author="David Chen" w:date="2018-10-25T15:39:00Z"/>
              <w:del w:id="912" w:author="Liangxiu Han" w:date="2018-11-05T20:38:00Z"/>
            </w:rPr>
          </w:rPrChange>
        </w:rPr>
        <w:pPrChange w:id="913" w:author="l han" w:date="2018-09-23T12:36:00Z">
          <w:pPr>
            <w:pStyle w:val="BodyText"/>
            <w:ind w:firstLine="0"/>
          </w:pPr>
        </w:pPrChange>
      </w:pPr>
    </w:p>
    <w:p w14:paraId="6B984900" w14:textId="6704C29F" w:rsidR="002B65F7" w:rsidRPr="00884AD0" w:rsidDel="000451BC" w:rsidRDefault="002B65F7">
      <w:pPr>
        <w:rPr>
          <w:ins w:id="914" w:author="David Chen" w:date="2018-10-25T15:39:00Z"/>
          <w:del w:id="915" w:author="Liangxiu Han" w:date="2018-11-05T20:38:00Z"/>
          <w:rPrChange w:id="916" w:author="David Chen" w:date="2018-10-27T18:39:00Z">
            <w:rPr>
              <w:ins w:id="917" w:author="David Chen" w:date="2018-10-25T15:39:00Z"/>
              <w:del w:id="918" w:author="Liangxiu Han" w:date="2018-11-05T20:38:00Z"/>
            </w:rPr>
          </w:rPrChange>
        </w:rPr>
        <w:pPrChange w:id="919" w:author="l han" w:date="2018-09-23T12:36:00Z">
          <w:pPr>
            <w:pStyle w:val="BodyText"/>
            <w:ind w:firstLine="0"/>
          </w:pPr>
        </w:pPrChange>
      </w:pPr>
    </w:p>
    <w:p w14:paraId="4C356F40" w14:textId="3CAB49FE" w:rsidR="002B65F7" w:rsidRPr="00884AD0" w:rsidDel="000451BC" w:rsidRDefault="002B65F7">
      <w:pPr>
        <w:rPr>
          <w:ins w:id="920" w:author="David Chen" w:date="2018-10-25T15:39:00Z"/>
          <w:del w:id="921" w:author="Liangxiu Han" w:date="2018-11-05T20:38:00Z"/>
          <w:rPrChange w:id="922" w:author="David Chen" w:date="2018-10-27T18:39:00Z">
            <w:rPr>
              <w:ins w:id="923" w:author="David Chen" w:date="2018-10-25T15:39:00Z"/>
              <w:del w:id="924" w:author="Liangxiu Han" w:date="2018-11-05T20:38:00Z"/>
            </w:rPr>
          </w:rPrChange>
        </w:rPr>
        <w:pPrChange w:id="925" w:author="l han" w:date="2018-09-23T12:36:00Z">
          <w:pPr>
            <w:pStyle w:val="BodyText"/>
            <w:ind w:firstLine="0"/>
          </w:pPr>
        </w:pPrChange>
      </w:pPr>
    </w:p>
    <w:p w14:paraId="38F9C1D8" w14:textId="77777777" w:rsidR="002B65F7" w:rsidRPr="00884AD0" w:rsidRDefault="002B65F7">
      <w:pPr>
        <w:rPr>
          <w:ins w:id="926" w:author="l han" w:date="2018-09-23T16:31:00Z"/>
          <w:rPrChange w:id="927" w:author="David Chen" w:date="2018-10-27T18:39:00Z">
            <w:rPr>
              <w:ins w:id="928" w:author="l han" w:date="2018-09-23T16:31:00Z"/>
            </w:rPr>
          </w:rPrChange>
        </w:rPr>
        <w:pPrChange w:id="929" w:author="l han" w:date="2018-09-23T12:36:00Z">
          <w:pPr>
            <w:pStyle w:val="BodyText"/>
            <w:ind w:firstLine="0"/>
          </w:pPr>
        </w:pPrChange>
      </w:pPr>
    </w:p>
    <w:p w14:paraId="26C9DE0E" w14:textId="77777777" w:rsidR="00315F6D" w:rsidRPr="00884AD0" w:rsidRDefault="00057F42">
      <w:pPr>
        <w:pStyle w:val="Heading3"/>
        <w:rPr>
          <w:ins w:id="930" w:author="l han" w:date="2018-09-23T16:53:00Z"/>
          <w:lang w:val="en-GB"/>
          <w:rPrChange w:id="931" w:author="David Chen" w:date="2018-10-27T18:39:00Z">
            <w:rPr>
              <w:ins w:id="932" w:author="l han" w:date="2018-09-23T16:53:00Z"/>
            </w:rPr>
          </w:rPrChange>
        </w:rPr>
        <w:pPrChange w:id="933" w:author="l han" w:date="2018-09-23T12:45:00Z">
          <w:pPr>
            <w:pStyle w:val="BodyText"/>
            <w:ind w:firstLine="0"/>
          </w:pPr>
        </w:pPrChange>
      </w:pPr>
      <w:ins w:id="934" w:author="l han" w:date="2018-09-23T12:45:00Z">
        <w:r w:rsidRPr="00884AD0">
          <w:rPr>
            <w:lang w:val="en-GB"/>
            <w:rPrChange w:id="935" w:author="David Chen" w:date="2018-10-27T18:39:00Z">
              <w:rPr>
                <w:i/>
                <w:iCs/>
              </w:rPr>
            </w:rPrChange>
          </w:rPr>
          <w:t>KNN</w:t>
        </w:r>
      </w:ins>
    </w:p>
    <w:p w14:paraId="78CE94DB" w14:textId="1933D99C" w:rsidR="00DF54DB" w:rsidRPr="00884AD0" w:rsidRDefault="00DF54DB" w:rsidP="00DF54DB">
      <w:pPr>
        <w:rPr>
          <w:ins w:id="936" w:author="David Chen" w:date="2018-10-25T15:39:00Z"/>
        </w:rPr>
      </w:pPr>
      <w:ins w:id="937" w:author="l han" w:date="2018-09-23T17:01:00Z">
        <w:del w:id="938" w:author="David Chen" w:date="2018-10-25T14:31:00Z">
          <w:r w:rsidRPr="00884AD0" w:rsidDel="00751442">
            <w:delText>Please describe KNN algorithms here, note please use the proper references ( not wiki pedia)</w:delText>
          </w:r>
        </w:del>
      </w:ins>
      <w:ins w:id="939" w:author="David Chen" w:date="2018-10-25T14:31:00Z">
        <w:r w:rsidR="00751442" w:rsidRPr="00884AD0">
          <w:t xml:space="preserve">KNN, or </w:t>
        </w:r>
        <w:r w:rsidR="003D0DDC" w:rsidRPr="00884AD0">
          <w:t>K-N</w:t>
        </w:r>
        <w:r w:rsidR="00751442" w:rsidRPr="00884AD0">
          <w:t xml:space="preserve">earest </w:t>
        </w:r>
      </w:ins>
      <w:ins w:id="940" w:author="David Chen" w:date="2018-10-25T17:54:00Z">
        <w:r w:rsidR="003D0DDC" w:rsidRPr="00884AD0">
          <w:t>N</w:t>
        </w:r>
      </w:ins>
      <w:ins w:id="941" w:author="David Chen" w:date="2018-10-25T14:44:00Z">
        <w:r w:rsidR="00751442" w:rsidRPr="00884AD0">
          <w:t>eighbours</w:t>
        </w:r>
      </w:ins>
      <w:ins w:id="942" w:author="Liangxiu Han" w:date="2018-11-05T20:39:00Z">
        <w:r w:rsidR="000451BC">
          <w:t xml:space="preserve"> [give the reference]</w:t>
        </w:r>
      </w:ins>
      <w:ins w:id="943" w:author="David Chen" w:date="2018-10-25T14:43:00Z">
        <w:r w:rsidR="00751442" w:rsidRPr="00884AD0">
          <w:t xml:space="preserve"> is a</w:t>
        </w:r>
      </w:ins>
      <w:ins w:id="944" w:author="David Chen" w:date="2018-10-25T14:48:00Z">
        <w:r w:rsidR="00041DC9" w:rsidRPr="00884AD0">
          <w:t xml:space="preserve"> popular</w:t>
        </w:r>
      </w:ins>
      <w:ins w:id="945" w:author="David Chen" w:date="2018-10-25T14:43:00Z">
        <w:r w:rsidR="00751442" w:rsidRPr="00884AD0">
          <w:t xml:space="preserve"> supervised</w:t>
        </w:r>
      </w:ins>
      <w:ins w:id="946" w:author="David Chen" w:date="2018-10-25T14:44:00Z">
        <w:r w:rsidR="00751442" w:rsidRPr="00884AD0">
          <w:t xml:space="preserve"> machine learning algorithm</w:t>
        </w:r>
      </w:ins>
      <w:ins w:id="947" w:author="David Chen" w:date="2018-10-25T14:48:00Z">
        <w:r w:rsidR="00041DC9" w:rsidRPr="00884AD0">
          <w:t xml:space="preserve"> used commonl</w:t>
        </w:r>
        <w:r w:rsidR="002B65F7" w:rsidRPr="00884AD0">
          <w:t>y in pattern recognition.  K</w:t>
        </w:r>
      </w:ins>
      <w:ins w:id="948" w:author="David Chen" w:date="2018-10-25T15:35:00Z">
        <w:r w:rsidR="002B65F7" w:rsidRPr="00884AD0">
          <w:t>NN utilises a graph that displays a pseudo distance between various points. E</w:t>
        </w:r>
      </w:ins>
      <w:ins w:id="949" w:author="David Chen" w:date="2018-10-25T15:36:00Z">
        <w:r w:rsidR="002B65F7" w:rsidRPr="00884AD0">
          <w:t>ach training data point is assigned a class, which takes up a part of the graph.</w:t>
        </w:r>
      </w:ins>
      <w:ins w:id="950" w:author="David Chen" w:date="2018-10-25T15:37:00Z">
        <w:r w:rsidR="002B65F7" w:rsidRPr="00884AD0">
          <w:t xml:space="preserve"> When a new point, or the test data, is inputted into the graph, we can set any number </w:t>
        </w:r>
      </w:ins>
      <w:ins w:id="951" w:author="David Chen" w:date="2018-10-25T15:38:00Z">
        <w:r w:rsidR="002B65F7" w:rsidRPr="00884AD0">
          <w:t xml:space="preserve">“k” of the nearest points. The number of each class of these nearest points, or neighbours, determines what the class of the new point is. </w:t>
        </w:r>
      </w:ins>
      <w:ins w:id="952" w:author="David Chen" w:date="2018-10-25T15:39:00Z">
        <w:r w:rsidR="002B65F7" w:rsidRPr="00884AD0">
          <w:t>This is visualised by the following:</w:t>
        </w:r>
      </w:ins>
    </w:p>
    <w:p w14:paraId="0418D108" w14:textId="033FF99B" w:rsidR="002B65F7" w:rsidRPr="00884AD0" w:rsidRDefault="002B65F7">
      <w:pPr>
        <w:jc w:val="center"/>
        <w:rPr>
          <w:ins w:id="953" w:author="David Chen" w:date="2018-10-25T15:39:00Z"/>
        </w:rPr>
        <w:pPrChange w:id="954" w:author="David Chen" w:date="2018-10-25T15:39:00Z">
          <w:pPr/>
        </w:pPrChange>
      </w:pPr>
      <w:ins w:id="955" w:author="David Chen" w:date="2018-10-25T15:39:00Z">
        <w:r w:rsidRPr="00B21172">
          <w:rPr>
            <w:noProof/>
          </w:rPr>
          <w:drawing>
            <wp:inline distT="0" distB="0" distL="0" distR="0" wp14:anchorId="09B1AFBC" wp14:editId="51ECDE4C">
              <wp:extent cx="3077308" cy="2307020"/>
              <wp:effectExtent l="0" t="0" r="8890" b="0"/>
              <wp:docPr id="11" name="Picture 11" descr="2012-10-26-knn-concept A Short Introduction to  K-Nearest Neighbors Algorithm algorithms introduction machine lear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2-10-26-knn-concept A Short Introduction to  K-Nearest Neighbors Algorithm algorithms introduction machine learning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9815" cy="2308900"/>
                      </a:xfrm>
                      <a:prstGeom prst="rect">
                        <a:avLst/>
                      </a:prstGeom>
                      <a:noFill/>
                      <a:ln>
                        <a:noFill/>
                      </a:ln>
                    </pic:spPr>
                  </pic:pic>
                </a:graphicData>
              </a:graphic>
            </wp:inline>
          </w:drawing>
        </w:r>
      </w:ins>
    </w:p>
    <w:p w14:paraId="608E3BE8" w14:textId="2A4C898D" w:rsidR="002B65F7" w:rsidRPr="00884AD0" w:rsidRDefault="005162D9">
      <w:pPr>
        <w:jc w:val="center"/>
        <w:rPr>
          <w:ins w:id="956" w:author="l han" w:date="2018-09-23T17:01:00Z"/>
          <w:b/>
          <w:i/>
          <w:sz w:val="16"/>
          <w:szCs w:val="16"/>
          <w:rPrChange w:id="957" w:author="David Chen" w:date="2018-10-27T18:39:00Z">
            <w:rPr>
              <w:ins w:id="958" w:author="l han" w:date="2018-09-23T17:01:00Z"/>
            </w:rPr>
          </w:rPrChange>
        </w:rPr>
        <w:pPrChange w:id="959" w:author="David Chen" w:date="2018-10-25T15:39:00Z">
          <w:pPr/>
        </w:pPrChange>
      </w:pPr>
      <w:ins w:id="960" w:author="Liangxiu Han" w:date="2018-11-05T20:56:00Z">
        <w:r>
          <w:rPr>
            <w:b/>
            <w:i/>
            <w:sz w:val="16"/>
            <w:szCs w:val="16"/>
          </w:rPr>
          <w:t xml:space="preserve">Figure 1. </w:t>
        </w:r>
      </w:ins>
      <w:ins w:id="961" w:author="David Chen" w:date="2018-10-25T15:40:00Z">
        <w:r w:rsidR="002B65F7" w:rsidRPr="00884AD0">
          <w:rPr>
            <w:b/>
            <w:i/>
            <w:sz w:val="16"/>
            <w:szCs w:val="16"/>
            <w:rPrChange w:id="962" w:author="David Chen" w:date="2018-10-27T18:39:00Z">
              <w:rPr>
                <w:sz w:val="16"/>
                <w:szCs w:val="16"/>
              </w:rPr>
            </w:rPrChange>
          </w:rPr>
          <w:t>KNN algorithm concept</w:t>
        </w:r>
      </w:ins>
      <w:ins w:id="963" w:author="Liangxiu Han" w:date="2018-11-05T20:41:00Z">
        <w:r w:rsidR="00227590">
          <w:rPr>
            <w:b/>
            <w:i/>
            <w:sz w:val="16"/>
            <w:szCs w:val="16"/>
          </w:rPr>
          <w:t xml:space="preserve"> [</w:t>
        </w:r>
      </w:ins>
      <w:ins w:id="964" w:author="Liangxiu Han" w:date="2018-11-05T20:42:00Z">
        <w:r w:rsidR="00227590">
          <w:rPr>
            <w:b/>
            <w:i/>
            <w:sz w:val="16"/>
            <w:szCs w:val="16"/>
          </w:rPr>
          <w:t>Reference 1</w:t>
        </w:r>
      </w:ins>
      <w:ins w:id="965" w:author="Liangxiu Han" w:date="2018-11-05T20:41:00Z">
        <w:r w:rsidR="00227590">
          <w:rPr>
            <w:b/>
            <w:i/>
            <w:sz w:val="16"/>
            <w:szCs w:val="16"/>
          </w:rPr>
          <w:t>]</w:t>
        </w:r>
      </w:ins>
      <w:ins w:id="966" w:author="David Chen" w:date="2018-10-25T15:40:00Z">
        <w:del w:id="967" w:author="Liangxiu Han" w:date="2018-11-05T20:41:00Z">
          <w:r w:rsidR="002B65F7" w:rsidRPr="00884AD0" w:rsidDel="00227590">
            <w:rPr>
              <w:b/>
              <w:i/>
              <w:sz w:val="16"/>
              <w:szCs w:val="16"/>
              <w:rPrChange w:id="968" w:author="David Chen" w:date="2018-10-27T18:39:00Z">
                <w:rPr>
                  <w:sz w:val="16"/>
                  <w:szCs w:val="16"/>
                </w:rPr>
              </w:rPrChange>
            </w:rPr>
            <w:delText>.</w:delText>
          </w:r>
        </w:del>
        <w:r w:rsidR="002B65F7" w:rsidRPr="00884AD0">
          <w:rPr>
            <w:b/>
            <w:i/>
            <w:sz w:val="16"/>
            <w:szCs w:val="16"/>
            <w:rPrChange w:id="969" w:author="David Chen" w:date="2018-10-27T18:39:00Z">
              <w:rPr>
                <w:sz w:val="16"/>
                <w:szCs w:val="16"/>
              </w:rPr>
            </w:rPrChange>
          </w:rPr>
          <w:t xml:space="preserve"> </w:t>
        </w:r>
        <w:commentRangeStart w:id="970"/>
        <w:proofErr w:type="gramStart"/>
        <w:r w:rsidR="002B65F7" w:rsidRPr="00884AD0">
          <w:rPr>
            <w:b/>
            <w:i/>
            <w:sz w:val="16"/>
            <w:szCs w:val="16"/>
            <w:rPrChange w:id="971" w:author="David Chen" w:date="2018-10-27T18:39:00Z">
              <w:rPr>
                <w:sz w:val="16"/>
                <w:szCs w:val="16"/>
              </w:rPr>
            </w:rPrChange>
          </w:rPr>
          <w:t>From</w:t>
        </w:r>
        <w:proofErr w:type="gramEnd"/>
        <w:r w:rsidR="002B65F7" w:rsidRPr="00884AD0">
          <w:rPr>
            <w:b/>
            <w:i/>
            <w:sz w:val="16"/>
            <w:szCs w:val="16"/>
            <w:rPrChange w:id="972" w:author="David Chen" w:date="2018-10-27T18:39:00Z">
              <w:rPr>
                <w:sz w:val="16"/>
                <w:szCs w:val="16"/>
              </w:rPr>
            </w:rPrChange>
          </w:rPr>
          <w:t>:</w:t>
        </w:r>
        <w:r w:rsidR="002B65F7" w:rsidRPr="00884AD0">
          <w:rPr>
            <w:b/>
            <w:i/>
            <w:rPrChange w:id="973" w:author="David Chen" w:date="2018-10-27T18:39:00Z">
              <w:rPr/>
            </w:rPrChange>
          </w:rPr>
          <w:t xml:space="preserve"> </w:t>
        </w:r>
        <w:r w:rsidR="002B65F7" w:rsidRPr="00884AD0">
          <w:rPr>
            <w:b/>
            <w:i/>
            <w:sz w:val="16"/>
            <w:szCs w:val="16"/>
            <w:rPrChange w:id="974" w:author="David Chen" w:date="2018-10-27T18:39:00Z">
              <w:rPr>
                <w:sz w:val="16"/>
                <w:szCs w:val="16"/>
              </w:rPr>
            </w:rPrChange>
          </w:rPr>
          <w:t>https://helloacm.com/a-short-introduction-to-k-nearest-neighbors-algorithm/</w:t>
        </w:r>
      </w:ins>
      <w:commentRangeEnd w:id="970"/>
      <w:r w:rsidR="003B31AC">
        <w:rPr>
          <w:rStyle w:val="CommentReference"/>
        </w:rPr>
        <w:commentReference w:id="970"/>
      </w:r>
    </w:p>
    <w:p w14:paraId="3AF8D605" w14:textId="28C64805" w:rsidR="002B65F7" w:rsidRPr="00DF5132" w:rsidRDefault="00077C89">
      <w:pPr>
        <w:rPr>
          <w:ins w:id="975" w:author="David Chen" w:date="2018-10-25T15:59:00Z"/>
        </w:rPr>
        <w:pPrChange w:id="976" w:author="l han" w:date="2018-09-23T16:53:00Z">
          <w:pPr>
            <w:pStyle w:val="BodyText"/>
            <w:ind w:firstLine="0"/>
          </w:pPr>
        </w:pPrChange>
      </w:pPr>
      <w:ins w:id="977" w:author="David Chen" w:date="2018-10-25T15:57:00Z">
        <w:r w:rsidRPr="00B21172">
          <w:t>In this case, t</w:t>
        </w:r>
      </w:ins>
      <w:ins w:id="978" w:author="David Chen" w:date="2018-10-25T15:40:00Z">
        <w:r w:rsidR="002B65F7" w:rsidRPr="00B21172">
          <w:t>he pseudo distance between each point</w:t>
        </w:r>
      </w:ins>
      <w:ins w:id="979" w:author="David Chen" w:date="2018-10-25T15:55:00Z">
        <w:r w:rsidRPr="00B21172">
          <w:t xml:space="preserve"> is also known as the Euclidean distance between each</w:t>
        </w:r>
      </w:ins>
      <w:ins w:id="980" w:author="David Chen" w:date="2018-10-25T15:56:00Z">
        <w:r w:rsidRPr="00B21172">
          <w:t xml:space="preserve"> point as the data variables are continuous.</w:t>
        </w:r>
      </w:ins>
      <w:ins w:id="981" w:author="David Chen" w:date="2018-10-25T15:59:00Z">
        <w:r w:rsidRPr="00B21172">
          <w:t xml:space="preserve"> The formula for the Euclidean distance is given as</w:t>
        </w:r>
      </w:ins>
    </w:p>
    <w:p w14:paraId="051C466C" w14:textId="7698AE31" w:rsidR="00077C89" w:rsidRPr="00DF5132" w:rsidRDefault="00077C89">
      <w:pPr>
        <w:jc w:val="center"/>
        <w:rPr>
          <w:ins w:id="982" w:author="David Chen" w:date="2018-10-25T15:40:00Z"/>
        </w:rPr>
        <w:pPrChange w:id="983" w:author="David Chen" w:date="2018-10-25T16:00:00Z">
          <w:pPr>
            <w:pStyle w:val="BodyText"/>
            <w:ind w:firstLine="0"/>
          </w:pPr>
        </w:pPrChange>
      </w:pPr>
      <w:ins w:id="984" w:author="David Chen" w:date="2018-10-25T16:00:00Z">
        <w:r w:rsidRPr="00DF5132">
          <w:rPr>
            <w:noProof/>
          </w:rPr>
          <mc:AlternateContent>
            <mc:Choice Requires="wps">
              <w:drawing>
                <wp:inline distT="0" distB="0" distL="0" distR="0" wp14:anchorId="760AF656" wp14:editId="38D086F8">
                  <wp:extent cx="307975" cy="307975"/>
                  <wp:effectExtent l="0" t="0" r="0" b="0"/>
                  <wp:docPr id="13" name="Rectangle 13" descr="{\displaystyle d(\mathbf {p} ,\mathbf {q} )={\sqrt {(q_{1}-p_{1})^{2}+(q_{2}-p_{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73BD8B" id="Rectangle 13" o:spid="_x0000_s1026" alt="{\displaystyle d(\mathbf {p} ,\mathbf {q} )={\sqrt {(q_{1}-p_{1})^{2}+(q_{2}-p_{2})^{2}}}.}"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" filled="f" stroked="f">
                  <o:lock v:ext="edit" aspectratio="t"/>
                  <w10:anchorlock/>
                </v:rect>
              </w:pict>
            </mc:Fallback>
          </mc:AlternateContent>
        </w:r>
      </w:ins>
      <w:commentRangeStart w:id="985"/>
      <w:ins w:id="986" w:author="David Chen" w:date="2018-10-25T16:05:00Z">
        <w:r w:rsidR="00106D60" w:rsidRPr="00DF5132">
          <w:rPr>
            <w:noProof/>
          </w:rPr>
          <w:drawing>
            <wp:inline distT="0" distB="0" distL="0" distR="0" wp14:anchorId="08FD6DB6" wp14:editId="446860E8">
              <wp:extent cx="1776046" cy="742521"/>
              <wp:effectExtent l="0" t="0" r="0" b="635"/>
              <wp:docPr id="15" name="Picture 15" descr="Image result for euclidean distanc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euclidean distance formula"/>
                      <pic:cNvPicPr>
                        <a:picLocks noChangeAspect="1" noChangeArrowheads="1"/>
                      </pic:cNvPicPr>
                    </pic:nvPicPr>
                    <pic:blipFill rotWithShape="1">
                      <a:blip r:embed="rId9">
                        <a:extLst>
                          <a:ext uri="{28A0092B-C50C-407E-A947-70E740481C1C}">
                            <a14:useLocalDpi xmlns:a14="http://schemas.microsoft.com/office/drawing/2010/main" val="0"/>
                          </a:ext>
                        </a:extLst>
                      </a:blip>
                      <a:srcRect l="54168"/>
                      <a:stretch/>
                    </pic:blipFill>
                    <pic:spPr bwMode="auto">
                      <a:xfrm>
                        <a:off x="0" y="0"/>
                        <a:ext cx="1781198" cy="744675"/>
                      </a:xfrm>
                      <a:prstGeom prst="rect">
                        <a:avLst/>
                      </a:prstGeom>
                      <a:noFill/>
                      <a:ln>
                        <a:noFill/>
                      </a:ln>
                      <a:extLst>
                        <a:ext uri="{53640926-AAD7-44D8-BBD7-CCE9431645EC}">
                          <a14:shadowObscured xmlns:a14="http://schemas.microsoft.com/office/drawing/2010/main"/>
                        </a:ext>
                      </a:extLst>
                    </pic:spPr>
                  </pic:pic>
                </a:graphicData>
              </a:graphic>
            </wp:inline>
          </w:drawing>
        </w:r>
      </w:ins>
      <w:commentRangeEnd w:id="985"/>
      <w:r w:rsidR="008F7836">
        <w:rPr>
          <w:rStyle w:val="CommentReference"/>
        </w:rPr>
        <w:commentReference w:id="985"/>
      </w:r>
    </w:p>
    <w:p w14:paraId="77374166" w14:textId="41A16DD2" w:rsidR="002B65F7" w:rsidRPr="000C4271" w:rsidRDefault="0061729C">
      <w:pPr>
        <w:rPr>
          <w:ins w:id="987" w:author="David Chen" w:date="2018-10-25T15:40:00Z"/>
        </w:rPr>
        <w:pPrChange w:id="988" w:author="l han" w:date="2018-09-23T16:53:00Z">
          <w:pPr>
            <w:pStyle w:val="BodyText"/>
            <w:ind w:firstLine="0"/>
          </w:pPr>
        </w:pPrChange>
      </w:pPr>
      <w:ins w:id="989" w:author="David Chen" w:date="2018-10-25T16:20:00Z">
        <w:r w:rsidRPr="00DF5132">
          <w:t>Where we wish to find the difference between points X and Y</w:t>
        </w:r>
      </w:ins>
      <w:ins w:id="990" w:author="David Chen" w:date="2018-10-25T16:22:00Z">
        <w:r w:rsidRPr="00DE4C5A">
          <w:t xml:space="preserve"> in an nth dimension</w:t>
        </w:r>
      </w:ins>
      <w:ins w:id="991" w:author="David Chen" w:date="2018-10-25T16:20:00Z">
        <w:r w:rsidRPr="00DE4C5A">
          <w:t>.</w:t>
        </w:r>
      </w:ins>
    </w:p>
    <w:p w14:paraId="3CC7343A" w14:textId="6BDC54B3" w:rsidR="00315F6D" w:rsidRPr="005162D9" w:rsidDel="0061729C" w:rsidRDefault="00315F6D">
      <w:pPr>
        <w:rPr>
          <w:ins w:id="992" w:author="l han" w:date="2018-09-23T16:53:00Z"/>
          <w:del w:id="993" w:author="David Chen" w:date="2018-10-25T16:23:00Z"/>
        </w:rPr>
        <w:pPrChange w:id="994" w:author="l han" w:date="2018-09-23T16:53:00Z">
          <w:pPr>
            <w:pStyle w:val="BodyText"/>
            <w:ind w:firstLine="0"/>
          </w:pPr>
        </w:pPrChange>
      </w:pPr>
      <w:ins w:id="995" w:author="l han" w:date="2018-09-23T16:53:00Z">
        <w:del w:id="996" w:author="David Chen" w:date="2018-10-25T16:23:00Z">
          <w:r w:rsidRPr="00C27CB4" w:rsidDel="0061729C">
            <w:delText>Please</w:delText>
          </w:r>
        </w:del>
      </w:ins>
      <w:ins w:id="997" w:author="l han" w:date="2018-09-23T16:54:00Z">
        <w:del w:id="998" w:author="David Chen" w:date="2018-10-25T16:23:00Z">
          <w:r w:rsidR="00C9664C" w:rsidRPr="00386C1D" w:rsidDel="0061729C">
            <w:delText xml:space="preserve"> give the definition and</w:delText>
          </w:r>
        </w:del>
      </w:ins>
      <w:ins w:id="999" w:author="l han" w:date="2018-09-23T16:53:00Z">
        <w:del w:id="1000" w:author="David Chen" w:date="2018-10-25T16:23:00Z">
          <w:r w:rsidRPr="005162D9" w:rsidDel="0061729C">
            <w:delText xml:space="preserve"> describe KNN with mathematic equation in it</w:delText>
          </w:r>
        </w:del>
      </w:ins>
    </w:p>
    <w:p w14:paraId="64FDA4DF" w14:textId="29589448" w:rsidR="006F2A20" w:rsidRPr="00884AD0" w:rsidRDefault="00986083">
      <w:pPr>
        <w:pStyle w:val="Heading3"/>
        <w:rPr>
          <w:ins w:id="1001" w:author="l han" w:date="2018-09-23T16:53:00Z"/>
          <w:lang w:val="en-GB"/>
          <w:rPrChange w:id="1002" w:author="David Chen" w:date="2018-10-27T18:39:00Z">
            <w:rPr>
              <w:ins w:id="1003" w:author="l han" w:date="2018-09-23T16:53:00Z"/>
            </w:rPr>
          </w:rPrChange>
        </w:rPr>
        <w:pPrChange w:id="1004" w:author="l han" w:date="2018-09-23T12:45:00Z">
          <w:pPr>
            <w:pStyle w:val="BodyText"/>
            <w:ind w:firstLine="0"/>
          </w:pPr>
        </w:pPrChange>
      </w:pPr>
      <w:ins w:id="1005" w:author="l han" w:date="2018-09-23T12:37:00Z">
        <w:r w:rsidRPr="00884AD0">
          <w:rPr>
            <w:lang w:val="en-GB"/>
            <w:rPrChange w:id="1006" w:author="David Chen" w:date="2018-10-27T18:39:00Z">
              <w:rPr>
                <w:i/>
                <w:iCs/>
              </w:rPr>
            </w:rPrChange>
          </w:rPr>
          <w:t>Random Forest</w:t>
        </w:r>
        <w:r w:rsidR="007B7FE0" w:rsidRPr="00884AD0">
          <w:rPr>
            <w:lang w:val="en-GB"/>
            <w:rPrChange w:id="1007" w:author="David Chen" w:date="2018-10-27T18:39:00Z">
              <w:rPr>
                <w:i/>
                <w:iCs/>
              </w:rPr>
            </w:rPrChange>
          </w:rPr>
          <w:t xml:space="preserve"> </w:t>
        </w:r>
      </w:ins>
    </w:p>
    <w:p w14:paraId="376CEC14" w14:textId="5FD8E96C" w:rsidR="00C9664C" w:rsidRPr="00607766" w:rsidRDefault="00C9664C">
      <w:pPr>
        <w:rPr>
          <w:ins w:id="1008" w:author="David Chen" w:date="2018-10-25T17:42:00Z"/>
        </w:rPr>
        <w:pPrChange w:id="1009" w:author="l han" w:date="2018-09-23T16:53:00Z">
          <w:pPr>
            <w:pStyle w:val="BodyText"/>
            <w:ind w:firstLine="0"/>
          </w:pPr>
        </w:pPrChange>
      </w:pPr>
      <w:ins w:id="1010" w:author="l han" w:date="2018-09-23T16:53:00Z">
        <w:del w:id="1011" w:author="David Chen" w:date="2018-10-25T16:23:00Z">
          <w:r w:rsidRPr="00B21172" w:rsidDel="0061729C">
            <w:delText xml:space="preserve">Similarly, please give the </w:delText>
          </w:r>
        </w:del>
      </w:ins>
      <w:ins w:id="1012" w:author="l han" w:date="2018-09-23T16:57:00Z">
        <w:del w:id="1013" w:author="David Chen" w:date="2018-10-25T16:23:00Z">
          <w:r w:rsidR="008803F4" w:rsidRPr="00B21172" w:rsidDel="0061729C">
            <w:delText>definition, and</w:delText>
          </w:r>
        </w:del>
      </w:ins>
      <w:ins w:id="1014" w:author="l han" w:date="2018-09-23T16:58:00Z">
        <w:del w:id="1015" w:author="David Chen" w:date="2018-10-25T16:23:00Z">
          <w:r w:rsidR="008803F4" w:rsidRPr="00884AD0" w:rsidDel="0061729C">
            <w:rPr>
              <w:rPrChange w:id="1016" w:author="David Chen" w:date="2018-10-27T18:39:00Z">
                <w:rPr>
                  <w:lang w:val="en-US"/>
                </w:rPr>
              </w:rPrChange>
            </w:rPr>
            <w:delText xml:space="preserve"> describe mathematic equation in it</w:delText>
          </w:r>
        </w:del>
      </w:ins>
      <w:ins w:id="1017" w:author="David Chen" w:date="2018-10-25T16:23:00Z">
        <w:r w:rsidR="003D0DDC" w:rsidRPr="00B21172">
          <w:t>Random Forest</w:t>
        </w:r>
      </w:ins>
      <w:ins w:id="1018" w:author="Liangxiu Han" w:date="2018-11-05T20:44:00Z">
        <w:r w:rsidR="00271BE8">
          <w:t xml:space="preserve"> [give reference here too]</w:t>
        </w:r>
      </w:ins>
      <w:ins w:id="1019" w:author="David Chen" w:date="2018-10-25T16:23:00Z">
        <w:r w:rsidR="0061729C" w:rsidRPr="00B21172">
          <w:t xml:space="preserve"> is also a</w:t>
        </w:r>
      </w:ins>
      <w:ins w:id="1020" w:author="David Chen" w:date="2018-10-25T16:24:00Z">
        <w:r w:rsidR="0061729C" w:rsidRPr="00B21172">
          <w:t xml:space="preserve">nother </w:t>
        </w:r>
      </w:ins>
      <w:ins w:id="1021" w:author="David Chen" w:date="2018-10-25T16:23:00Z">
        <w:r w:rsidR="0061729C" w:rsidRPr="00B21172">
          <w:t>supervised machine learning method</w:t>
        </w:r>
      </w:ins>
      <w:ins w:id="1022" w:author="David Chen" w:date="2018-10-25T16:24:00Z">
        <w:r w:rsidR="0061729C" w:rsidRPr="00B21172">
          <w:t>. It utilises the construction</w:t>
        </w:r>
      </w:ins>
      <w:ins w:id="1023" w:author="David Chen" w:date="2018-10-25T16:47:00Z">
        <w:r w:rsidR="00A9128E" w:rsidRPr="00B21172">
          <w:t xml:space="preserve"> and merging</w:t>
        </w:r>
      </w:ins>
      <w:ins w:id="1024" w:author="David Chen" w:date="2018-10-25T16:24:00Z">
        <w:r w:rsidR="0061729C" w:rsidRPr="00DF5132">
          <w:t xml:space="preserve"> of multiple decision trees during the training stage</w:t>
        </w:r>
      </w:ins>
      <w:ins w:id="1025" w:author="David Chen" w:date="2018-10-25T16:46:00Z">
        <w:r w:rsidR="00A9128E" w:rsidRPr="00DF5132">
          <w:t>, which will all</w:t>
        </w:r>
      </w:ins>
      <w:ins w:id="1026" w:author="David Chen" w:date="2018-10-25T16:47:00Z">
        <w:r w:rsidR="00A9128E" w:rsidRPr="00DF5132">
          <w:t xml:space="preserve"> each</w:t>
        </w:r>
      </w:ins>
      <w:ins w:id="1027" w:author="David Chen" w:date="2018-10-25T16:46:00Z">
        <w:r w:rsidR="00A9128E" w:rsidRPr="00DF5132">
          <w:t xml:space="preserve"> output the class prediction of the test data during the testing stage</w:t>
        </w:r>
      </w:ins>
      <w:ins w:id="1028" w:author="David Chen" w:date="2018-10-25T16:48:00Z">
        <w:r w:rsidR="00A9128E" w:rsidRPr="00DF5132">
          <w:t xml:space="preserve">. </w:t>
        </w:r>
      </w:ins>
      <w:ins w:id="1029" w:author="David Chen" w:date="2018-10-25T16:49:00Z">
        <w:r w:rsidR="00A9128E" w:rsidRPr="00DE4C5A">
          <w:t>It is different from a normal decision tree on its own however, as instead of formulating a set of rules to make predictions, the random forest randomly selects observations in order to create several decision trees</w:t>
        </w:r>
      </w:ins>
      <w:ins w:id="1030" w:author="David Chen" w:date="2018-10-25T16:50:00Z">
        <w:r w:rsidR="00A9128E" w:rsidRPr="000C4271">
          <w:t>, and each result from each tree will be averaged</w:t>
        </w:r>
      </w:ins>
      <w:ins w:id="1031" w:author="David Chen" w:date="2018-10-25T16:51:00Z">
        <w:r w:rsidR="004068F7" w:rsidRPr="009F625D">
          <w:t>.</w:t>
        </w:r>
      </w:ins>
    </w:p>
    <w:p w14:paraId="17D84DE5" w14:textId="2FFFA4EC" w:rsidR="0081497E" w:rsidRPr="00884AD0" w:rsidRDefault="0081497E">
      <w:pPr>
        <w:jc w:val="center"/>
        <w:rPr>
          <w:ins w:id="1032" w:author="David Chen" w:date="2018-10-25T17:43:00Z"/>
          <w:rPrChange w:id="1033" w:author="David Chen" w:date="2018-10-27T18:39:00Z">
            <w:rPr>
              <w:ins w:id="1034" w:author="David Chen" w:date="2018-10-25T17:43:00Z"/>
              <w:lang w:val="en-US"/>
            </w:rPr>
          </w:rPrChange>
        </w:rPr>
        <w:pPrChange w:id="1035" w:author="David Chen" w:date="2018-10-25T17:43:00Z">
          <w:pPr>
            <w:pStyle w:val="BodyText"/>
            <w:ind w:firstLine="0"/>
          </w:pPr>
        </w:pPrChange>
      </w:pPr>
      <w:ins w:id="1036" w:author="David Chen" w:date="2018-10-25T17:42:00Z">
        <w:r w:rsidRPr="00607766">
          <w:rPr>
            <w:noProof/>
          </w:rPr>
          <w:lastRenderedPageBreak/>
          <w:drawing>
            <wp:inline distT="0" distB="0" distL="0" distR="0" wp14:anchorId="5F162E99" wp14:editId="5EEB27BD">
              <wp:extent cx="4844525" cy="2329962"/>
              <wp:effectExtent l="0" t="0" r="0" b="0"/>
              <wp:docPr id="75" name="Picture 75" descr="Image result for random forests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random forests picture"/>
                      <pic:cNvPicPr>
                        <a:picLocks noChangeAspect="1" noChangeArrowheads="1"/>
                      </pic:cNvPicPr>
                    </pic:nvPicPr>
                    <pic:blipFill rotWithShape="1">
                      <a:blip r:embed="rId10">
                        <a:extLst>
                          <a:ext uri="{28A0092B-C50C-407E-A947-70E740481C1C}">
                            <a14:useLocalDpi xmlns:a14="http://schemas.microsoft.com/office/drawing/2010/main" val="0"/>
                          </a:ext>
                        </a:extLst>
                      </a:blip>
                      <a:srcRect l="7391" t="3147" r="8032" b="4186"/>
                      <a:stretch/>
                    </pic:blipFill>
                    <pic:spPr bwMode="auto">
                      <a:xfrm>
                        <a:off x="0" y="0"/>
                        <a:ext cx="4847489" cy="2331388"/>
                      </a:xfrm>
                      <a:prstGeom prst="rect">
                        <a:avLst/>
                      </a:prstGeom>
                      <a:noFill/>
                      <a:ln>
                        <a:noFill/>
                      </a:ln>
                      <a:extLst>
                        <a:ext uri="{53640926-AAD7-44D8-BBD7-CCE9431645EC}">
                          <a14:shadowObscured xmlns:a14="http://schemas.microsoft.com/office/drawing/2010/main"/>
                        </a:ext>
                      </a:extLst>
                    </pic:spPr>
                  </pic:pic>
                </a:graphicData>
              </a:graphic>
            </wp:inline>
          </w:drawing>
        </w:r>
      </w:ins>
    </w:p>
    <w:p w14:paraId="33A52AA7" w14:textId="1CFBF42C" w:rsidR="00050128" w:rsidRPr="00884AD0" w:rsidRDefault="005162D9">
      <w:pPr>
        <w:jc w:val="center"/>
        <w:rPr>
          <w:ins w:id="1037" w:author="l han" w:date="2018-09-23T12:45:00Z"/>
          <w:b/>
          <w:i/>
          <w:sz w:val="16"/>
          <w:szCs w:val="16"/>
          <w:rPrChange w:id="1038" w:author="David Chen" w:date="2018-10-27T18:39:00Z">
            <w:rPr>
              <w:ins w:id="1039" w:author="l han" w:date="2018-09-23T12:45:00Z"/>
            </w:rPr>
          </w:rPrChange>
        </w:rPr>
        <w:pPrChange w:id="1040" w:author="David Chen" w:date="2018-10-25T17:43:00Z">
          <w:pPr>
            <w:pStyle w:val="BodyText"/>
            <w:ind w:firstLine="0"/>
          </w:pPr>
        </w:pPrChange>
      </w:pPr>
      <w:ins w:id="1041" w:author="Liangxiu Han" w:date="2018-11-05T20:56:00Z">
        <w:r>
          <w:rPr>
            <w:b/>
            <w:i/>
            <w:sz w:val="16"/>
            <w:szCs w:val="16"/>
          </w:rPr>
          <w:t xml:space="preserve">Figure 2 </w:t>
        </w:r>
      </w:ins>
      <w:ins w:id="1042" w:author="David Chen" w:date="2018-10-25T17:43:00Z">
        <w:r w:rsidR="00050128" w:rsidRPr="00884AD0">
          <w:rPr>
            <w:b/>
            <w:i/>
            <w:sz w:val="16"/>
            <w:szCs w:val="16"/>
            <w:rPrChange w:id="1043" w:author="David Chen" w:date="2018-10-27T18:39:00Z">
              <w:rPr>
                <w:sz w:val="16"/>
                <w:szCs w:val="16"/>
                <w:lang w:val="en-US"/>
              </w:rPr>
            </w:rPrChange>
          </w:rPr>
          <w:t>A random forest depiction, containing three separate decision trees</w:t>
        </w:r>
      </w:ins>
      <w:ins w:id="1044" w:author="Liangxiu Han" w:date="2018-11-05T20:44:00Z">
        <w:r w:rsidR="00846A60">
          <w:rPr>
            <w:b/>
            <w:i/>
            <w:sz w:val="16"/>
            <w:szCs w:val="16"/>
          </w:rPr>
          <w:t xml:space="preserve"> [reference x]</w:t>
        </w:r>
      </w:ins>
    </w:p>
    <w:p w14:paraId="6F8D24ED" w14:textId="5732BC9C" w:rsidR="0081497E" w:rsidRPr="00C27CB4" w:rsidDel="00050128" w:rsidRDefault="007B7FE0">
      <w:pPr>
        <w:pStyle w:val="Heading3"/>
        <w:rPr>
          <w:ins w:id="1045" w:author="l han" w:date="2018-09-23T12:40:00Z"/>
          <w:del w:id="1046" w:author="David Chen" w:date="2018-10-25T17:43:00Z"/>
          <w:lang w:val="en-GB"/>
        </w:rPr>
        <w:pPrChange w:id="1047" w:author="David Chen" w:date="2018-10-25T17:39:00Z">
          <w:pPr>
            <w:pStyle w:val="BodyText"/>
            <w:ind w:firstLine="0"/>
          </w:pPr>
        </w:pPrChange>
      </w:pPr>
      <w:ins w:id="1048" w:author="l han" w:date="2018-09-23T12:37:00Z">
        <w:del w:id="1049" w:author="David Chen" w:date="2018-10-25T17:43:00Z">
          <w:r w:rsidRPr="00C27CB4" w:rsidDel="00050128">
            <w:rPr>
              <w:lang w:val="en-GB"/>
            </w:rPr>
            <w:delText>Deep learning ( Google tensor flow</w:delText>
          </w:r>
        </w:del>
      </w:ins>
      <w:ins w:id="1050" w:author="l han" w:date="2018-09-23T12:38:00Z">
        <w:del w:id="1051" w:author="David Chen" w:date="2018-10-25T17:43:00Z">
          <w:r w:rsidR="008609A6" w:rsidRPr="00C27CB4" w:rsidDel="00050128">
            <w:rPr>
              <w:lang w:val="en-GB"/>
            </w:rPr>
            <w:delText>)</w:delText>
          </w:r>
        </w:del>
      </w:ins>
    </w:p>
    <w:p w14:paraId="0109E225" w14:textId="413411B8" w:rsidR="0081497E" w:rsidRPr="00B21172" w:rsidRDefault="0081497E">
      <w:pPr>
        <w:rPr>
          <w:ins w:id="1052" w:author="David Chen" w:date="2018-10-25T17:39:00Z"/>
        </w:rPr>
        <w:pPrChange w:id="1053" w:author="l han" w:date="2018-09-23T12:40:00Z">
          <w:pPr>
            <w:pStyle w:val="BodyText"/>
            <w:ind w:firstLine="0"/>
          </w:pPr>
        </w:pPrChange>
      </w:pPr>
      <w:ins w:id="1054" w:author="l han" w:date="2018-09-23T16:58:00Z">
        <w:del w:id="1055" w:author="David Chen" w:date="2018-10-25T17:43:00Z">
          <w:r w:rsidRPr="00B21172" w:rsidDel="00050128">
            <w:delText>S</w:delText>
          </w:r>
          <w:r w:rsidR="005E449F" w:rsidRPr="00B21172" w:rsidDel="00050128">
            <w:delText>imilarly</w:delText>
          </w:r>
        </w:del>
      </w:ins>
    </w:p>
    <w:p w14:paraId="5BF2ECB1" w14:textId="05C95541" w:rsidR="0081497E" w:rsidRPr="00884AD0" w:rsidRDefault="0081497E">
      <w:pPr>
        <w:pStyle w:val="Heading3"/>
        <w:rPr>
          <w:ins w:id="1056" w:author="David Chen" w:date="2018-10-25T17:43:00Z"/>
          <w:lang w:val="en-GB"/>
          <w:rPrChange w:id="1057" w:author="David Chen" w:date="2018-10-27T18:39:00Z">
            <w:rPr>
              <w:ins w:id="1058" w:author="David Chen" w:date="2018-10-25T17:43:00Z"/>
            </w:rPr>
          </w:rPrChange>
        </w:rPr>
        <w:pPrChange w:id="1059" w:author="David Chen" w:date="2018-10-25T17:39:00Z">
          <w:pPr>
            <w:pStyle w:val="BodyText"/>
            <w:ind w:firstLine="0"/>
          </w:pPr>
        </w:pPrChange>
      </w:pPr>
      <w:ins w:id="1060" w:author="David Chen" w:date="2018-10-25T17:40:00Z">
        <w:r w:rsidRPr="00884AD0">
          <w:rPr>
            <w:lang w:val="en-GB"/>
            <w:rPrChange w:id="1061" w:author="David Chen" w:date="2018-10-27T18:39:00Z">
              <w:rPr>
                <w:i/>
                <w:iCs/>
              </w:rPr>
            </w:rPrChange>
          </w:rPr>
          <w:t>Logistic Regression</w:t>
        </w:r>
      </w:ins>
    </w:p>
    <w:p w14:paraId="55A464FF" w14:textId="025A8FDA" w:rsidR="001646CF" w:rsidRDefault="00050128">
      <w:pPr>
        <w:rPr>
          <w:ins w:id="1062" w:author="Liangxiu Han" w:date="2018-11-05T20:46:00Z"/>
          <w:lang w:eastAsia="en-US"/>
        </w:rPr>
      </w:pPr>
      <w:ins w:id="1063" w:author="David Chen" w:date="2018-10-25T17:48:00Z">
        <w:r w:rsidRPr="00884AD0">
          <w:rPr>
            <w:lang w:eastAsia="en-US"/>
            <w:rPrChange w:id="1064" w:author="David Chen" w:date="2018-10-27T18:39:00Z">
              <w:rPr>
                <w:rFonts w:ascii="Times New Roman" w:eastAsia="SimSun" w:hAnsi="Times New Roman" w:cs="Times New Roman"/>
                <w:spacing w:val="-1"/>
                <w:sz w:val="20"/>
                <w:szCs w:val="20"/>
                <w:lang w:val="en-US" w:eastAsia="en-US"/>
              </w:rPr>
            </w:rPrChange>
          </w:rPr>
          <w:t>Logistic regression</w:t>
        </w:r>
      </w:ins>
      <w:ins w:id="1065" w:author="Liangxiu Han" w:date="2018-11-05T20:45:00Z">
        <w:r w:rsidR="001646CF">
          <w:rPr>
            <w:lang w:eastAsia="en-US"/>
          </w:rPr>
          <w:t xml:space="preserve"> [reference </w:t>
        </w:r>
        <w:proofErr w:type="spellStart"/>
        <w:r w:rsidR="001646CF">
          <w:rPr>
            <w:lang w:eastAsia="en-US"/>
          </w:rPr>
          <w:t>xhere</w:t>
        </w:r>
        <w:proofErr w:type="spellEnd"/>
        <w:r w:rsidR="001646CF">
          <w:rPr>
            <w:lang w:eastAsia="en-US"/>
          </w:rPr>
          <w:t>]</w:t>
        </w:r>
      </w:ins>
      <w:ins w:id="1066" w:author="David Chen" w:date="2018-10-25T17:48:00Z">
        <w:r w:rsidRPr="00884AD0">
          <w:rPr>
            <w:lang w:eastAsia="en-US"/>
            <w:rPrChange w:id="1067" w:author="David Chen" w:date="2018-10-27T18:39:00Z">
              <w:rPr>
                <w:rFonts w:ascii="Times New Roman" w:eastAsia="SimSun" w:hAnsi="Times New Roman" w:cs="Times New Roman"/>
                <w:spacing w:val="-1"/>
                <w:sz w:val="20"/>
                <w:szCs w:val="20"/>
                <w:lang w:val="en-US" w:eastAsia="en-US"/>
              </w:rPr>
            </w:rPrChange>
          </w:rPr>
          <w:t xml:space="preserve"> is a</w:t>
        </w:r>
      </w:ins>
      <w:ins w:id="1068" w:author="David Chen" w:date="2018-10-25T17:46:00Z">
        <w:r w:rsidRPr="00884AD0">
          <w:rPr>
            <w:lang w:eastAsia="en-US"/>
            <w:rPrChange w:id="1069" w:author="David Chen" w:date="2018-10-27T18:39:00Z">
              <w:rPr>
                <w:rFonts w:ascii="Times New Roman" w:eastAsia="SimSun" w:hAnsi="Times New Roman" w:cs="Times New Roman"/>
                <w:spacing w:val="-1"/>
                <w:sz w:val="20"/>
                <w:szCs w:val="20"/>
                <w:lang w:val="en-US" w:eastAsia="en-US"/>
              </w:rPr>
            </w:rPrChange>
          </w:rPr>
          <w:t xml:space="preserve"> prediction method giving well calculated probabilities. </w:t>
        </w:r>
      </w:ins>
      <w:ins w:id="1070" w:author="David Chen" w:date="2018-10-25T17:53:00Z">
        <w:r w:rsidR="003D0DDC" w:rsidRPr="00884AD0">
          <w:rPr>
            <w:lang w:eastAsia="en-US"/>
            <w:rPrChange w:id="1071" w:author="David Chen" w:date="2018-10-27T18:39:00Z">
              <w:rPr>
                <w:rFonts w:ascii="Times New Roman" w:eastAsia="SimSun" w:hAnsi="Times New Roman" w:cs="Times New Roman"/>
                <w:spacing w:val="-1"/>
                <w:sz w:val="20"/>
                <w:szCs w:val="20"/>
                <w:lang w:val="en-US" w:eastAsia="en-US"/>
              </w:rPr>
            </w:rPrChange>
          </w:rPr>
          <w:t>In this context, there are multiple different classes, so a variant called Multinomial Logistic Regression</w:t>
        </w:r>
      </w:ins>
      <w:ins w:id="1072" w:author="David Chen" w:date="2018-10-28T11:59:00Z">
        <w:r w:rsidR="00BC07C8">
          <w:rPr>
            <w:lang w:eastAsia="en-US"/>
          </w:rPr>
          <w:t xml:space="preserve"> will be used</w:t>
        </w:r>
      </w:ins>
      <w:ins w:id="1073" w:author="David Chen" w:date="2018-10-25T17:54:00Z">
        <w:r w:rsidR="003D0DDC" w:rsidRPr="00884AD0">
          <w:rPr>
            <w:lang w:eastAsia="en-US"/>
            <w:rPrChange w:id="1074" w:author="David Chen" w:date="2018-10-27T18:39:00Z">
              <w:rPr>
                <w:rFonts w:ascii="Times New Roman" w:eastAsia="SimSun" w:hAnsi="Times New Roman" w:cs="Times New Roman"/>
                <w:spacing w:val="-1"/>
                <w:sz w:val="20"/>
                <w:szCs w:val="20"/>
                <w:lang w:val="en-US" w:eastAsia="en-US"/>
              </w:rPr>
            </w:rPrChange>
          </w:rPr>
          <w:t xml:space="preserve">. </w:t>
        </w:r>
      </w:ins>
      <w:ins w:id="1075" w:author="Liangxiu Han" w:date="2018-11-05T20:48:00Z">
        <w:r w:rsidR="001646CF">
          <w:rPr>
            <w:lang w:eastAsia="en-US"/>
          </w:rPr>
          <w:t xml:space="preserve">Any </w:t>
        </w:r>
        <w:r w:rsidR="00C27CB4">
          <w:rPr>
            <w:lang w:eastAsia="en-US"/>
          </w:rPr>
          <w:t xml:space="preserve">useful equation </w:t>
        </w:r>
        <w:proofErr w:type="spellStart"/>
        <w:proofErr w:type="gramStart"/>
        <w:r w:rsidR="00C27CB4">
          <w:rPr>
            <w:lang w:eastAsia="en-US"/>
          </w:rPr>
          <w:t>orr</w:t>
        </w:r>
        <w:proofErr w:type="spellEnd"/>
        <w:proofErr w:type="gramEnd"/>
        <w:r w:rsidR="00C27CB4">
          <w:rPr>
            <w:lang w:eastAsia="en-US"/>
          </w:rPr>
          <w:t xml:space="preserve"> visualised picture can be put here similar to the ones for KNN</w:t>
        </w:r>
        <w:r w:rsidR="001624F8">
          <w:rPr>
            <w:lang w:eastAsia="en-US"/>
          </w:rPr>
          <w:t xml:space="preserve"> and random tree</w:t>
        </w:r>
      </w:ins>
      <w:ins w:id="1076" w:author="Liangxiu Han" w:date="2018-11-05T20:49:00Z">
        <w:r w:rsidR="001624F8">
          <w:rPr>
            <w:lang w:eastAsia="en-US"/>
          </w:rPr>
          <w:t>?</w:t>
        </w:r>
      </w:ins>
    </w:p>
    <w:p w14:paraId="0598877B" w14:textId="01A5EDE7" w:rsidR="00050128" w:rsidRPr="00884AD0" w:rsidRDefault="00BC07C8">
      <w:pPr>
        <w:rPr>
          <w:ins w:id="1077" w:author="David Chen" w:date="2018-10-25T17:40:00Z"/>
          <w:lang w:eastAsia="en-US"/>
          <w:rPrChange w:id="1078" w:author="David Chen" w:date="2018-10-27T18:39:00Z">
            <w:rPr>
              <w:ins w:id="1079" w:author="David Chen" w:date="2018-10-25T17:40:00Z"/>
            </w:rPr>
          </w:rPrChange>
        </w:rPr>
        <w:pPrChange w:id="1080" w:author="David Chen" w:date="2018-10-25T17:43:00Z">
          <w:pPr>
            <w:pStyle w:val="BodyText"/>
            <w:ind w:firstLine="0"/>
          </w:pPr>
        </w:pPrChange>
      </w:pPr>
      <w:ins w:id="1081" w:author="David Chen" w:date="2018-10-28T11:59:00Z">
        <w:r>
          <w:rPr>
            <w:lang w:eastAsia="en-US"/>
          </w:rPr>
          <w:t>As this is a binary classifier, we need to train multiple classifiers in order t</w:t>
        </w:r>
      </w:ins>
      <w:ins w:id="1082" w:author="David Chen" w:date="2018-10-28T12:00:00Z">
        <w:r>
          <w:rPr>
            <w:lang w:eastAsia="en-US"/>
          </w:rPr>
          <w:t>o create an accurate model</w:t>
        </w:r>
      </w:ins>
      <w:ins w:id="1083" w:author="David Chen" w:date="2018-10-25T17:55:00Z">
        <w:r w:rsidR="003D0DDC" w:rsidRPr="00884AD0">
          <w:rPr>
            <w:lang w:eastAsia="en-US"/>
            <w:rPrChange w:id="1084" w:author="David Chen" w:date="2018-10-27T18:39:00Z">
              <w:rPr>
                <w:lang w:val="en-US" w:eastAsia="en-US"/>
              </w:rPr>
            </w:rPrChange>
          </w:rPr>
          <w:t xml:space="preserve">.  When training the classifier for the disease Leaf Spot, we treat input data with this label as positive samples, and the other three </w:t>
        </w:r>
      </w:ins>
      <w:ins w:id="1085" w:author="David Chen" w:date="2018-10-25T17:56:00Z">
        <w:r w:rsidR="003D0DDC" w:rsidRPr="00884AD0">
          <w:rPr>
            <w:lang w:eastAsia="en-US"/>
            <w:rPrChange w:id="1086" w:author="David Chen" w:date="2018-10-27T18:39:00Z">
              <w:rPr>
                <w:lang w:val="en-US" w:eastAsia="en-US"/>
              </w:rPr>
            </w:rPrChange>
          </w:rPr>
          <w:t xml:space="preserve">classes as negative. Similarly, for the disease rust, we treat the data with this label as positive, whilst the other three are negative samples. </w:t>
        </w:r>
      </w:ins>
      <w:ins w:id="1087" w:author="David Chen" w:date="2018-10-25T17:57:00Z">
        <w:r w:rsidR="003D0DDC" w:rsidRPr="00884AD0">
          <w:rPr>
            <w:lang w:eastAsia="en-US"/>
            <w:rPrChange w:id="1088" w:author="David Chen" w:date="2018-10-27T18:39:00Z">
              <w:rPr>
                <w:lang w:val="en-US" w:eastAsia="en-US"/>
              </w:rPr>
            </w:rPrChange>
          </w:rPr>
          <w:t>This is done for all four categories</w:t>
        </w:r>
      </w:ins>
      <w:ins w:id="1089" w:author="David Chen" w:date="2018-10-25T18:00:00Z">
        <w:r w:rsidR="003D0DDC" w:rsidRPr="00884AD0">
          <w:rPr>
            <w:lang w:eastAsia="en-US"/>
            <w:rPrChange w:id="1090" w:author="David Chen" w:date="2018-10-27T18:39:00Z">
              <w:rPr>
                <w:lang w:val="en-US" w:eastAsia="en-US"/>
              </w:rPr>
            </w:rPrChange>
          </w:rPr>
          <w:t xml:space="preserve"> during the training phase. During the prediction phase, the testing data is run against all four models to return their probability of whether it is that disease or not. </w:t>
        </w:r>
      </w:ins>
      <w:ins w:id="1091" w:author="David Chen" w:date="2018-10-25T18:01:00Z">
        <w:r w:rsidR="003D0DDC" w:rsidRPr="00884AD0">
          <w:rPr>
            <w:lang w:eastAsia="en-US"/>
            <w:rPrChange w:id="1092" w:author="David Chen" w:date="2018-10-27T18:39:00Z">
              <w:rPr>
                <w:lang w:val="en-US" w:eastAsia="en-US"/>
              </w:rPr>
            </w:rPrChange>
          </w:rPr>
          <w:t>Then, the highest probability class is chosen between the four different class predictions.</w:t>
        </w:r>
      </w:ins>
    </w:p>
    <w:p w14:paraId="26E3A1F7" w14:textId="20708246" w:rsidR="0081497E" w:rsidRPr="00884AD0" w:rsidRDefault="00363EF9">
      <w:pPr>
        <w:pStyle w:val="Heading3"/>
        <w:rPr>
          <w:ins w:id="1093" w:author="David Chen" w:date="2018-10-25T18:29:00Z"/>
          <w:lang w:val="en-GB"/>
          <w:rPrChange w:id="1094" w:author="David Chen" w:date="2018-10-27T18:39:00Z">
            <w:rPr>
              <w:ins w:id="1095" w:author="David Chen" w:date="2018-10-25T18:29:00Z"/>
            </w:rPr>
          </w:rPrChange>
        </w:rPr>
        <w:pPrChange w:id="1096" w:author="David Chen" w:date="2018-10-25T18:29:00Z">
          <w:pPr>
            <w:pStyle w:val="BodyText"/>
            <w:ind w:firstLine="0"/>
          </w:pPr>
        </w:pPrChange>
      </w:pPr>
      <w:ins w:id="1097" w:author="David Chen" w:date="2018-10-25T18:29:00Z">
        <w:r w:rsidRPr="00884AD0">
          <w:rPr>
            <w:lang w:val="en-GB"/>
            <w:rPrChange w:id="1098" w:author="David Chen" w:date="2018-10-27T18:39:00Z">
              <w:rPr>
                <w:i/>
                <w:iCs/>
              </w:rPr>
            </w:rPrChange>
          </w:rPr>
          <w:t>Decision Tree classifier</w:t>
        </w:r>
      </w:ins>
    </w:p>
    <w:p w14:paraId="08F7AB3A" w14:textId="14638743" w:rsidR="00363EF9" w:rsidRPr="00884AD0" w:rsidRDefault="00EC35FA">
      <w:pPr>
        <w:rPr>
          <w:ins w:id="1099" w:author="David Chen" w:date="2018-10-27T14:44:00Z"/>
          <w:lang w:eastAsia="en-US"/>
          <w:rPrChange w:id="1100" w:author="David Chen" w:date="2018-10-27T18:39:00Z">
            <w:rPr>
              <w:ins w:id="1101" w:author="David Chen" w:date="2018-10-27T14:44:00Z"/>
              <w:lang w:val="en-US" w:eastAsia="en-US"/>
            </w:rPr>
          </w:rPrChange>
        </w:rPr>
        <w:pPrChange w:id="1102" w:author="David Chen" w:date="2018-10-25T18:29:00Z">
          <w:pPr>
            <w:pStyle w:val="BodyText"/>
            <w:ind w:firstLine="0"/>
          </w:pPr>
        </w:pPrChange>
      </w:pPr>
      <w:ins w:id="1103" w:author="David Chen" w:date="2018-10-25T19:08:00Z">
        <w:r w:rsidRPr="00884AD0">
          <w:rPr>
            <w:lang w:eastAsia="en-US"/>
            <w:rPrChange w:id="1104" w:author="David Chen" w:date="2018-10-27T18:39:00Z">
              <w:rPr>
                <w:lang w:val="en-US" w:eastAsia="en-US"/>
              </w:rPr>
            </w:rPrChange>
          </w:rPr>
          <w:t xml:space="preserve">A decision tree </w:t>
        </w:r>
      </w:ins>
      <w:ins w:id="1105" w:author="Liangxiu Han" w:date="2018-11-05T20:49:00Z">
        <w:r w:rsidR="00544D4C">
          <w:rPr>
            <w:lang w:eastAsia="en-US"/>
          </w:rPr>
          <w:t xml:space="preserve">[references here] </w:t>
        </w:r>
      </w:ins>
      <w:ins w:id="1106" w:author="David Chen" w:date="2018-10-25T19:08:00Z">
        <w:r w:rsidRPr="00884AD0">
          <w:rPr>
            <w:lang w:eastAsia="en-US"/>
            <w:rPrChange w:id="1107" w:author="David Chen" w:date="2018-10-27T18:39:00Z">
              <w:rPr>
                <w:lang w:val="en-US" w:eastAsia="en-US"/>
              </w:rPr>
            </w:rPrChange>
          </w:rPr>
          <w:t xml:space="preserve">is a </w:t>
        </w:r>
      </w:ins>
      <w:ins w:id="1108" w:author="David Chen" w:date="2018-10-25T19:09:00Z">
        <w:r w:rsidR="007B1DC5" w:rsidRPr="00884AD0">
          <w:rPr>
            <w:lang w:eastAsia="en-US"/>
            <w:rPrChange w:id="1109" w:author="David Chen" w:date="2018-10-27T18:39:00Z">
              <w:rPr>
                <w:lang w:val="en-US" w:eastAsia="en-US"/>
              </w:rPr>
            </w:rPrChange>
          </w:rPr>
          <w:t xml:space="preserve">type of classifier that works by branching different nodes on a situation. Each internal node may represent a test on that situation. </w:t>
        </w:r>
      </w:ins>
      <w:ins w:id="1110" w:author="David Chen" w:date="2018-10-25T19:10:00Z">
        <w:r w:rsidR="007B1DC5" w:rsidRPr="00884AD0">
          <w:rPr>
            <w:lang w:eastAsia="en-US"/>
            <w:rPrChange w:id="1111" w:author="David Chen" w:date="2018-10-27T18:39:00Z">
              <w:rPr>
                <w:lang w:val="en-US" w:eastAsia="en-US"/>
              </w:rPr>
            </w:rPrChange>
          </w:rPr>
          <w:t>There three types of nodes that make up a decision tree, a decision node, chance node and end node.</w:t>
        </w:r>
      </w:ins>
      <w:ins w:id="1112" w:author="David Chen" w:date="2018-10-25T19:42:00Z">
        <w:r w:rsidR="0061695E" w:rsidRPr="00884AD0">
          <w:rPr>
            <w:lang w:eastAsia="en-US"/>
            <w:rPrChange w:id="1113" w:author="David Chen" w:date="2018-10-27T18:39:00Z">
              <w:rPr>
                <w:lang w:val="en-US" w:eastAsia="en-US"/>
              </w:rPr>
            </w:rPrChange>
          </w:rPr>
          <w:t xml:space="preserve"> The decision tree breaks down a data sample into smaller subsets, to create an end product of decision and leaf </w:t>
        </w:r>
        <w:proofErr w:type="gramStart"/>
        <w:r w:rsidR="0061695E" w:rsidRPr="00884AD0">
          <w:rPr>
            <w:lang w:eastAsia="en-US"/>
            <w:rPrChange w:id="1114" w:author="David Chen" w:date="2018-10-27T18:39:00Z">
              <w:rPr>
                <w:lang w:val="en-US" w:eastAsia="en-US"/>
              </w:rPr>
            </w:rPrChange>
          </w:rPr>
          <w:t>nodes</w:t>
        </w:r>
      </w:ins>
      <w:ins w:id="1115" w:author="David Chen" w:date="2018-10-28T10:52:00Z">
        <w:r w:rsidR="00A75D27">
          <w:rPr>
            <w:lang w:eastAsia="en-US"/>
          </w:rPr>
          <w:t>(</w:t>
        </w:r>
        <w:proofErr w:type="gramEnd"/>
        <w:r w:rsidR="00A75D27">
          <w:rPr>
            <w:lang w:eastAsia="en-US"/>
          </w:rPr>
          <w:t>node that doesn’t split)</w:t>
        </w:r>
      </w:ins>
      <w:ins w:id="1116" w:author="David Chen" w:date="2018-10-25T19:42:00Z">
        <w:r w:rsidR="0061695E" w:rsidRPr="00884AD0">
          <w:rPr>
            <w:lang w:eastAsia="en-US"/>
            <w:rPrChange w:id="1117" w:author="David Chen" w:date="2018-10-27T18:39:00Z">
              <w:rPr>
                <w:lang w:val="en-US" w:eastAsia="en-US"/>
              </w:rPr>
            </w:rPrChange>
          </w:rPr>
          <w:t>. Each decision node has two or more branches. Leaf nodes represent a classification. The highest node in the tree is also named as the root node</w:t>
        </w:r>
      </w:ins>
      <w:ins w:id="1118" w:author="David Chen" w:date="2018-10-25T19:43:00Z">
        <w:r w:rsidR="0061695E" w:rsidRPr="00884AD0">
          <w:rPr>
            <w:lang w:eastAsia="en-US"/>
            <w:rPrChange w:id="1119" w:author="David Chen" w:date="2018-10-27T18:39:00Z">
              <w:rPr>
                <w:lang w:val="en-US" w:eastAsia="en-US"/>
              </w:rPr>
            </w:rPrChange>
          </w:rPr>
          <w:t xml:space="preserve">. After splitting the data, the tree is pruned so that the size of tree is reduced. </w:t>
        </w:r>
      </w:ins>
      <w:ins w:id="1120" w:author="David Chen" w:date="2018-10-25T19:44:00Z">
        <w:r w:rsidR="0061695E" w:rsidRPr="00884AD0">
          <w:rPr>
            <w:lang w:eastAsia="en-US"/>
            <w:rPrChange w:id="1121" w:author="David Chen" w:date="2018-10-27T18:39:00Z">
              <w:rPr>
                <w:lang w:val="en-US" w:eastAsia="en-US"/>
              </w:rPr>
            </w:rPrChange>
          </w:rPr>
          <w:t xml:space="preserve">This is often done when the decisions after a node is more often than not one choice, therefore that branch is usually replaced by that one choice. </w:t>
        </w:r>
      </w:ins>
    </w:p>
    <w:p w14:paraId="7CA24ACA" w14:textId="67FA0E42" w:rsidR="00300E04" w:rsidRPr="00884AD0" w:rsidRDefault="004A407A">
      <w:pPr>
        <w:pStyle w:val="Heading3"/>
        <w:rPr>
          <w:ins w:id="1122" w:author="David Chen" w:date="2018-10-27T15:15:00Z"/>
          <w:lang w:val="en-GB"/>
          <w:rPrChange w:id="1123" w:author="David Chen" w:date="2018-10-27T18:39:00Z">
            <w:rPr>
              <w:ins w:id="1124" w:author="David Chen" w:date="2018-10-27T15:15:00Z"/>
            </w:rPr>
          </w:rPrChange>
        </w:rPr>
        <w:pPrChange w:id="1125" w:author="David Chen" w:date="2018-10-27T15:07:00Z">
          <w:pPr>
            <w:pStyle w:val="BodyText"/>
            <w:ind w:firstLine="0"/>
          </w:pPr>
        </w:pPrChange>
      </w:pPr>
      <w:ins w:id="1126" w:author="David Chen" w:date="2018-10-27T15:07:00Z">
        <w:r w:rsidRPr="00884AD0">
          <w:rPr>
            <w:lang w:val="en-GB"/>
            <w:rPrChange w:id="1127" w:author="David Chen" w:date="2018-10-27T18:39:00Z">
              <w:rPr>
                <w:i/>
                <w:iCs/>
              </w:rPr>
            </w:rPrChange>
          </w:rPr>
          <w:t>Linear discriminant analysis</w:t>
        </w:r>
      </w:ins>
      <w:ins w:id="1128" w:author="Liangxiu Han" w:date="2018-11-05T20:49:00Z">
        <w:r w:rsidR="00E33201">
          <w:rPr>
            <w:lang w:val="en-GB"/>
          </w:rPr>
          <w:t xml:space="preserve"> (LDA)</w:t>
        </w:r>
      </w:ins>
    </w:p>
    <w:p w14:paraId="06CC2496" w14:textId="1C1C0434" w:rsidR="004A407A" w:rsidRPr="00884AD0" w:rsidRDefault="00707317">
      <w:pPr>
        <w:rPr>
          <w:ins w:id="1129" w:author="David Chen" w:date="2018-10-27T17:33:00Z"/>
          <w:lang w:eastAsia="en-US"/>
          <w:rPrChange w:id="1130" w:author="David Chen" w:date="2018-10-27T18:39:00Z">
            <w:rPr>
              <w:ins w:id="1131" w:author="David Chen" w:date="2018-10-27T17:33:00Z"/>
              <w:lang w:val="en-US" w:eastAsia="en-US"/>
            </w:rPr>
          </w:rPrChange>
        </w:rPr>
        <w:pPrChange w:id="1132" w:author="David Chen" w:date="2018-10-27T15:15:00Z">
          <w:pPr>
            <w:pStyle w:val="BodyText"/>
            <w:ind w:firstLine="0"/>
          </w:pPr>
        </w:pPrChange>
      </w:pPr>
      <w:ins w:id="1133" w:author="David Chen" w:date="2018-10-27T15:40:00Z">
        <w:r w:rsidRPr="00884AD0">
          <w:rPr>
            <w:lang w:eastAsia="en-US"/>
            <w:rPrChange w:id="1134" w:author="David Chen" w:date="2018-10-27T18:39:00Z">
              <w:rPr>
                <w:lang w:val="en-US" w:eastAsia="en-US"/>
              </w:rPr>
            </w:rPrChange>
          </w:rPr>
          <w:t>Th</w:t>
        </w:r>
      </w:ins>
      <w:ins w:id="1135" w:author="Liangxiu Han" w:date="2018-11-05T20:49:00Z">
        <w:r w:rsidR="00E509D9">
          <w:rPr>
            <w:lang w:eastAsia="en-US"/>
          </w:rPr>
          <w:t>e LDA [reference here]</w:t>
        </w:r>
      </w:ins>
      <w:ins w:id="1136" w:author="David Chen" w:date="2018-10-27T15:40:00Z">
        <w:del w:id="1137" w:author="Liangxiu Han" w:date="2018-11-05T20:49:00Z">
          <w:r w:rsidRPr="00884AD0" w:rsidDel="00E509D9">
            <w:rPr>
              <w:lang w:eastAsia="en-US"/>
              <w:rPrChange w:id="1138" w:author="David Chen" w:date="2018-10-27T18:39:00Z">
                <w:rPr>
                  <w:lang w:val="en-US" w:eastAsia="en-US"/>
                </w:rPr>
              </w:rPrChange>
            </w:rPr>
            <w:delText>is</w:delText>
          </w:r>
        </w:del>
        <w:r w:rsidRPr="00884AD0">
          <w:rPr>
            <w:lang w:eastAsia="en-US"/>
            <w:rPrChange w:id="1139" w:author="David Chen" w:date="2018-10-27T18:39:00Z">
              <w:rPr>
                <w:lang w:val="en-US" w:eastAsia="en-US"/>
              </w:rPr>
            </w:rPrChange>
          </w:rPr>
          <w:t xml:space="preserve"> is a technique that is a preferred method when there are more than two classes, such as with the case in this report.</w:t>
        </w:r>
      </w:ins>
      <w:ins w:id="1140" w:author="David Chen" w:date="2018-10-27T15:58:00Z">
        <w:r w:rsidR="001E6BEF" w:rsidRPr="00884AD0">
          <w:rPr>
            <w:lang w:eastAsia="en-US"/>
            <w:rPrChange w:id="1141" w:author="David Chen" w:date="2018-10-27T18:39:00Z">
              <w:rPr>
                <w:lang w:val="en-US" w:eastAsia="en-US"/>
              </w:rPr>
            </w:rPrChange>
          </w:rPr>
          <w:t xml:space="preserve"> </w:t>
        </w:r>
      </w:ins>
      <w:ins w:id="1142" w:author="David Chen" w:date="2018-10-27T16:27:00Z">
        <w:r w:rsidR="0021477C" w:rsidRPr="00884AD0">
          <w:rPr>
            <w:lang w:eastAsia="en-US"/>
            <w:rPrChange w:id="1143" w:author="David Chen" w:date="2018-10-27T18:39:00Z">
              <w:rPr>
                <w:lang w:val="en-US" w:eastAsia="en-US"/>
              </w:rPr>
            </w:rPrChange>
          </w:rPr>
          <w:t xml:space="preserve">Linear discriminant </w:t>
        </w:r>
      </w:ins>
      <w:ins w:id="1144" w:author="David Chen" w:date="2018-10-27T16:29:00Z">
        <w:r w:rsidR="0021477C" w:rsidRPr="00884AD0">
          <w:rPr>
            <w:lang w:eastAsia="en-US"/>
            <w:rPrChange w:id="1145" w:author="David Chen" w:date="2018-10-27T18:39:00Z">
              <w:rPr>
                <w:lang w:val="en-US" w:eastAsia="en-US"/>
              </w:rPr>
            </w:rPrChange>
          </w:rPr>
          <w:t>analysis (</w:t>
        </w:r>
      </w:ins>
      <w:ins w:id="1146" w:author="David Chen" w:date="2018-10-27T16:27:00Z">
        <w:r w:rsidR="0021477C" w:rsidRPr="00884AD0">
          <w:rPr>
            <w:lang w:eastAsia="en-US"/>
            <w:rPrChange w:id="1147" w:author="David Chen" w:date="2018-10-27T18:39:00Z">
              <w:rPr>
                <w:lang w:val="en-US" w:eastAsia="en-US"/>
              </w:rPr>
            </w:rPrChange>
          </w:rPr>
          <w:t>LDA) assumes that each piece of data has a normal/Gaussian distribution.</w:t>
        </w:r>
      </w:ins>
      <w:ins w:id="1148" w:author="David Chen" w:date="2018-10-27T16:28:00Z">
        <w:r w:rsidR="0021477C" w:rsidRPr="00884AD0">
          <w:rPr>
            <w:lang w:eastAsia="en-US"/>
            <w:rPrChange w:id="1149" w:author="David Chen" w:date="2018-10-27T18:39:00Z">
              <w:rPr>
                <w:lang w:val="en-US" w:eastAsia="en-US"/>
              </w:rPr>
            </w:rPrChange>
          </w:rPr>
          <w:t xml:space="preserve"> Gaussian data plots a bell like curve on a graph. LDA also assumes each attribute having the same variance</w:t>
        </w:r>
      </w:ins>
      <w:ins w:id="1150" w:author="David Chen" w:date="2018-10-27T16:29:00Z">
        <w:r w:rsidR="0021477C" w:rsidRPr="00884AD0">
          <w:rPr>
            <w:lang w:eastAsia="en-US"/>
            <w:rPrChange w:id="1151" w:author="David Chen" w:date="2018-10-27T18:39:00Z">
              <w:rPr>
                <w:lang w:val="en-US" w:eastAsia="en-US"/>
              </w:rPr>
            </w:rPrChange>
          </w:rPr>
          <w:t>, and each value vary around the mean by the same on average. Basing on these assumptions, LDA estimates mean and variance for each class.</w:t>
        </w:r>
      </w:ins>
      <w:ins w:id="1152" w:author="David Chen" w:date="2018-10-27T17:17:00Z">
        <w:r w:rsidR="000D69BB" w:rsidRPr="00884AD0">
          <w:rPr>
            <w:lang w:eastAsia="en-US"/>
            <w:rPrChange w:id="1153" w:author="David Chen" w:date="2018-10-27T18:39:00Z">
              <w:rPr>
                <w:lang w:val="en-US" w:eastAsia="en-US"/>
              </w:rPr>
            </w:rPrChange>
          </w:rPr>
          <w:t xml:space="preserve"> LDA </w:t>
        </w:r>
      </w:ins>
      <w:ins w:id="1154" w:author="David Chen" w:date="2018-10-27T17:24:00Z">
        <w:r w:rsidR="000D69BB" w:rsidRPr="00884AD0">
          <w:rPr>
            <w:lang w:eastAsia="en-US"/>
            <w:rPrChange w:id="1155" w:author="David Chen" w:date="2018-10-27T18:39:00Z">
              <w:rPr>
                <w:lang w:val="en-US" w:eastAsia="en-US"/>
              </w:rPr>
            </w:rPrChange>
          </w:rPr>
          <w:t xml:space="preserve">converts a dataset in </w:t>
        </w:r>
      </w:ins>
      <w:ins w:id="1156" w:author="David Chen" w:date="2018-10-27T17:56:00Z">
        <w:r w:rsidR="00E87024" w:rsidRPr="00884AD0">
          <w:rPr>
            <w:lang w:eastAsia="en-US"/>
            <w:rPrChange w:id="1157" w:author="David Chen" w:date="2018-10-27T18:39:00Z">
              <w:rPr>
                <w:lang w:val="en-US" w:eastAsia="en-US"/>
              </w:rPr>
            </w:rPrChange>
          </w:rPr>
          <w:t>an</w:t>
        </w:r>
      </w:ins>
      <w:ins w:id="1158" w:author="David Chen" w:date="2018-10-27T17:24:00Z">
        <w:r w:rsidR="000D69BB" w:rsidRPr="00884AD0">
          <w:rPr>
            <w:lang w:eastAsia="en-US"/>
            <w:rPrChange w:id="1159" w:author="David Chen" w:date="2018-10-27T18:39:00Z">
              <w:rPr>
                <w:lang w:val="en-US" w:eastAsia="en-US"/>
              </w:rPr>
            </w:rPrChange>
          </w:rPr>
          <w:t xml:space="preserve"> n-dimensional space</w:t>
        </w:r>
      </w:ins>
      <w:ins w:id="1160" w:author="David Chen" w:date="2018-10-27T17:17:00Z">
        <w:r w:rsidR="000D69BB" w:rsidRPr="00884AD0">
          <w:rPr>
            <w:lang w:eastAsia="en-US"/>
            <w:rPrChange w:id="1161" w:author="David Chen" w:date="2018-10-27T18:39:00Z">
              <w:rPr>
                <w:lang w:val="en-US" w:eastAsia="en-US"/>
              </w:rPr>
            </w:rPrChange>
          </w:rPr>
          <w:t xml:space="preserve"> into a</w:t>
        </w:r>
      </w:ins>
      <w:ins w:id="1162" w:author="David Chen" w:date="2018-10-27T17:23:00Z">
        <w:r w:rsidR="000D69BB" w:rsidRPr="00884AD0">
          <w:rPr>
            <w:lang w:eastAsia="en-US"/>
            <w:rPrChange w:id="1163" w:author="David Chen" w:date="2018-10-27T18:39:00Z">
              <w:rPr>
                <w:lang w:val="en-US" w:eastAsia="en-US"/>
              </w:rPr>
            </w:rPrChange>
          </w:rPr>
          <w:t xml:space="preserve"> smaller subspace. </w:t>
        </w:r>
      </w:ins>
      <w:ins w:id="1164" w:author="David Chen" w:date="2018-10-27T17:44:00Z">
        <w:r w:rsidR="00305B81" w:rsidRPr="00884AD0">
          <w:rPr>
            <w:lang w:eastAsia="en-US"/>
            <w:rPrChange w:id="1165" w:author="David Chen" w:date="2018-10-27T18:39:00Z">
              <w:rPr>
                <w:lang w:val="en-US" w:eastAsia="en-US"/>
              </w:rPr>
            </w:rPrChange>
          </w:rPr>
          <w:t xml:space="preserve">The more dimensional space means the more accurate we can be in determining which point belongs to which class. </w:t>
        </w:r>
      </w:ins>
      <w:ins w:id="1166" w:author="David Chen" w:date="2018-10-27T17:46:00Z">
        <w:r w:rsidR="00305B81" w:rsidRPr="00884AD0">
          <w:rPr>
            <w:lang w:eastAsia="en-US"/>
            <w:rPrChange w:id="1167" w:author="David Chen" w:date="2018-10-27T18:39:00Z">
              <w:rPr>
                <w:lang w:val="en-US" w:eastAsia="en-US"/>
              </w:rPr>
            </w:rPrChange>
          </w:rPr>
          <w:t>LDA uses the information from the nth amount of axis</w:t>
        </w:r>
      </w:ins>
      <w:ins w:id="1168" w:author="David Chen" w:date="2018-10-27T17:47:00Z">
        <w:r w:rsidR="00305B81" w:rsidRPr="00884AD0">
          <w:rPr>
            <w:lang w:eastAsia="en-US"/>
            <w:rPrChange w:id="1169" w:author="David Chen" w:date="2018-10-27T18:39:00Z">
              <w:rPr>
                <w:lang w:val="en-US" w:eastAsia="en-US"/>
              </w:rPr>
            </w:rPrChange>
          </w:rPr>
          <w:t xml:space="preserve"> to create a new axis, and the data is now projected </w:t>
        </w:r>
        <w:r w:rsidR="00305B81" w:rsidRPr="00884AD0">
          <w:rPr>
            <w:lang w:eastAsia="en-US"/>
            <w:rPrChange w:id="1170" w:author="David Chen" w:date="2018-10-27T18:39:00Z">
              <w:rPr>
                <w:lang w:val="en-US" w:eastAsia="en-US"/>
              </w:rPr>
            </w:rPrChange>
          </w:rPr>
          <w:lastRenderedPageBreak/>
          <w:t>onto this axis to maximize separation between the 4 categories.</w:t>
        </w:r>
      </w:ins>
      <w:ins w:id="1171" w:author="David Chen" w:date="2018-10-27T17:56:00Z">
        <w:r w:rsidR="00E87024" w:rsidRPr="00884AD0">
          <w:rPr>
            <w:lang w:eastAsia="en-US"/>
            <w:rPrChange w:id="1172" w:author="David Chen" w:date="2018-10-27T18:39:00Z">
              <w:rPr>
                <w:lang w:val="en-US" w:eastAsia="en-US"/>
              </w:rPr>
            </w:rPrChange>
          </w:rPr>
          <w:t xml:space="preserve"> The new axis is after </w:t>
        </w:r>
      </w:ins>
      <w:ins w:id="1173" w:author="David Chen" w:date="2018-10-27T18:00:00Z">
        <w:r w:rsidR="00E87024" w:rsidRPr="00884AD0">
          <w:rPr>
            <w:lang w:eastAsia="en-US"/>
            <w:rPrChange w:id="1174" w:author="David Chen" w:date="2018-10-27T18:39:00Z">
              <w:rPr>
                <w:lang w:val="en-US" w:eastAsia="en-US"/>
              </w:rPr>
            </w:rPrChange>
          </w:rPr>
          <w:t>finding the central point of all data, the distance between each</w:t>
        </w:r>
      </w:ins>
      <w:ins w:id="1175" w:author="David Chen" w:date="2018-10-27T18:01:00Z">
        <w:r w:rsidR="00E87024" w:rsidRPr="00884AD0">
          <w:rPr>
            <w:lang w:eastAsia="en-US"/>
            <w:rPrChange w:id="1176" w:author="David Chen" w:date="2018-10-27T18:39:00Z">
              <w:rPr>
                <w:lang w:val="en-US" w:eastAsia="en-US"/>
              </w:rPr>
            </w:rPrChange>
          </w:rPr>
          <w:t xml:space="preserve"> central point of each category and dividing the sum of the distances to the central point squared </w:t>
        </w:r>
      </w:ins>
      <w:ins w:id="1177" w:author="David Chen" w:date="2018-10-27T17:58:00Z">
        <w:r w:rsidR="00E87024" w:rsidRPr="00884AD0">
          <w:rPr>
            <w:lang w:eastAsia="en-US"/>
            <w:rPrChange w:id="1178" w:author="David Chen" w:date="2018-10-27T18:39:00Z">
              <w:rPr>
                <w:lang w:val="en-US" w:eastAsia="en-US"/>
              </w:rPr>
            </w:rPrChange>
          </w:rPr>
          <w:t>by the sum of all</w:t>
        </w:r>
      </w:ins>
      <w:ins w:id="1179" w:author="David Chen" w:date="2018-10-27T18:03:00Z">
        <w:r w:rsidR="00E87024" w:rsidRPr="00884AD0">
          <w:rPr>
            <w:lang w:eastAsia="en-US"/>
            <w:rPrChange w:id="1180" w:author="David Chen" w:date="2018-10-27T18:39:00Z">
              <w:rPr>
                <w:lang w:val="en-US" w:eastAsia="en-US"/>
              </w:rPr>
            </w:rPrChange>
          </w:rPr>
          <w:t xml:space="preserve"> the </w:t>
        </w:r>
      </w:ins>
      <w:ins w:id="1181" w:author="David Chen" w:date="2018-10-27T17:58:00Z">
        <w:r w:rsidR="00E87024" w:rsidRPr="00884AD0">
          <w:rPr>
            <w:lang w:eastAsia="en-US"/>
            <w:rPrChange w:id="1182" w:author="David Chen" w:date="2018-10-27T18:39:00Z">
              <w:rPr>
                <w:lang w:val="en-US" w:eastAsia="en-US"/>
              </w:rPr>
            </w:rPrChange>
          </w:rPr>
          <w:t>scatter</w:t>
        </w:r>
      </w:ins>
      <w:ins w:id="1183" w:author="David Chen" w:date="2018-10-27T18:03:00Z">
        <w:r w:rsidR="00E87024" w:rsidRPr="00884AD0">
          <w:rPr>
            <w:lang w:eastAsia="en-US"/>
            <w:rPrChange w:id="1184" w:author="David Chen" w:date="2018-10-27T18:39:00Z">
              <w:rPr>
                <w:lang w:val="en-US" w:eastAsia="en-US"/>
              </w:rPr>
            </w:rPrChange>
          </w:rPr>
          <w:t xml:space="preserve"> for each category.</w:t>
        </w:r>
      </w:ins>
    </w:p>
    <w:p w14:paraId="2D7A7FE3" w14:textId="77777777" w:rsidR="00305B81" w:rsidRPr="00884AD0" w:rsidRDefault="00305B81">
      <w:pPr>
        <w:rPr>
          <w:ins w:id="1185" w:author="David Chen" w:date="2018-10-27T17:48:00Z"/>
          <w:lang w:eastAsia="en-US"/>
          <w:rPrChange w:id="1186" w:author="David Chen" w:date="2018-10-27T18:39:00Z">
            <w:rPr>
              <w:ins w:id="1187" w:author="David Chen" w:date="2018-10-27T17:48:00Z"/>
              <w:lang w:val="en-US" w:eastAsia="en-US"/>
            </w:rPr>
          </w:rPrChange>
        </w:rPr>
        <w:pPrChange w:id="1188" w:author="David Chen" w:date="2018-10-27T18:03:00Z">
          <w:pPr>
            <w:pStyle w:val="BodyText"/>
            <w:ind w:firstLine="0"/>
          </w:pPr>
        </w:pPrChange>
      </w:pPr>
    </w:p>
    <w:p w14:paraId="4F88F0AB" w14:textId="77777777" w:rsidR="00305B81" w:rsidRPr="00884AD0" w:rsidRDefault="00305B81">
      <w:pPr>
        <w:jc w:val="center"/>
        <w:rPr>
          <w:ins w:id="1189" w:author="David Chen" w:date="2018-10-27T17:48:00Z"/>
          <w:lang w:eastAsia="en-US"/>
          <w:rPrChange w:id="1190" w:author="David Chen" w:date="2018-10-27T18:39:00Z">
            <w:rPr>
              <w:ins w:id="1191" w:author="David Chen" w:date="2018-10-27T17:48:00Z"/>
              <w:lang w:val="en-US" w:eastAsia="en-US"/>
            </w:rPr>
          </w:rPrChange>
        </w:rPr>
        <w:pPrChange w:id="1192" w:author="David Chen" w:date="2018-10-27T17:33:00Z">
          <w:pPr>
            <w:pStyle w:val="BodyText"/>
            <w:ind w:firstLine="0"/>
          </w:pPr>
        </w:pPrChange>
      </w:pPr>
    </w:p>
    <w:p w14:paraId="5385BBB8" w14:textId="77777777" w:rsidR="00305B81" w:rsidRPr="00884AD0" w:rsidRDefault="00305B81">
      <w:pPr>
        <w:jc w:val="center"/>
        <w:rPr>
          <w:ins w:id="1193" w:author="David Chen" w:date="2018-10-27T17:48:00Z"/>
          <w:lang w:eastAsia="en-US"/>
          <w:rPrChange w:id="1194" w:author="David Chen" w:date="2018-10-27T18:39:00Z">
            <w:rPr>
              <w:ins w:id="1195" w:author="David Chen" w:date="2018-10-27T17:48:00Z"/>
              <w:lang w:val="en-US" w:eastAsia="en-US"/>
            </w:rPr>
          </w:rPrChange>
        </w:rPr>
        <w:pPrChange w:id="1196" w:author="David Chen" w:date="2018-10-27T17:33:00Z">
          <w:pPr>
            <w:pStyle w:val="BodyText"/>
            <w:ind w:firstLine="0"/>
          </w:pPr>
        </w:pPrChange>
      </w:pPr>
    </w:p>
    <w:p w14:paraId="4C7F5563" w14:textId="0C57BF6C" w:rsidR="00305B81" w:rsidRPr="00884AD0" w:rsidRDefault="00E87024">
      <w:pPr>
        <w:jc w:val="center"/>
        <w:rPr>
          <w:ins w:id="1197" w:author="David Chen" w:date="2018-10-27T17:33:00Z"/>
          <w:lang w:eastAsia="en-US"/>
          <w:rPrChange w:id="1198" w:author="David Chen" w:date="2018-10-27T18:39:00Z">
            <w:rPr>
              <w:ins w:id="1199" w:author="David Chen" w:date="2018-10-27T17:33:00Z"/>
              <w:lang w:val="en-US" w:eastAsia="en-US"/>
            </w:rPr>
          </w:rPrChange>
        </w:rPr>
        <w:pPrChange w:id="1200" w:author="David Chen" w:date="2018-10-27T17:33:00Z">
          <w:pPr>
            <w:pStyle w:val="BodyText"/>
            <w:ind w:firstLine="0"/>
          </w:pPr>
        </w:pPrChange>
      </w:pPr>
      <w:ins w:id="1201" w:author="David Chen" w:date="2018-10-27T17:55:00Z">
        <w:r w:rsidRPr="00B21172">
          <w:rPr>
            <w:noProof/>
          </w:rPr>
          <mc:AlternateContent>
            <mc:Choice Requires="wps">
              <w:drawing>
                <wp:anchor distT="0" distB="0" distL="114300" distR="114300" simplePos="0" relativeHeight="251716608" behindDoc="0" locked="0" layoutInCell="1" allowOverlap="1" wp14:anchorId="1D57494F" wp14:editId="669BED17">
                  <wp:simplePos x="0" y="0"/>
                  <wp:positionH relativeFrom="column">
                    <wp:posOffset>3453685</wp:posOffset>
                  </wp:positionH>
                  <wp:positionV relativeFrom="paragraph">
                    <wp:posOffset>1057508</wp:posOffset>
                  </wp:positionV>
                  <wp:extent cx="727101" cy="984697"/>
                  <wp:effectExtent l="38100" t="38100" r="34925" b="25400"/>
                  <wp:wrapNone/>
                  <wp:docPr id="89" name="Straight Arrow Connector 89"/>
                  <wp:cNvGraphicFramePr/>
                  <a:graphic xmlns:a="http://schemas.openxmlformats.org/drawingml/2006/main">
                    <a:graphicData uri="http://schemas.microsoft.com/office/word/2010/wordprocessingShape">
                      <wps:wsp>
                        <wps:cNvCnPr/>
                        <wps:spPr>
                          <a:xfrm flipH="1" flipV="1">
                            <a:off x="0" y="0"/>
                            <a:ext cx="727101" cy="9846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F8FF4D" id="_x0000_t32" coordsize="21600,21600" o:spt="32" o:oned="t" path="m,l21600,21600e" filled="f">
                  <v:path arrowok="t" fillok="f" o:connecttype="none"/>
                  <o:lock v:ext="edit" shapetype="t"/>
                </v:shapetype>
                <v:shape id="Straight Arrow Connector 89" o:spid="_x0000_s1026" type="#_x0000_t32" style="position:absolute;margin-left:271.95pt;margin-top:83.25pt;width:57.25pt;height:77.55pt;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" strokecolor="#5b9bd5 [3204]" strokeweight=".5pt">
                  <v:stroke endarrow="block" joinstyle="miter"/>
                </v:shape>
              </w:pict>
            </mc:Fallback>
          </mc:AlternateContent>
        </w:r>
        <w:r w:rsidRPr="00884AD0">
          <w:rPr>
            <w:noProof/>
            <w:rPrChange w:id="1202" w:author="David Chen" w:date="2018-10-27T18:39:00Z">
              <w:rPr>
                <w:noProof/>
              </w:rPr>
            </w:rPrChange>
          </w:rPr>
          <mc:AlternateContent>
            <mc:Choice Requires="wps">
              <w:drawing>
                <wp:anchor distT="0" distB="0" distL="114300" distR="114300" simplePos="0" relativeHeight="251715584" behindDoc="0" locked="0" layoutInCell="1" allowOverlap="1" wp14:anchorId="3000C581" wp14:editId="3CAA3475">
                  <wp:simplePos x="0" y="0"/>
                  <wp:positionH relativeFrom="column">
                    <wp:posOffset>3915177</wp:posOffset>
                  </wp:positionH>
                  <wp:positionV relativeFrom="paragraph">
                    <wp:posOffset>838567</wp:posOffset>
                  </wp:positionV>
                  <wp:extent cx="798491" cy="1056067"/>
                  <wp:effectExtent l="38100" t="38100" r="20955" b="29845"/>
                  <wp:wrapNone/>
                  <wp:docPr id="88" name="Straight Arrow Connector 88"/>
                  <wp:cNvGraphicFramePr/>
                  <a:graphic xmlns:a="http://schemas.openxmlformats.org/drawingml/2006/main">
                    <a:graphicData uri="http://schemas.microsoft.com/office/word/2010/wordprocessingShape">
                      <wps:wsp>
                        <wps:cNvCnPr/>
                        <wps:spPr>
                          <a:xfrm flipH="1" flipV="1">
                            <a:off x="0" y="0"/>
                            <a:ext cx="798491" cy="10560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A6D35F" id="Straight Arrow Connector 88" o:spid="_x0000_s1026" type="#_x0000_t32" style="position:absolute;margin-left:308.3pt;margin-top:66.05pt;width:62.85pt;height:83.15pt;flip:x 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" strokecolor="#5b9bd5 [3204]" strokeweight=".5pt">
                  <v:stroke endarrow="block" joinstyle="miter"/>
                </v:shape>
              </w:pict>
            </mc:Fallback>
          </mc:AlternateContent>
        </w:r>
        <w:r w:rsidRPr="00884AD0">
          <w:rPr>
            <w:noProof/>
            <w:rPrChange w:id="1203" w:author="David Chen" w:date="2018-10-27T18:39:00Z">
              <w:rPr>
                <w:noProof/>
              </w:rPr>
            </w:rPrChange>
          </w:rPr>
          <mc:AlternateContent>
            <mc:Choice Requires="wps">
              <w:drawing>
                <wp:anchor distT="0" distB="0" distL="114300" distR="114300" simplePos="0" relativeHeight="251714560" behindDoc="0" locked="0" layoutInCell="1" allowOverlap="1" wp14:anchorId="36C28F6C" wp14:editId="5276CB6C">
                  <wp:simplePos x="0" y="0"/>
                  <wp:positionH relativeFrom="column">
                    <wp:posOffset>4423893</wp:posOffset>
                  </wp:positionH>
                  <wp:positionV relativeFrom="paragraph">
                    <wp:posOffset>574550</wp:posOffset>
                  </wp:positionV>
                  <wp:extent cx="302653" cy="379927"/>
                  <wp:effectExtent l="38100" t="38100" r="21590" b="20320"/>
                  <wp:wrapNone/>
                  <wp:docPr id="87" name="Straight Arrow Connector 87"/>
                  <wp:cNvGraphicFramePr/>
                  <a:graphic xmlns:a="http://schemas.openxmlformats.org/drawingml/2006/main">
                    <a:graphicData uri="http://schemas.microsoft.com/office/word/2010/wordprocessingShape">
                      <wps:wsp>
                        <wps:cNvCnPr/>
                        <wps:spPr>
                          <a:xfrm flipH="1" flipV="1">
                            <a:off x="0" y="0"/>
                            <a:ext cx="302653" cy="379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B72C86" id="Straight Arrow Connector 87" o:spid="_x0000_s1026" type="#_x0000_t32" style="position:absolute;margin-left:348.35pt;margin-top:45.25pt;width:23.85pt;height:29.9pt;flip:x 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" strokecolor="#5b9bd5 [3204]" strokeweight=".5pt">
                  <v:stroke endarrow="block" joinstyle="miter"/>
                </v:shape>
              </w:pict>
            </mc:Fallback>
          </mc:AlternateContent>
        </w:r>
        <w:r w:rsidRPr="00884AD0">
          <w:rPr>
            <w:noProof/>
            <w:rPrChange w:id="1204" w:author="David Chen" w:date="2018-10-27T18:39:00Z">
              <w:rPr>
                <w:noProof/>
              </w:rPr>
            </w:rPrChange>
          </w:rPr>
          <mc:AlternateContent>
            <mc:Choice Requires="wps">
              <w:drawing>
                <wp:anchor distT="0" distB="0" distL="114300" distR="114300" simplePos="0" relativeHeight="251713536" behindDoc="0" locked="0" layoutInCell="1" allowOverlap="1" wp14:anchorId="542D1522" wp14:editId="5A87D2BB">
                  <wp:simplePos x="0" y="0"/>
                  <wp:positionH relativeFrom="column">
                    <wp:posOffset>3116687</wp:posOffset>
                  </wp:positionH>
                  <wp:positionV relativeFrom="paragraph">
                    <wp:posOffset>342730</wp:posOffset>
                  </wp:positionV>
                  <wp:extent cx="437882" cy="566670"/>
                  <wp:effectExtent l="0" t="0" r="76835" b="62230"/>
                  <wp:wrapNone/>
                  <wp:docPr id="86" name="Straight Arrow Connector 86"/>
                  <wp:cNvGraphicFramePr/>
                  <a:graphic xmlns:a="http://schemas.openxmlformats.org/drawingml/2006/main">
                    <a:graphicData uri="http://schemas.microsoft.com/office/word/2010/wordprocessingShape">
                      <wps:wsp>
                        <wps:cNvCnPr/>
                        <wps:spPr>
                          <a:xfrm>
                            <a:off x="0" y="0"/>
                            <a:ext cx="437882" cy="566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A1E9B2" id="Straight Arrow Connector 86" o:spid="_x0000_s1026" type="#_x0000_t32" style="position:absolute;margin-left:245.4pt;margin-top:27pt;width:34.5pt;height:44.6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" strokecolor="#5b9bd5 [3204]" strokeweight=".5pt">
                  <v:stroke endarrow="block" joinstyle="miter"/>
                </v:shape>
              </w:pict>
            </mc:Fallback>
          </mc:AlternateContent>
        </w:r>
      </w:ins>
      <w:ins w:id="1205" w:author="David Chen" w:date="2018-10-27T17:54:00Z">
        <w:r w:rsidRPr="00884AD0">
          <w:rPr>
            <w:noProof/>
            <w:rPrChange w:id="1206" w:author="David Chen" w:date="2018-10-27T18:39:00Z">
              <w:rPr>
                <w:noProof/>
              </w:rPr>
            </w:rPrChange>
          </w:rPr>
          <mc:AlternateContent>
            <mc:Choice Requires="wps">
              <w:drawing>
                <wp:anchor distT="0" distB="0" distL="114300" distR="114300" simplePos="0" relativeHeight="251712512" behindDoc="0" locked="0" layoutInCell="1" allowOverlap="1" wp14:anchorId="04877613" wp14:editId="6BE8C532">
                  <wp:simplePos x="0" y="0"/>
                  <wp:positionH relativeFrom="column">
                    <wp:posOffset>2459865</wp:posOffset>
                  </wp:positionH>
                  <wp:positionV relativeFrom="paragraph">
                    <wp:posOffset>1179857</wp:posOffset>
                  </wp:positionV>
                  <wp:extent cx="186743" cy="264017"/>
                  <wp:effectExtent l="0" t="0" r="80010" b="60325"/>
                  <wp:wrapNone/>
                  <wp:docPr id="85" name="Straight Arrow Connector 85"/>
                  <wp:cNvGraphicFramePr/>
                  <a:graphic xmlns:a="http://schemas.openxmlformats.org/drawingml/2006/main">
                    <a:graphicData uri="http://schemas.microsoft.com/office/word/2010/wordprocessingShape">
                      <wps:wsp>
                        <wps:cNvCnPr/>
                        <wps:spPr>
                          <a:xfrm>
                            <a:off x="0" y="0"/>
                            <a:ext cx="186743" cy="2640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9EB3B5" id="Straight Arrow Connector 85" o:spid="_x0000_s1026" type="#_x0000_t32" style="position:absolute;margin-left:193.7pt;margin-top:92.9pt;width:14.7pt;height:20.8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" strokecolor="#5b9bd5 [3204]" strokeweight=".5pt">
                  <v:stroke endarrow="block" joinstyle="miter"/>
                </v:shape>
              </w:pict>
            </mc:Fallback>
          </mc:AlternateContent>
        </w:r>
        <w:r w:rsidRPr="00884AD0">
          <w:rPr>
            <w:noProof/>
            <w:rPrChange w:id="1207" w:author="David Chen" w:date="2018-10-27T18:39:00Z">
              <w:rPr>
                <w:noProof/>
              </w:rPr>
            </w:rPrChange>
          </w:rPr>
          <mc:AlternateContent>
            <mc:Choice Requires="wps">
              <w:drawing>
                <wp:anchor distT="0" distB="0" distL="114300" distR="114300" simplePos="0" relativeHeight="251711488" behindDoc="0" locked="0" layoutInCell="1" allowOverlap="1" wp14:anchorId="0BBE6BAE" wp14:editId="3B0F8F83">
                  <wp:simplePos x="0" y="0"/>
                  <wp:positionH relativeFrom="column">
                    <wp:posOffset>1661375</wp:posOffset>
                  </wp:positionH>
                  <wp:positionV relativeFrom="paragraph">
                    <wp:posOffset>690460</wp:posOffset>
                  </wp:positionV>
                  <wp:extent cx="663262" cy="869324"/>
                  <wp:effectExtent l="0" t="0" r="80010" b="64135"/>
                  <wp:wrapNone/>
                  <wp:docPr id="84" name="Straight Arrow Connector 84"/>
                  <wp:cNvGraphicFramePr/>
                  <a:graphic xmlns:a="http://schemas.openxmlformats.org/drawingml/2006/main">
                    <a:graphicData uri="http://schemas.microsoft.com/office/word/2010/wordprocessingShape">
                      <wps:wsp>
                        <wps:cNvCnPr/>
                        <wps:spPr>
                          <a:xfrm>
                            <a:off x="0" y="0"/>
                            <a:ext cx="663262" cy="8693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B6CF8F" id="Straight Arrow Connector 84" o:spid="_x0000_s1026" type="#_x0000_t32" style="position:absolute;margin-left:130.8pt;margin-top:54.35pt;width:52.25pt;height:68.4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" strokecolor="#5b9bd5 [3204]" strokeweight=".5pt">
                  <v:stroke endarrow="block" joinstyle="miter"/>
                </v:shape>
              </w:pict>
            </mc:Fallback>
          </mc:AlternateContent>
        </w:r>
        <w:r w:rsidRPr="00884AD0">
          <w:rPr>
            <w:noProof/>
            <w:rPrChange w:id="1208" w:author="David Chen" w:date="2018-10-27T18:39:00Z">
              <w:rPr>
                <w:noProof/>
              </w:rPr>
            </w:rPrChange>
          </w:rPr>
          <mc:AlternateContent>
            <mc:Choice Requires="wps">
              <w:drawing>
                <wp:anchor distT="0" distB="0" distL="114300" distR="114300" simplePos="0" relativeHeight="251710464" behindDoc="0" locked="0" layoutInCell="1" allowOverlap="1" wp14:anchorId="0330E7EA" wp14:editId="42084F79">
                  <wp:simplePos x="0" y="0"/>
                  <wp:positionH relativeFrom="column">
                    <wp:posOffset>1835239</wp:posOffset>
                  </wp:positionH>
                  <wp:positionV relativeFrom="paragraph">
                    <wp:posOffset>1920392</wp:posOffset>
                  </wp:positionV>
                  <wp:extent cx="206062" cy="270456"/>
                  <wp:effectExtent l="38100" t="38100" r="22860" b="15875"/>
                  <wp:wrapNone/>
                  <wp:docPr id="81" name="Straight Arrow Connector 81"/>
                  <wp:cNvGraphicFramePr/>
                  <a:graphic xmlns:a="http://schemas.openxmlformats.org/drawingml/2006/main">
                    <a:graphicData uri="http://schemas.microsoft.com/office/word/2010/wordprocessingShape">
                      <wps:wsp>
                        <wps:cNvCnPr/>
                        <wps:spPr>
                          <a:xfrm flipH="1" flipV="1">
                            <a:off x="0" y="0"/>
                            <a:ext cx="206062" cy="2704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2A66C4" id="Straight Arrow Connector 81" o:spid="_x0000_s1026" type="#_x0000_t32" style="position:absolute;margin-left:144.5pt;margin-top:151.2pt;width:16.25pt;height:21.3pt;flip:x 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" strokecolor="#5b9bd5 [3204]" strokeweight=".5pt">
                  <v:stroke endarrow="block" joinstyle="miter"/>
                </v:shape>
              </w:pict>
            </mc:Fallback>
          </mc:AlternateContent>
        </w:r>
      </w:ins>
      <w:ins w:id="1209" w:author="David Chen" w:date="2018-10-27T17:50:00Z">
        <w:r w:rsidR="00305B81" w:rsidRPr="00884AD0">
          <w:rPr>
            <w:noProof/>
            <w:rPrChange w:id="1210" w:author="David Chen" w:date="2018-10-27T18:39:00Z">
              <w:rPr>
                <w:noProof/>
              </w:rPr>
            </w:rPrChange>
          </w:rPr>
          <w:drawing>
            <wp:inline distT="0" distB="0" distL="0" distR="0" wp14:anchorId="15B93452" wp14:editId="68D7DA91">
              <wp:extent cx="5486400" cy="3200400"/>
              <wp:effectExtent l="0" t="0" r="0" b="0"/>
              <wp:docPr id="80" name="Chart 8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ins>
    </w:p>
    <w:p w14:paraId="06A72449" w14:textId="4AF706BD" w:rsidR="009E2D08" w:rsidRPr="00884AD0" w:rsidRDefault="005162D9">
      <w:pPr>
        <w:jc w:val="center"/>
        <w:rPr>
          <w:ins w:id="1211" w:author="David Chen" w:date="2018-10-25T18:29:00Z"/>
          <w:sz w:val="16"/>
          <w:szCs w:val="16"/>
          <w:lang w:eastAsia="en-US"/>
          <w:rPrChange w:id="1212" w:author="David Chen" w:date="2018-10-27T18:39:00Z">
            <w:rPr>
              <w:ins w:id="1213" w:author="David Chen" w:date="2018-10-25T18:29:00Z"/>
            </w:rPr>
          </w:rPrChange>
        </w:rPr>
        <w:pPrChange w:id="1214" w:author="David Chen" w:date="2018-10-27T17:33:00Z">
          <w:pPr>
            <w:pStyle w:val="BodyText"/>
            <w:ind w:firstLine="0"/>
          </w:pPr>
        </w:pPrChange>
      </w:pPr>
      <w:ins w:id="1215" w:author="Liangxiu Han" w:date="2018-11-05T20:56:00Z">
        <w:r>
          <w:rPr>
            <w:sz w:val="16"/>
            <w:szCs w:val="16"/>
            <w:lang w:eastAsia="en-US"/>
          </w:rPr>
          <w:t xml:space="preserve">Figure 3 </w:t>
        </w:r>
      </w:ins>
      <w:proofErr w:type="gramStart"/>
      <w:ins w:id="1216" w:author="David Chen" w:date="2018-10-27T17:34:00Z">
        <w:r w:rsidR="009E2D08" w:rsidRPr="00884AD0">
          <w:rPr>
            <w:sz w:val="16"/>
            <w:szCs w:val="16"/>
            <w:lang w:eastAsia="en-US"/>
            <w:rPrChange w:id="1217" w:author="David Chen" w:date="2018-10-27T18:39:00Z">
              <w:rPr>
                <w:lang w:val="en-US" w:eastAsia="en-US"/>
              </w:rPr>
            </w:rPrChange>
          </w:rPr>
          <w:t>A</w:t>
        </w:r>
      </w:ins>
      <w:ins w:id="1218" w:author="David Chen" w:date="2018-10-27T18:03:00Z">
        <w:r w:rsidR="00E87024" w:rsidRPr="00884AD0">
          <w:rPr>
            <w:sz w:val="16"/>
            <w:szCs w:val="16"/>
            <w:lang w:eastAsia="en-US"/>
            <w:rPrChange w:id="1219" w:author="David Chen" w:date="2018-10-27T18:39:00Z">
              <w:rPr>
                <w:lang w:val="en-US" w:eastAsia="en-US"/>
              </w:rPr>
            </w:rPrChange>
          </w:rPr>
          <w:t>n</w:t>
        </w:r>
        <w:proofErr w:type="gramEnd"/>
        <w:r w:rsidR="00E87024" w:rsidRPr="00884AD0">
          <w:rPr>
            <w:sz w:val="16"/>
            <w:szCs w:val="16"/>
            <w:lang w:eastAsia="en-US"/>
            <w:rPrChange w:id="1220" w:author="David Chen" w:date="2018-10-27T18:39:00Z">
              <w:rPr>
                <w:lang w:val="en-US" w:eastAsia="en-US"/>
              </w:rPr>
            </w:rPrChange>
          </w:rPr>
          <w:t xml:space="preserve"> example</w:t>
        </w:r>
      </w:ins>
      <w:ins w:id="1221" w:author="David Chen" w:date="2018-10-27T17:34:00Z">
        <w:r w:rsidR="009E2D08" w:rsidRPr="00884AD0">
          <w:rPr>
            <w:sz w:val="16"/>
            <w:szCs w:val="16"/>
            <w:lang w:eastAsia="en-US"/>
            <w:rPrChange w:id="1222" w:author="David Chen" w:date="2018-10-27T18:39:00Z">
              <w:rPr>
                <w:lang w:val="en-US" w:eastAsia="en-US"/>
              </w:rPr>
            </w:rPrChange>
          </w:rPr>
          <w:t xml:space="preserve"> </w:t>
        </w:r>
      </w:ins>
      <w:ins w:id="1223" w:author="David Chen" w:date="2018-10-27T17:55:00Z">
        <w:r w:rsidR="00E87024" w:rsidRPr="00884AD0">
          <w:rPr>
            <w:sz w:val="16"/>
            <w:szCs w:val="16"/>
            <w:lang w:eastAsia="en-US"/>
            <w:rPrChange w:id="1224" w:author="David Chen" w:date="2018-10-27T18:39:00Z">
              <w:rPr>
                <w:lang w:val="en-US" w:eastAsia="en-US"/>
              </w:rPr>
            </w:rPrChange>
          </w:rPr>
          <w:t>chart</w:t>
        </w:r>
      </w:ins>
      <w:ins w:id="1225" w:author="David Chen" w:date="2018-10-27T18:27:00Z">
        <w:r w:rsidR="00A468B1" w:rsidRPr="00884AD0">
          <w:rPr>
            <w:sz w:val="16"/>
            <w:szCs w:val="16"/>
            <w:lang w:eastAsia="en-US"/>
            <w:rPrChange w:id="1226" w:author="David Chen" w:date="2018-10-27T18:39:00Z">
              <w:rPr>
                <w:sz w:val="16"/>
                <w:szCs w:val="16"/>
                <w:lang w:val="en-US" w:eastAsia="en-US"/>
              </w:rPr>
            </w:rPrChange>
          </w:rPr>
          <w:t xml:space="preserve"> utilizing LDA</w:t>
        </w:r>
      </w:ins>
      <w:ins w:id="1227" w:author="David Chen" w:date="2018-10-27T17:55:00Z">
        <w:r w:rsidR="00E87024" w:rsidRPr="00884AD0">
          <w:rPr>
            <w:sz w:val="16"/>
            <w:szCs w:val="16"/>
            <w:lang w:eastAsia="en-US"/>
            <w:rPrChange w:id="1228" w:author="David Chen" w:date="2018-10-27T18:39:00Z">
              <w:rPr>
                <w:lang w:val="en-US" w:eastAsia="en-US"/>
              </w:rPr>
            </w:rPrChange>
          </w:rPr>
          <w:t xml:space="preserve"> showing</w:t>
        </w:r>
      </w:ins>
      <w:ins w:id="1229" w:author="David Chen" w:date="2018-10-27T18:03:00Z">
        <w:r w:rsidR="00E87024" w:rsidRPr="00884AD0">
          <w:rPr>
            <w:sz w:val="16"/>
            <w:szCs w:val="16"/>
            <w:lang w:eastAsia="en-US"/>
            <w:rPrChange w:id="1230" w:author="David Chen" w:date="2018-10-27T18:39:00Z">
              <w:rPr>
                <w:lang w:val="en-US" w:eastAsia="en-US"/>
              </w:rPr>
            </w:rPrChange>
          </w:rPr>
          <w:t xml:space="preserve"> how a new axis would be drawn for two categories in 2 dimensions</w:t>
        </w:r>
      </w:ins>
      <w:ins w:id="1231" w:author="Liangxiu Han" w:date="2018-11-05T20:50:00Z">
        <w:r w:rsidR="00007276">
          <w:rPr>
            <w:sz w:val="16"/>
            <w:szCs w:val="16"/>
            <w:lang w:eastAsia="en-US"/>
          </w:rPr>
          <w:t xml:space="preserve"> </w:t>
        </w:r>
      </w:ins>
    </w:p>
    <w:p w14:paraId="174285BC" w14:textId="77777777" w:rsidR="00363EF9" w:rsidRPr="00884AD0" w:rsidRDefault="00363EF9">
      <w:pPr>
        <w:rPr>
          <w:ins w:id="1232" w:author="David Chen" w:date="2018-10-27T14:37:00Z"/>
          <w:lang w:eastAsia="en-US"/>
          <w:rPrChange w:id="1233" w:author="David Chen" w:date="2018-10-27T18:39:00Z">
            <w:rPr>
              <w:ins w:id="1234" w:author="David Chen" w:date="2018-10-27T14:37:00Z"/>
              <w:lang w:val="en-US" w:eastAsia="en-US"/>
            </w:rPr>
          </w:rPrChange>
        </w:rPr>
        <w:pPrChange w:id="1235" w:author="David Chen" w:date="2018-10-25T18:29:00Z">
          <w:pPr>
            <w:pStyle w:val="BodyText"/>
            <w:ind w:firstLine="0"/>
          </w:pPr>
        </w:pPrChange>
      </w:pPr>
    </w:p>
    <w:p w14:paraId="3C18F5A3" w14:textId="77777777" w:rsidR="00A468B1" w:rsidRPr="00884AD0" w:rsidRDefault="00A468B1">
      <w:pPr>
        <w:pStyle w:val="Heading3"/>
        <w:rPr>
          <w:ins w:id="1236" w:author="David Chen" w:date="2018-10-27T18:35:00Z"/>
          <w:lang w:val="en-GB"/>
          <w:rPrChange w:id="1237" w:author="David Chen" w:date="2018-10-27T18:39:00Z">
            <w:rPr>
              <w:ins w:id="1238" w:author="David Chen" w:date="2018-10-27T18:35:00Z"/>
            </w:rPr>
          </w:rPrChange>
        </w:rPr>
        <w:pPrChange w:id="1239" w:author="David Chen" w:date="2018-10-27T18:31:00Z">
          <w:pPr>
            <w:pStyle w:val="BodyText"/>
            <w:ind w:firstLine="0"/>
          </w:pPr>
        </w:pPrChange>
      </w:pPr>
      <w:ins w:id="1240" w:author="David Chen" w:date="2018-10-27T18:31:00Z">
        <w:r w:rsidRPr="00884AD0">
          <w:rPr>
            <w:lang w:val="en-GB"/>
            <w:rPrChange w:id="1241" w:author="David Chen" w:date="2018-10-27T18:39:00Z">
              <w:rPr>
                <w:i/>
                <w:iCs/>
              </w:rPr>
            </w:rPrChange>
          </w:rPr>
          <w:t>GaussianNB(Naïve Bayes)</w:t>
        </w:r>
      </w:ins>
    </w:p>
    <w:p w14:paraId="735A6D69" w14:textId="4E2AC9F2" w:rsidR="005B7252" w:rsidRDefault="00A468B1">
      <w:pPr>
        <w:rPr>
          <w:ins w:id="1242" w:author="David Chen" w:date="2018-10-27T18:48:00Z"/>
        </w:rPr>
        <w:pPrChange w:id="1243" w:author="David Chen" w:date="2018-10-27T18:36:00Z">
          <w:pPr>
            <w:pStyle w:val="BodyText"/>
            <w:ind w:firstLine="0"/>
          </w:pPr>
        </w:pPrChange>
      </w:pPr>
      <w:ins w:id="1244" w:author="David Chen" w:date="2018-10-27T18:35:00Z">
        <w:r w:rsidRPr="00884AD0">
          <w:rPr>
            <w:lang w:eastAsia="en-US"/>
            <w:rPrChange w:id="1245" w:author="David Chen" w:date="2018-10-27T18:39:00Z">
              <w:rPr/>
            </w:rPrChange>
          </w:rPr>
          <w:t xml:space="preserve">Naïve </w:t>
        </w:r>
        <w:proofErr w:type="gramStart"/>
        <w:r w:rsidRPr="00884AD0">
          <w:rPr>
            <w:lang w:eastAsia="en-US"/>
            <w:rPrChange w:id="1246" w:author="David Chen" w:date="2018-10-27T18:39:00Z">
              <w:rPr/>
            </w:rPrChange>
          </w:rPr>
          <w:t>Bayes</w:t>
        </w:r>
      </w:ins>
      <w:ins w:id="1247" w:author="Liangxiu Han" w:date="2018-11-05T20:50:00Z">
        <w:r w:rsidR="0032693E">
          <w:rPr>
            <w:lang w:eastAsia="en-US"/>
          </w:rPr>
          <w:t>[</w:t>
        </w:r>
        <w:proofErr w:type="gramEnd"/>
        <w:r w:rsidR="0032693E">
          <w:rPr>
            <w:lang w:eastAsia="en-US"/>
          </w:rPr>
          <w:t>reference here]</w:t>
        </w:r>
      </w:ins>
      <w:ins w:id="1248" w:author="David Chen" w:date="2018-10-27T18:35:00Z">
        <w:r w:rsidRPr="00884AD0">
          <w:rPr>
            <w:lang w:eastAsia="en-US"/>
            <w:rPrChange w:id="1249" w:author="David Chen" w:date="2018-10-27T18:39:00Z">
              <w:rPr/>
            </w:rPrChange>
          </w:rPr>
          <w:t xml:space="preserve"> is a collection of algorithms that classifies all features independently. </w:t>
        </w:r>
      </w:ins>
      <w:ins w:id="1250" w:author="David Chen" w:date="2018-10-27T18:36:00Z">
        <w:r w:rsidRPr="00884AD0">
          <w:rPr>
            <w:lang w:eastAsia="en-US"/>
            <w:rPrChange w:id="1251" w:author="David Chen" w:date="2018-10-27T18:39:00Z">
              <w:rPr/>
            </w:rPrChange>
          </w:rPr>
          <w:t xml:space="preserve">It uses the probability of each independent feature appearing in a data sample by matching with the training </w:t>
        </w:r>
        <w:commentRangeStart w:id="1252"/>
        <w:r w:rsidRPr="00884AD0">
          <w:rPr>
            <w:lang w:eastAsia="en-US"/>
            <w:rPrChange w:id="1253" w:author="David Chen" w:date="2018-10-27T18:39:00Z">
              <w:rPr>
                <w:lang w:val="en-US" w:eastAsia="en-US"/>
              </w:rPr>
            </w:rPrChange>
          </w:rPr>
          <w:t>set</w:t>
        </w:r>
      </w:ins>
      <w:commentRangeEnd w:id="1252"/>
      <w:r w:rsidR="0032693E">
        <w:rPr>
          <w:rStyle w:val="CommentReference"/>
        </w:rPr>
        <w:commentReference w:id="1252"/>
      </w:r>
      <w:ins w:id="1254" w:author="David Chen" w:date="2018-10-27T18:36:00Z">
        <w:r w:rsidRPr="00884AD0">
          <w:rPr>
            <w:lang w:eastAsia="en-US"/>
            <w:rPrChange w:id="1255" w:author="David Chen" w:date="2018-10-27T18:39:00Z">
              <w:rPr>
                <w:lang w:val="en-US" w:eastAsia="en-US"/>
              </w:rPr>
            </w:rPrChange>
          </w:rPr>
          <w:t xml:space="preserve">. </w:t>
        </w:r>
      </w:ins>
      <w:ins w:id="1256" w:author="David Chen" w:date="2018-10-27T18:37:00Z">
        <w:r w:rsidRPr="00884AD0">
          <w:rPr>
            <w:lang w:eastAsia="en-US"/>
            <w:rPrChange w:id="1257" w:author="David Chen" w:date="2018-10-27T18:39:00Z">
              <w:rPr>
                <w:lang w:val="en-US" w:eastAsia="en-US"/>
              </w:rPr>
            </w:rPrChange>
          </w:rPr>
          <w:t>For exam</w:t>
        </w:r>
        <w:r w:rsidR="00884AD0" w:rsidRPr="00884AD0">
          <w:rPr>
            <w:lang w:eastAsia="en-US"/>
            <w:rPrChange w:id="1258" w:author="David Chen" w:date="2018-10-27T18:39:00Z">
              <w:rPr>
                <w:lang w:val="en-US" w:eastAsia="en-US"/>
              </w:rPr>
            </w:rPrChange>
          </w:rPr>
          <w:t>ple, a data sample</w:t>
        </w:r>
      </w:ins>
      <w:ins w:id="1259" w:author="David Chen" w:date="2018-10-27T18:40:00Z">
        <w:r w:rsidR="00884AD0">
          <w:rPr>
            <w:lang w:eastAsia="en-US"/>
          </w:rPr>
          <w:t xml:space="preserve"> with the categories shape and colour, matching to either an apple or banana,</w:t>
        </w:r>
      </w:ins>
      <w:ins w:id="1260" w:author="David Chen" w:date="2018-10-27T18:37:00Z">
        <w:r w:rsidR="00884AD0" w:rsidRPr="00884AD0">
          <w:rPr>
            <w:lang w:eastAsia="en-US"/>
            <w:rPrChange w:id="1261" w:author="David Chen" w:date="2018-10-27T18:39:00Z">
              <w:rPr>
                <w:lang w:val="en-US" w:eastAsia="en-US"/>
              </w:rPr>
            </w:rPrChange>
          </w:rPr>
          <w:t xml:space="preserve"> would </w:t>
        </w:r>
      </w:ins>
      <w:ins w:id="1262" w:author="David Chen" w:date="2018-10-27T18:40:00Z">
        <w:r w:rsidR="00884AD0">
          <w:rPr>
            <w:lang w:eastAsia="en-US"/>
          </w:rPr>
          <w:t>predict a new piece of data as an apple</w:t>
        </w:r>
      </w:ins>
      <w:ins w:id="1263" w:author="David Chen" w:date="2018-10-27T18:37:00Z">
        <w:r w:rsidR="00884AD0" w:rsidRPr="00884AD0">
          <w:rPr>
            <w:lang w:eastAsia="en-US"/>
            <w:rPrChange w:id="1264" w:author="David Chen" w:date="2018-10-27T18:39:00Z">
              <w:rPr>
                <w:lang w:val="en-US" w:eastAsia="en-US"/>
              </w:rPr>
            </w:rPrChange>
          </w:rPr>
          <w:t xml:space="preserve"> if it was coloured red and had a round shape</w:t>
        </w:r>
      </w:ins>
      <w:ins w:id="1265" w:author="David Chen" w:date="2018-10-27T18:40:00Z">
        <w:r w:rsidR="00884AD0">
          <w:rPr>
            <w:lang w:eastAsia="en-US"/>
          </w:rPr>
          <w:t xml:space="preserve">. </w:t>
        </w:r>
      </w:ins>
      <w:ins w:id="1266" w:author="David Chen" w:date="2018-10-27T18:41:00Z">
        <w:r w:rsidR="00884AD0">
          <w:rPr>
            <w:lang w:eastAsia="en-US"/>
          </w:rPr>
          <w:t>This is due to the probability of an apple being red vs a banana being red. Similarly in crop disease, we can find the probability that a disease is rust if the shape of the outline of the colour contrast is a dot.</w:t>
        </w:r>
      </w:ins>
      <w:ins w:id="1267" w:author="David Chen" w:date="2018-10-27T17:33:00Z">
        <w:r w:rsidR="009E2D08" w:rsidRPr="00884AD0">
          <w:rPr>
            <w:rPrChange w:id="1268" w:author="David Chen" w:date="2018-10-27T18:39:00Z">
              <w:rPr/>
            </w:rPrChange>
          </w:rPr>
          <w:tab/>
        </w:r>
        <w:r w:rsidR="009E2D08" w:rsidRPr="00884AD0">
          <w:rPr>
            <w:rPrChange w:id="1269" w:author="David Chen" w:date="2018-10-27T18:39:00Z">
              <w:rPr/>
            </w:rPrChange>
          </w:rPr>
          <w:tab/>
        </w:r>
      </w:ins>
    </w:p>
    <w:p w14:paraId="7E206135" w14:textId="64509D82" w:rsidR="00BC0F6E" w:rsidRDefault="00A96A5D">
      <w:pPr>
        <w:pStyle w:val="Heading3"/>
        <w:rPr>
          <w:ins w:id="1270" w:author="David Chen" w:date="2018-10-27T18:48:00Z"/>
        </w:rPr>
        <w:pPrChange w:id="1271" w:author="David Chen" w:date="2018-10-27T18:48:00Z">
          <w:pPr>
            <w:pStyle w:val="BodyText"/>
            <w:ind w:firstLine="0"/>
          </w:pPr>
        </w:pPrChange>
      </w:pPr>
      <w:ins w:id="1272" w:author="David Chen" w:date="2018-10-27T18:48:00Z">
        <w:r>
          <w:t>Support vector machine</w:t>
        </w:r>
      </w:ins>
      <w:ins w:id="1273" w:author="David Chen" w:date="2018-10-28T11:48:00Z">
        <w:r>
          <w:t xml:space="preserve"> (SVM)</w:t>
        </w:r>
      </w:ins>
    </w:p>
    <w:p w14:paraId="3B3E2624" w14:textId="01A3CC8C" w:rsidR="00BC0F6E" w:rsidRDefault="00090912">
      <w:pPr>
        <w:rPr>
          <w:ins w:id="1274" w:author="David Chen" w:date="2018-10-28T11:52:00Z"/>
          <w:lang w:val="en-US" w:eastAsia="en-US"/>
        </w:rPr>
        <w:pPrChange w:id="1275" w:author="David Chen" w:date="2018-10-27T18:48:00Z">
          <w:pPr>
            <w:pStyle w:val="BodyText"/>
            <w:ind w:firstLine="0"/>
          </w:pPr>
        </w:pPrChange>
      </w:pPr>
      <w:ins w:id="1276" w:author="David Chen" w:date="2018-11-10T13:58:00Z">
        <w:r>
          <w:rPr>
            <w:lang w:val="en-US" w:eastAsia="en-US"/>
          </w:rPr>
          <w:t xml:space="preserve">SVM’s objective is to find a </w:t>
        </w:r>
        <w:proofErr w:type="gramStart"/>
        <w:r>
          <w:rPr>
            <w:lang w:val="en-US" w:eastAsia="en-US"/>
          </w:rPr>
          <w:t>hyperplane</w:t>
        </w:r>
      </w:ins>
      <w:ins w:id="1277" w:author="David Chen" w:date="2018-11-10T14:02:00Z">
        <w:r>
          <w:rPr>
            <w:lang w:val="en-US" w:eastAsia="en-US"/>
          </w:rPr>
          <w:t>(</w:t>
        </w:r>
        <w:proofErr w:type="gramEnd"/>
        <w:r>
          <w:rPr>
            <w:lang w:val="en-US" w:eastAsia="en-US"/>
          </w:rPr>
          <w:t>space within a dimension that has one less dimension than the dimension it is set in)</w:t>
        </w:r>
      </w:ins>
      <w:ins w:id="1278" w:author="David Chen" w:date="2018-11-10T13:58:00Z">
        <w:r>
          <w:rPr>
            <w:lang w:val="en-US" w:eastAsia="en-US"/>
          </w:rPr>
          <w:t xml:space="preserve"> in a set dimension of space</w:t>
        </w:r>
      </w:ins>
      <w:ins w:id="1279" w:author="David Chen" w:date="2018-11-10T13:59:00Z">
        <w:r>
          <w:rPr>
            <w:lang w:val="en-US" w:eastAsia="en-US"/>
          </w:rPr>
          <w:t>,</w:t>
        </w:r>
      </w:ins>
      <w:ins w:id="1280" w:author="David Chen" w:date="2018-11-10T13:58:00Z">
        <w:r>
          <w:rPr>
            <w:lang w:val="en-US" w:eastAsia="en-US"/>
          </w:rPr>
          <w:t xml:space="preserve"> where the dimension is the same as the number of features,</w:t>
        </w:r>
      </w:ins>
      <w:ins w:id="1281" w:author="David Chen" w:date="2018-11-10T13:59:00Z">
        <w:r>
          <w:rPr>
            <w:lang w:val="en-US" w:eastAsia="en-US"/>
          </w:rPr>
          <w:t xml:space="preserve"> which distinctly classifies the data points.</w:t>
        </w:r>
      </w:ins>
      <w:ins w:id="1282" w:author="David Chen" w:date="2018-11-10T13:58:00Z">
        <w:r>
          <w:rPr>
            <w:lang w:val="en-US" w:eastAsia="en-US"/>
          </w:rPr>
          <w:t xml:space="preserve"> </w:t>
        </w:r>
      </w:ins>
      <w:ins w:id="1283" w:author="David Chen" w:date="2018-10-28T11:48:00Z">
        <w:r w:rsidR="00A96A5D">
          <w:rPr>
            <w:lang w:val="en-US" w:eastAsia="en-US"/>
          </w:rPr>
          <w:t xml:space="preserve">When dealing with multiple classes in a dataset, </w:t>
        </w:r>
        <w:commentRangeStart w:id="1284"/>
        <w:r w:rsidR="00A96A5D">
          <w:rPr>
            <w:lang w:val="en-US" w:eastAsia="en-US"/>
          </w:rPr>
          <w:t>SVM</w:t>
        </w:r>
      </w:ins>
      <w:commentRangeEnd w:id="1284"/>
      <w:r w:rsidR="00B458E4">
        <w:rPr>
          <w:rStyle w:val="CommentReference"/>
        </w:rPr>
        <w:commentReference w:id="1284"/>
      </w:r>
      <w:ins w:id="1285" w:author="David Chen" w:date="2018-10-28T11:48:00Z">
        <w:r w:rsidR="00A96A5D">
          <w:rPr>
            <w:lang w:val="en-US" w:eastAsia="en-US"/>
          </w:rPr>
          <w:t xml:space="preserve"> </w:t>
        </w:r>
      </w:ins>
      <w:ins w:id="1286" w:author="Liangxiu Han" w:date="2018-11-05T20:52:00Z">
        <w:del w:id="1287" w:author="David Chen" w:date="2018-11-10T13:59:00Z">
          <w:r w:rsidR="00386C1D" w:rsidDel="00090912">
            <w:rPr>
              <w:lang w:val="en-US" w:eastAsia="en-US"/>
            </w:rPr>
            <w:delText>[reference here]</w:delText>
          </w:r>
        </w:del>
      </w:ins>
      <w:ins w:id="1288" w:author="David Chen" w:date="2018-10-28T11:48:00Z">
        <w:r w:rsidR="00A96A5D">
          <w:rPr>
            <w:lang w:val="en-US" w:eastAsia="en-US"/>
          </w:rPr>
          <w:t xml:space="preserve">often uses the pairwise/one-vs-one feature. </w:t>
        </w:r>
      </w:ins>
      <w:ins w:id="1289" w:author="David Chen" w:date="2018-10-28T11:49:00Z">
        <w:r w:rsidR="00A96A5D">
          <w:rPr>
            <w:lang w:val="en-US" w:eastAsia="en-US"/>
          </w:rPr>
          <w:t>In this one-vs-one feature, the idea is to develop a</w:t>
        </w:r>
      </w:ins>
      <w:ins w:id="1290" w:author="David Chen" w:date="2018-10-28T11:51:00Z">
        <w:r w:rsidR="00A96A5D">
          <w:rPr>
            <w:lang w:val="en-US" w:eastAsia="en-US"/>
          </w:rPr>
          <w:t xml:space="preserve"> number of</w:t>
        </w:r>
      </w:ins>
      <w:ins w:id="1291" w:author="David Chen" w:date="2018-10-28T11:49:00Z">
        <w:r w:rsidR="00A96A5D">
          <w:rPr>
            <w:lang w:val="en-US" w:eastAsia="en-US"/>
          </w:rPr>
          <w:t xml:space="preserve"> binary classifier</w:t>
        </w:r>
      </w:ins>
      <w:ins w:id="1292" w:author="David Chen" w:date="2018-10-28T11:51:00Z">
        <w:r w:rsidR="00A96A5D">
          <w:rPr>
            <w:lang w:val="en-US" w:eastAsia="en-US"/>
          </w:rPr>
          <w:t>s</w:t>
        </w:r>
      </w:ins>
      <w:ins w:id="1293" w:author="David Chen" w:date="2018-10-28T11:49:00Z">
        <w:r w:rsidR="00A96A5D">
          <w:rPr>
            <w:lang w:val="en-US" w:eastAsia="en-US"/>
          </w:rPr>
          <w:t xml:space="preserve"> while being trained only on two classes. </w:t>
        </w:r>
      </w:ins>
      <w:commentRangeStart w:id="1294"/>
      <w:ins w:id="1295" w:author="David Chen" w:date="2018-10-28T11:51:00Z">
        <w:r w:rsidR="00A96A5D">
          <w:rPr>
            <w:lang w:val="en-US" w:eastAsia="en-US"/>
          </w:rPr>
          <w:t>The formula to determine how many classifiers will be trained is given by</w:t>
        </w:r>
      </w:ins>
      <w:commentRangeEnd w:id="1294"/>
      <w:r w:rsidR="00386C1D">
        <w:rPr>
          <w:rStyle w:val="CommentReference"/>
        </w:rPr>
        <w:commentReference w:id="1294"/>
      </w:r>
    </w:p>
    <w:p w14:paraId="3CE80B25" w14:textId="3977A082" w:rsidR="00A96A5D" w:rsidRDefault="00A96A5D">
      <w:pPr>
        <w:jc w:val="center"/>
        <w:rPr>
          <w:ins w:id="1296" w:author="David Chen" w:date="2018-10-28T11:52:00Z"/>
          <w:lang w:val="en-US" w:eastAsia="en-US"/>
        </w:rPr>
        <w:pPrChange w:id="1297" w:author="David Chen" w:date="2018-10-28T11:52:00Z">
          <w:pPr>
            <w:pStyle w:val="BodyText"/>
            <w:ind w:firstLine="0"/>
          </w:pPr>
        </w:pPrChange>
      </w:pPr>
      <w:ins w:id="1298" w:author="David Chen" w:date="2018-10-28T11:52:00Z">
        <w:r>
          <w:rPr>
            <w:noProof/>
          </w:rPr>
          <w:drawing>
            <wp:inline distT="0" distB="0" distL="0" distR="0" wp14:anchorId="31C02EBD" wp14:editId="1BC6ECD0">
              <wp:extent cx="922655" cy="534035"/>
              <wp:effectExtent l="0" t="0" r="0" b="0"/>
              <wp:docPr id="63" name="Picture 63" descr="https://i.gyazo.com/fb45748b99fc1426ea8a98e57d8665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fb45748b99fc1426ea8a98e57d8665a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22655" cy="534035"/>
                      </a:xfrm>
                      <a:prstGeom prst="rect">
                        <a:avLst/>
                      </a:prstGeom>
                      <a:noFill/>
                      <a:ln>
                        <a:noFill/>
                      </a:ln>
                    </pic:spPr>
                  </pic:pic>
                </a:graphicData>
              </a:graphic>
            </wp:inline>
          </w:drawing>
        </w:r>
      </w:ins>
    </w:p>
    <w:p w14:paraId="3D5576DD" w14:textId="660EA163" w:rsidR="00A96A5D" w:rsidRPr="00BC0F6E" w:rsidRDefault="00A96A5D">
      <w:pPr>
        <w:rPr>
          <w:ins w:id="1299" w:author="David Chen" w:date="2018-10-27T14:37:00Z"/>
          <w:lang w:val="en-US" w:eastAsia="en-US"/>
          <w:rPrChange w:id="1300" w:author="David Chen" w:date="2018-10-27T18:48:00Z">
            <w:rPr>
              <w:ins w:id="1301" w:author="David Chen" w:date="2018-10-27T14:37:00Z"/>
            </w:rPr>
          </w:rPrChange>
        </w:rPr>
        <w:pPrChange w:id="1302" w:author="David Chen" w:date="2018-10-28T11:53:00Z">
          <w:pPr>
            <w:pStyle w:val="BodyText"/>
            <w:ind w:firstLine="0"/>
          </w:pPr>
        </w:pPrChange>
      </w:pPr>
      <w:ins w:id="1303" w:author="David Chen" w:date="2018-10-28T11:53:00Z">
        <w:r>
          <w:rPr>
            <w:lang w:val="en-US" w:eastAsia="en-US"/>
          </w:rPr>
          <w:lastRenderedPageBreak/>
          <w:t xml:space="preserve">Where n is equal to the number of classes. For example, if there were four classes, there would be </w:t>
        </w:r>
      </w:ins>
      <w:ins w:id="1304" w:author="David Chen" w:date="2018-10-28T11:54:00Z">
        <w:r>
          <w:rPr>
            <w:lang w:val="en-US" w:eastAsia="en-US"/>
          </w:rPr>
          <w:t>(</w:t>
        </w:r>
      </w:ins>
      <w:ins w:id="1305" w:author="David Chen" w:date="2018-10-28T11:53:00Z">
        <w:r>
          <w:rPr>
            <w:lang w:val="en-US" w:eastAsia="en-US"/>
          </w:rPr>
          <w:t>4</w:t>
        </w:r>
      </w:ins>
      <w:ins w:id="1306" w:author="David Chen" w:date="2018-10-28T11:54:00Z">
        <w:r>
          <w:rPr>
            <w:lang w:val="en-US" w:eastAsia="en-US"/>
          </w:rPr>
          <w:t>*3)/2 = 6 classifiers. They would pair up A and B, A and C, A and D etc.</w:t>
        </w:r>
      </w:ins>
      <w:ins w:id="1307" w:author="David Chen" w:date="2018-10-28T11:56:00Z">
        <w:r w:rsidR="00BC07C8">
          <w:rPr>
            <w:lang w:val="en-US" w:eastAsia="en-US"/>
          </w:rPr>
          <w:t xml:space="preserve"> If a new input test variable Y was inputted, and the class was unknown, Y would be presented to each classifier. </w:t>
        </w:r>
      </w:ins>
      <w:ins w:id="1308" w:author="David Chen" w:date="2018-10-28T11:57:00Z">
        <w:r w:rsidR="00BC07C8">
          <w:rPr>
            <w:lang w:val="en-US" w:eastAsia="en-US"/>
          </w:rPr>
          <w:t xml:space="preserve">The highest confidence probability </w:t>
        </w:r>
      </w:ins>
      <w:ins w:id="1309" w:author="David Chen" w:date="2018-10-28T11:58:00Z">
        <w:r w:rsidR="00BC07C8">
          <w:rPr>
            <w:lang w:val="en-US" w:eastAsia="en-US"/>
          </w:rPr>
          <w:t>will be taken as the output.</w:t>
        </w:r>
      </w:ins>
    </w:p>
    <w:p w14:paraId="2377D9E4" w14:textId="77777777" w:rsidR="00363EF9" w:rsidRPr="00884AD0" w:rsidRDefault="00363EF9">
      <w:pPr>
        <w:rPr>
          <w:ins w:id="1310" w:author="l han" w:date="2018-09-23T12:40:00Z"/>
          <w:lang w:eastAsia="en-US"/>
          <w:rPrChange w:id="1311" w:author="David Chen" w:date="2018-10-27T18:39:00Z">
            <w:rPr>
              <w:ins w:id="1312" w:author="l han" w:date="2018-09-23T12:40:00Z"/>
            </w:rPr>
          </w:rPrChange>
        </w:rPr>
        <w:pPrChange w:id="1313" w:author="David Chen" w:date="2018-10-25T18:29:00Z">
          <w:pPr>
            <w:pStyle w:val="BodyText"/>
            <w:ind w:firstLine="0"/>
          </w:pPr>
        </w:pPrChange>
      </w:pPr>
    </w:p>
    <w:p w14:paraId="1EF694BA" w14:textId="77777777" w:rsidR="00E538EE" w:rsidRPr="00884AD0" w:rsidRDefault="00E538EE" w:rsidP="00E538EE">
      <w:pPr>
        <w:pStyle w:val="Heading2"/>
        <w:rPr>
          <w:ins w:id="1314" w:author="l han" w:date="2018-09-23T16:30:00Z"/>
          <w:lang w:val="en-GB"/>
          <w:rPrChange w:id="1315" w:author="David Chen" w:date="2018-10-27T18:39:00Z">
            <w:rPr>
              <w:ins w:id="1316" w:author="l han" w:date="2018-09-23T16:30:00Z"/>
            </w:rPr>
          </w:rPrChange>
        </w:rPr>
      </w:pPr>
      <w:ins w:id="1317" w:author="l han" w:date="2018-09-23T16:30:00Z">
        <w:r w:rsidRPr="00884AD0">
          <w:rPr>
            <w:lang w:val="en-GB"/>
            <w:rPrChange w:id="1318" w:author="David Chen" w:date="2018-10-27T18:39:00Z">
              <w:rPr/>
            </w:rPrChange>
          </w:rPr>
          <w:t xml:space="preserve">The proposed framwork for crop disease detection </w:t>
        </w:r>
      </w:ins>
    </w:p>
    <w:p w14:paraId="74B471B8" w14:textId="75DFB6A6" w:rsidR="00E538EE" w:rsidDel="00090912" w:rsidRDefault="00E538EE" w:rsidP="00E538EE">
      <w:pPr>
        <w:rPr>
          <w:del w:id="1319" w:author="David Chen" w:date="2018-10-28T12:00:00Z"/>
        </w:rPr>
      </w:pPr>
      <w:ins w:id="1320" w:author="l han" w:date="2018-09-23T16:30:00Z">
        <w:del w:id="1321" w:author="David Chen" w:date="2018-10-28T12:00:00Z">
          <w:r w:rsidRPr="00884AD0" w:rsidDel="00BC07C8">
            <w:delText>Here you can draw diagram similar to the following:</w:delText>
          </w:r>
        </w:del>
      </w:ins>
    </w:p>
    <w:p w14:paraId="3DB639C3" w14:textId="15F8C0A1" w:rsidR="00090912" w:rsidRDefault="00090912">
      <w:pPr>
        <w:rPr>
          <w:ins w:id="1322" w:author="David Chen" w:date="2018-11-10T14:02:00Z"/>
        </w:rPr>
        <w:pPrChange w:id="1323" w:author="l han" w:date="2018-09-23T17:02:00Z">
          <w:pPr>
            <w:pStyle w:val="BodyText"/>
            <w:ind w:firstLine="0"/>
          </w:pPr>
        </w:pPrChange>
      </w:pPr>
      <w:ins w:id="1324" w:author="David Chen" w:date="2018-11-10T14:03:00Z">
        <w:r>
          <w:t>The diagram bellow shows the outline of the training and testing stages.</w:t>
        </w:r>
      </w:ins>
    </w:p>
    <w:p w14:paraId="4D21B485" w14:textId="77777777" w:rsidR="00773701" w:rsidRDefault="00773701" w:rsidP="00E538EE">
      <w:pPr>
        <w:rPr>
          <w:ins w:id="1325" w:author="David Chen" w:date="2018-11-10T11:15:00Z"/>
        </w:rPr>
      </w:pPr>
    </w:p>
    <w:p w14:paraId="3FE7726F" w14:textId="77777777" w:rsidR="00773701" w:rsidRDefault="00773701" w:rsidP="00E538EE">
      <w:pPr>
        <w:rPr>
          <w:ins w:id="1326" w:author="David Chen" w:date="2018-11-10T11:15:00Z"/>
        </w:rPr>
      </w:pPr>
    </w:p>
    <w:p w14:paraId="2D1DD9D7" w14:textId="6D3AD03D" w:rsidR="00773701" w:rsidRPr="00884AD0" w:rsidRDefault="00773701" w:rsidP="00E538EE">
      <w:pPr>
        <w:rPr>
          <w:ins w:id="1327" w:author="David Chen" w:date="2018-11-10T11:14:00Z"/>
        </w:rPr>
      </w:pPr>
      <w:ins w:id="1328" w:author="David Chen" w:date="2018-11-10T11:15:00Z">
        <w:r w:rsidRPr="008F5669">
          <w:rPr>
            <w:noProof/>
          </w:rPr>
          <w:drawing>
            <wp:inline distT="0" distB="0" distL="0" distR="0" wp14:anchorId="0453AAC7" wp14:editId="5F039E72">
              <wp:extent cx="5731510" cy="2038350"/>
              <wp:effectExtent l="0" t="0" r="2540" b="0"/>
              <wp:docPr id="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038350"/>
                      </a:xfrm>
                      <a:prstGeom prst="rect">
                        <a:avLst/>
                      </a:prstGeom>
                      <a:noFill/>
                      <a:ln>
                        <a:noFill/>
                      </a:ln>
                    </pic:spPr>
                  </pic:pic>
                </a:graphicData>
              </a:graphic>
            </wp:inline>
          </w:drawing>
        </w:r>
      </w:ins>
    </w:p>
    <w:p w14:paraId="16D0123A" w14:textId="3ED95167" w:rsidR="001E3AE2" w:rsidDel="00090912" w:rsidRDefault="001E3AE2">
      <w:pPr>
        <w:rPr>
          <w:del w:id="1329" w:author="David Chen" w:date="2018-10-28T12:00:00Z"/>
        </w:rPr>
        <w:pPrChange w:id="1330" w:author="l han" w:date="2018-09-23T17:02:00Z">
          <w:pPr>
            <w:pStyle w:val="BodyText"/>
            <w:ind w:firstLine="0"/>
          </w:pPr>
        </w:pPrChange>
      </w:pPr>
    </w:p>
    <w:p w14:paraId="049EED8E" w14:textId="77777777" w:rsidR="00090912" w:rsidRDefault="00090912">
      <w:pPr>
        <w:pStyle w:val="Heading3"/>
        <w:numPr>
          <w:ilvl w:val="0"/>
          <w:numId w:val="0"/>
        </w:numPr>
        <w:ind w:firstLine="288"/>
        <w:rPr>
          <w:ins w:id="1331" w:author="David Chen" w:date="2018-11-10T14:02:00Z"/>
          <w:rFonts w:asciiTheme="minorHAnsi" w:eastAsiaTheme="minorEastAsia" w:hAnsiTheme="minorHAnsi" w:cstheme="minorBidi"/>
          <w:i w:val="0"/>
          <w:iCs w:val="0"/>
          <w:noProof w:val="0"/>
          <w:sz w:val="22"/>
          <w:szCs w:val="22"/>
          <w:lang w:val="en-GB" w:eastAsia="ko-KR"/>
        </w:rPr>
        <w:pPrChange w:id="1332" w:author="l han" w:date="2018-09-23T12:45:00Z">
          <w:pPr>
            <w:pStyle w:val="BodyText"/>
            <w:ind w:firstLine="0"/>
          </w:pPr>
        </w:pPrChange>
      </w:pPr>
    </w:p>
    <w:p w14:paraId="600C2299" w14:textId="77777777" w:rsidR="00090912" w:rsidRDefault="00090912" w:rsidP="00090912">
      <w:pPr>
        <w:rPr>
          <w:ins w:id="1333" w:author="David Chen" w:date="2018-11-10T14:02:00Z"/>
        </w:rPr>
        <w:pPrChange w:id="1334" w:author="David Chen" w:date="2018-11-10T14:02:00Z">
          <w:pPr>
            <w:pStyle w:val="BodyText"/>
            <w:ind w:firstLine="0"/>
          </w:pPr>
        </w:pPrChange>
      </w:pPr>
    </w:p>
    <w:p w14:paraId="4C982265" w14:textId="1893B2A2" w:rsidR="00090912" w:rsidRDefault="00090912" w:rsidP="00090912">
      <w:pPr>
        <w:rPr>
          <w:ins w:id="1335" w:author="David Chen" w:date="2018-11-10T14:03:00Z"/>
        </w:rPr>
        <w:pPrChange w:id="1336" w:author="David Chen" w:date="2018-11-10T14:02:00Z">
          <w:pPr>
            <w:pStyle w:val="BodyText"/>
            <w:ind w:firstLine="0"/>
          </w:pPr>
        </w:pPrChange>
      </w:pPr>
      <w:ins w:id="1337" w:author="David Chen" w:date="2018-11-10T14:03:00Z">
        <w:r>
          <w:t>Starting with the input image, the training sample is inputted as a whole to the model.</w:t>
        </w:r>
      </w:ins>
    </w:p>
    <w:p w14:paraId="0302AC2B" w14:textId="4297956F" w:rsidR="00090912" w:rsidRDefault="00090912" w:rsidP="00090912">
      <w:pPr>
        <w:rPr>
          <w:ins w:id="1338" w:author="David Chen" w:date="2018-11-10T14:26:00Z"/>
        </w:rPr>
        <w:pPrChange w:id="1339" w:author="David Chen" w:date="2018-11-10T14:02:00Z">
          <w:pPr>
            <w:pStyle w:val="BodyText"/>
            <w:ind w:firstLine="0"/>
          </w:pPr>
        </w:pPrChange>
      </w:pPr>
      <w:ins w:id="1340" w:author="David Chen" w:date="2018-11-10T14:04:00Z">
        <w:r>
          <w:t xml:space="preserve">It will then be processed in image processing by firstly splitting the data into the testing and training samples, before generating </w:t>
        </w:r>
      </w:ins>
      <w:ins w:id="1341" w:author="David Chen" w:date="2018-11-10T14:13:00Z">
        <w:r w:rsidR="00B250A0">
          <w:t>a set of features from the test data using various functions such as</w:t>
        </w:r>
      </w:ins>
      <w:ins w:id="1342" w:author="David Chen" w:date="2018-11-10T14:14:00Z">
        <w:r w:rsidR="00B250A0">
          <w:t xml:space="preserve"> </w:t>
        </w:r>
        <w:proofErr w:type="spellStart"/>
        <w:r w:rsidR="00B250A0">
          <w:t>Haralick</w:t>
        </w:r>
        <w:proofErr w:type="spellEnd"/>
        <w:r w:rsidR="00B250A0">
          <w:t xml:space="preserve"> Texture and</w:t>
        </w:r>
      </w:ins>
      <w:ins w:id="1343" w:author="David Chen" w:date="2018-11-10T14:15:00Z">
        <w:r w:rsidR="00B250A0">
          <w:t xml:space="preserve"> Hu moments. These features would </w:t>
        </w:r>
      </w:ins>
      <w:ins w:id="1344" w:author="David Chen" w:date="2018-11-10T14:16:00Z">
        <w:r w:rsidR="00B250A0">
          <w:t>then be labelled to the class it was present in. The classifier would learn how each set of feat</w:t>
        </w:r>
        <w:r w:rsidR="0098778B">
          <w:t>ures corresponds to each label, effectively generating</w:t>
        </w:r>
      </w:ins>
      <w:ins w:id="1345" w:author="David Chen" w:date="2018-11-10T14:17:00Z">
        <w:r w:rsidR="0098778B">
          <w:t xml:space="preserve"> the feature class for each disease. The features would then be normalised</w:t>
        </w:r>
      </w:ins>
      <w:ins w:id="1346" w:author="David Chen" w:date="2018-11-10T14:25:00Z">
        <w:r w:rsidR="00A005BD">
          <w:t xml:space="preserve"> in order to have a standard distribution</w:t>
        </w:r>
      </w:ins>
      <w:ins w:id="1347" w:author="David Chen" w:date="2018-11-10T14:26:00Z">
        <w:r w:rsidR="00A005BD">
          <w:t xml:space="preserve"> and suppress the large variance between the lowest weighted feature and the highest weighted feature. </w:t>
        </w:r>
      </w:ins>
    </w:p>
    <w:p w14:paraId="7C5ACDD6" w14:textId="21763422" w:rsidR="00A005BD" w:rsidRDefault="00A005BD" w:rsidP="00090912">
      <w:pPr>
        <w:rPr>
          <w:ins w:id="1348" w:author="David Chen" w:date="2018-11-10T14:27:00Z"/>
        </w:rPr>
        <w:pPrChange w:id="1349" w:author="David Chen" w:date="2018-11-10T14:02:00Z">
          <w:pPr>
            <w:pStyle w:val="BodyText"/>
            <w:ind w:firstLine="0"/>
          </w:pPr>
        </w:pPrChange>
      </w:pPr>
      <w:ins w:id="1350" w:author="David Chen" w:date="2018-11-10T14:26:00Z">
        <w:r>
          <w:t>After the classifier has been trained on the training images, it creates a model with set feature parameters for each disease label.</w:t>
        </w:r>
      </w:ins>
      <w:ins w:id="1351" w:author="David Chen" w:date="2018-11-10T14:27:00Z">
        <w:r>
          <w:t xml:space="preserve"> This model is now test ready.</w:t>
        </w:r>
      </w:ins>
    </w:p>
    <w:p w14:paraId="6694AF50" w14:textId="1A807929" w:rsidR="00A005BD" w:rsidRDefault="00A005BD" w:rsidP="00090912">
      <w:pPr>
        <w:rPr>
          <w:ins w:id="1352" w:author="David Chen" w:date="2018-11-10T14:02:00Z"/>
        </w:rPr>
        <w:pPrChange w:id="1353" w:author="David Chen" w:date="2018-11-10T14:02:00Z">
          <w:pPr>
            <w:pStyle w:val="BodyText"/>
            <w:ind w:firstLine="0"/>
          </w:pPr>
        </w:pPrChange>
      </w:pPr>
      <w:ins w:id="1354" w:author="David Chen" w:date="2018-11-10T14:27:00Z">
        <w:r>
          <w:t xml:space="preserve">For testing, the test images from before are inputted. It is important that this set of data were never trained on the classifier as trying to predict something that was used as training material would be pointless. </w:t>
        </w:r>
      </w:ins>
      <w:ins w:id="1355" w:author="David Chen" w:date="2018-11-10T14:28:00Z">
        <w:r>
          <w:t>The classifier here extracts the features from each image and applies the values for these features to the disease parameters set by the model earlier.</w:t>
        </w:r>
      </w:ins>
      <w:ins w:id="1356" w:author="David Chen" w:date="2018-11-10T14:30:00Z">
        <w:r>
          <w:t xml:space="preserve"> </w:t>
        </w:r>
      </w:ins>
      <w:ins w:id="1357" w:author="David Chen" w:date="2018-11-10T14:29:00Z">
        <w:r>
          <w:t>The highest match in these features will be selected as the final disease for which the model has predicted</w:t>
        </w:r>
      </w:ins>
      <w:ins w:id="1358" w:author="David Chen" w:date="2018-11-10T14:30:00Z">
        <w:r>
          <w:t>.</w:t>
        </w:r>
      </w:ins>
    </w:p>
    <w:p w14:paraId="036C5C3B" w14:textId="77777777" w:rsidR="00090912" w:rsidRDefault="00090912" w:rsidP="00090912">
      <w:pPr>
        <w:rPr>
          <w:ins w:id="1359" w:author="David Chen" w:date="2018-11-10T14:02:00Z"/>
        </w:rPr>
        <w:pPrChange w:id="1360" w:author="David Chen" w:date="2018-11-10T14:02:00Z">
          <w:pPr>
            <w:pStyle w:val="BodyText"/>
            <w:ind w:firstLine="0"/>
          </w:pPr>
        </w:pPrChange>
      </w:pPr>
    </w:p>
    <w:p w14:paraId="6F1AE73F" w14:textId="77777777" w:rsidR="00090912" w:rsidRDefault="00090912" w:rsidP="00090912">
      <w:pPr>
        <w:rPr>
          <w:ins w:id="1361" w:author="David Chen" w:date="2018-11-10T14:02:00Z"/>
        </w:rPr>
        <w:pPrChange w:id="1362" w:author="David Chen" w:date="2018-11-10T14:02:00Z">
          <w:pPr>
            <w:pStyle w:val="BodyText"/>
            <w:ind w:firstLine="0"/>
          </w:pPr>
        </w:pPrChange>
      </w:pPr>
    </w:p>
    <w:p w14:paraId="46A426D0" w14:textId="77777777" w:rsidR="00090912" w:rsidRDefault="00090912" w:rsidP="00090912">
      <w:pPr>
        <w:rPr>
          <w:ins w:id="1363" w:author="David Chen" w:date="2018-11-10T14:02:00Z"/>
        </w:rPr>
        <w:pPrChange w:id="1364" w:author="David Chen" w:date="2018-11-10T14:02:00Z">
          <w:pPr>
            <w:pStyle w:val="BodyText"/>
            <w:ind w:firstLine="0"/>
          </w:pPr>
        </w:pPrChange>
      </w:pPr>
    </w:p>
    <w:p w14:paraId="63E34DF8" w14:textId="4DB4E51F" w:rsidR="00090912" w:rsidRPr="00090912" w:rsidRDefault="00090912" w:rsidP="00090912">
      <w:pPr>
        <w:rPr>
          <w:ins w:id="1365" w:author="David Chen" w:date="2018-11-10T14:02:00Z"/>
          <w:rPrChange w:id="1366" w:author="David Chen" w:date="2018-11-10T14:02:00Z">
            <w:rPr>
              <w:ins w:id="1367" w:author="David Chen" w:date="2018-11-10T14:02:00Z"/>
              <w:lang w:val="en-GB"/>
            </w:rPr>
          </w:rPrChange>
        </w:rPr>
        <w:pPrChange w:id="1368" w:author="David Chen" w:date="2018-11-10T14:02:00Z">
          <w:pPr>
            <w:pStyle w:val="BodyText"/>
            <w:ind w:firstLine="0"/>
          </w:pPr>
        </w:pPrChange>
      </w:pPr>
      <w:ins w:id="1369" w:author="David Chen" w:date="2018-11-10T14:02:00Z">
        <w:r>
          <w:lastRenderedPageBreak/>
          <w:t>The following diagram outlines the stages that results in a class prediction</w:t>
        </w:r>
      </w:ins>
      <w:ins w:id="1370" w:author="David Chen" w:date="2018-11-10T14:30:00Z">
        <w:r w:rsidR="00A005BD">
          <w:t xml:space="preserve"> in more detail</w:t>
        </w:r>
      </w:ins>
      <w:ins w:id="1371" w:author="David Chen" w:date="2018-11-10T14:02:00Z">
        <w:r>
          <w:t>.</w:t>
        </w:r>
      </w:ins>
    </w:p>
    <w:p w14:paraId="4403CE20" w14:textId="77777777" w:rsidR="008063AF" w:rsidRPr="00B21172" w:rsidRDefault="008063AF">
      <w:pPr>
        <w:rPr>
          <w:ins w:id="1372" w:author="David Chen" w:date="2018-10-25T17:19:00Z"/>
        </w:rPr>
        <w:pPrChange w:id="1373" w:author="l han" w:date="2018-09-23T17:02:00Z">
          <w:pPr>
            <w:pStyle w:val="BodyText"/>
            <w:ind w:firstLine="0"/>
          </w:pPr>
        </w:pPrChange>
      </w:pPr>
    </w:p>
    <w:p w14:paraId="446ADD85" w14:textId="17F82AF1" w:rsidR="008063AF" w:rsidRPr="00DF5132" w:rsidRDefault="008063AF">
      <w:pPr>
        <w:rPr>
          <w:ins w:id="1374" w:author="David Chen" w:date="2018-10-25T17:19:00Z"/>
        </w:rPr>
        <w:pPrChange w:id="1375" w:author="l han" w:date="2018-09-23T17:02:00Z">
          <w:pPr>
            <w:pStyle w:val="BodyText"/>
            <w:ind w:firstLine="0"/>
          </w:pPr>
        </w:pPrChange>
      </w:pPr>
      <w:ins w:id="1376" w:author="David Chen" w:date="2018-10-25T17:18:00Z">
        <w:r w:rsidRPr="00DF5132">
          <w:rPr>
            <w:noProof/>
          </w:rPr>
          <mc:AlternateContent>
            <mc:Choice Requires="wpg">
              <w:drawing>
                <wp:anchor distT="0" distB="0" distL="114300" distR="114300" simplePos="0" relativeHeight="251674624" behindDoc="0" locked="0" layoutInCell="1" allowOverlap="1" wp14:anchorId="2A17B4DF" wp14:editId="3BE64522">
                  <wp:simplePos x="0" y="0"/>
                  <wp:positionH relativeFrom="margin">
                    <wp:posOffset>404446</wp:posOffset>
                  </wp:positionH>
                  <wp:positionV relativeFrom="paragraph">
                    <wp:posOffset>79131</wp:posOffset>
                  </wp:positionV>
                  <wp:extent cx="5002530" cy="8172450"/>
                  <wp:effectExtent l="19050" t="0" r="45720" b="19050"/>
                  <wp:wrapNone/>
                  <wp:docPr id="16" name="Group 16"/>
                  <wp:cNvGraphicFramePr/>
                  <a:graphic xmlns:a="http://schemas.openxmlformats.org/drawingml/2006/main">
                    <a:graphicData uri="http://schemas.microsoft.com/office/word/2010/wordprocessingGroup">
                      <wpg:wgp>
                        <wpg:cNvGrpSpPr/>
                        <wpg:grpSpPr>
                          <a:xfrm>
                            <a:off x="0" y="0"/>
                            <a:ext cx="5002530" cy="8172450"/>
                            <a:chOff x="0" y="0"/>
                            <a:chExt cx="5002530" cy="8172450"/>
                          </a:xfrm>
                        </wpg:grpSpPr>
                        <wpg:grpSp>
                          <wpg:cNvPr id="17" name="Group 17"/>
                          <wpg:cNvGrpSpPr/>
                          <wpg:grpSpPr>
                            <a:xfrm>
                              <a:off x="1554480" y="4808220"/>
                              <a:ext cx="1882140" cy="449580"/>
                              <a:chOff x="0" y="0"/>
                              <a:chExt cx="1882140" cy="449580"/>
                            </a:xfrm>
                          </wpg:grpSpPr>
                          <wps:wsp>
                            <wps:cNvPr id="18" name="Flowchart: Stored Data 18"/>
                            <wps:cNvSpPr/>
                            <wps:spPr>
                              <a:xfrm>
                                <a:off x="243840" y="0"/>
                                <a:ext cx="1249680" cy="449580"/>
                              </a:xfrm>
                              <a:prstGeom prst="flowChartOnlineStorag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3EDBC5" w14:textId="77777777" w:rsidR="001646CF" w:rsidRDefault="001646CF" w:rsidP="008063AF">
                                  <w:pPr>
                                    <w:jc w:val="center"/>
                                  </w:pPr>
                                  <w:r>
                                    <w:t>Trained scaler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a:off x="0" y="236220"/>
                                <a:ext cx="23495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1295400" y="228600"/>
                                <a:ext cx="58674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1" name="Group 21"/>
                          <wpg:cNvGrpSpPr/>
                          <wpg:grpSpPr>
                            <a:xfrm>
                              <a:off x="0" y="0"/>
                              <a:ext cx="5002530" cy="8172450"/>
                              <a:chOff x="0" y="0"/>
                              <a:chExt cx="5002530" cy="8172450"/>
                            </a:xfrm>
                          </wpg:grpSpPr>
                          <wpg:grpSp>
                            <wpg:cNvPr id="22" name="Group 22"/>
                            <wpg:cNvGrpSpPr/>
                            <wpg:grpSpPr>
                              <a:xfrm>
                                <a:off x="0" y="0"/>
                                <a:ext cx="5002530" cy="8172450"/>
                                <a:chOff x="0" y="0"/>
                                <a:chExt cx="5002530" cy="8172450"/>
                              </a:xfrm>
                            </wpg:grpSpPr>
                            <wpg:grpSp>
                              <wpg:cNvPr id="23" name="Group 23"/>
                              <wpg:cNvGrpSpPr/>
                              <wpg:grpSpPr>
                                <a:xfrm>
                                  <a:off x="19050" y="0"/>
                                  <a:ext cx="4960620" cy="5276850"/>
                                  <a:chOff x="0" y="0"/>
                                  <a:chExt cx="4960620" cy="5276850"/>
                                </a:xfrm>
                              </wpg:grpSpPr>
                              <wps:wsp>
                                <wps:cNvPr id="24" name="Straight Arrow Connector 24"/>
                                <wps:cNvCnPr>
                                  <a:endCxn id="25" idx="0"/>
                                </wps:cNvCnPr>
                                <wps:spPr>
                                  <a:xfrm flipH="1">
                                    <a:off x="2492058" y="330590"/>
                                    <a:ext cx="3492" cy="512298"/>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Flowchart: Process 25"/>
                                <wps:cNvSpPr/>
                                <wps:spPr>
                                  <a:xfrm>
                                    <a:off x="1543050" y="842888"/>
                                    <a:ext cx="1898015" cy="722141"/>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1C157D" w14:textId="77777777" w:rsidR="001646CF" w:rsidRPr="004E62E8" w:rsidRDefault="001646CF" w:rsidP="008063AF">
                                      <w:pPr>
                                        <w:spacing w:after="0"/>
                                        <w:jc w:val="center"/>
                                        <w:rPr>
                                          <w:sz w:val="19"/>
                                          <w:szCs w:val="19"/>
                                        </w:rPr>
                                      </w:pPr>
                                      <w:r w:rsidRPr="004E62E8">
                                        <w:rPr>
                                          <w:sz w:val="19"/>
                                          <w:szCs w:val="19"/>
                                        </w:rPr>
                                        <w:t>Labelling and Random Sampling</w:t>
                                      </w:r>
                                    </w:p>
                                    <w:p w14:paraId="3C7154BF" w14:textId="60B516DD" w:rsidR="001646CF" w:rsidRPr="004E62E8" w:rsidRDefault="001646CF" w:rsidP="008063AF">
                                      <w:pPr>
                                        <w:spacing w:after="0"/>
                                        <w:jc w:val="center"/>
                                        <w:rPr>
                                          <w:sz w:val="19"/>
                                          <w:szCs w:val="19"/>
                                        </w:rPr>
                                      </w:pPr>
                                      <w:ins w:id="1377" w:author="David Chen" w:date="2018-10-25T17:19:00Z">
                                        <w:r w:rsidRPr="004E62E8">
                                          <w:rPr>
                                            <w:sz w:val="19"/>
                                            <w:szCs w:val="19"/>
                                          </w:rPr>
                                          <w:t xml:space="preserve">Using </w:t>
                                        </w:r>
                                      </w:ins>
                                      <w:r w:rsidRPr="004E62E8">
                                        <w:rPr>
                                          <w:sz w:val="19"/>
                                          <w:szCs w:val="19"/>
                                        </w:rPr>
                                        <w:t>Train_test_split</w:t>
                                      </w:r>
                                      <w:ins w:id="1378" w:author="David Chen" w:date="2018-10-25T17:20:00Z">
                                        <w:r w:rsidRPr="004E62E8">
                                          <w:rPr>
                                            <w:sz w:val="19"/>
                                            <w:szCs w:val="19"/>
                                          </w:rPr>
                                          <w:t xml:space="preserve"> to split the image files into training and testing data</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a:stCxn id="25" idx="1"/>
                                </wps:cNvCnPr>
                                <wps:spPr>
                                  <a:xfrm flipH="1">
                                    <a:off x="830580" y="1203959"/>
                                    <a:ext cx="712470" cy="99061"/>
                                  </a:xfrm>
                                  <a:prstGeom prst="straightConnector1">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endCxn id="25" idx="3"/>
                                </wps:cNvCnPr>
                                <wps:spPr>
                                  <a:xfrm flipH="1" flipV="1">
                                    <a:off x="3441065" y="1203959"/>
                                    <a:ext cx="702137" cy="106681"/>
                                  </a:xfrm>
                                  <a:prstGeom prst="straightConnector1">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28" name="Flowchart: Stored Data 28"/>
                                <wps:cNvSpPr/>
                                <wps:spPr>
                                  <a:xfrm>
                                    <a:off x="0" y="1863090"/>
                                    <a:ext cx="1653540" cy="457200"/>
                                  </a:xfrm>
                                  <a:prstGeom prst="flowChartOnlineStorag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77BE9F" w14:textId="77777777" w:rsidR="001646CF" w:rsidRDefault="001646CF" w:rsidP="008063AF">
                                      <w:pPr>
                                        <w:jc w:val="center"/>
                                      </w:pPr>
                                      <w:r>
                                        <w:t>Labelled train image samples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Flowchart: Multidocument 29"/>
                                <wps:cNvSpPr/>
                                <wps:spPr>
                                  <a:xfrm>
                                    <a:off x="1546860" y="0"/>
                                    <a:ext cx="1882140" cy="525780"/>
                                  </a:xfrm>
                                  <a:prstGeom prst="flowChartMultidocumen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4BC033" w14:textId="5FC608FA" w:rsidR="001646CF" w:rsidRDefault="001646CF" w:rsidP="008063AF">
                                      <w:pPr>
                                        <w:jc w:val="center"/>
                                      </w:pPr>
                                      <w:r>
                                        <w:t>Organi</w:t>
                                      </w:r>
                                      <w:ins w:id="1379" w:author="David Chen" w:date="2018-10-25T17:19:00Z">
                                        <w:r>
                                          <w:t>s</w:t>
                                        </w:r>
                                      </w:ins>
                                      <w:r>
                                        <w:t>ed image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owchart: Stored Data 30"/>
                                <wps:cNvSpPr/>
                                <wps:spPr>
                                  <a:xfrm>
                                    <a:off x="3307080" y="1870710"/>
                                    <a:ext cx="1653540" cy="457200"/>
                                  </a:xfrm>
                                  <a:prstGeom prst="flowChartOnlineStorag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7C1D32" w14:textId="77777777" w:rsidR="001646CF" w:rsidRDefault="001646CF" w:rsidP="008063AF">
                                      <w:pPr>
                                        <w:jc w:val="center"/>
                                      </w:pPr>
                                      <w:r>
                                        <w:t>Labelled test image samples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Flowchart: Process 31"/>
                                <wps:cNvSpPr/>
                                <wps:spPr>
                                  <a:xfrm>
                                    <a:off x="121920" y="2880360"/>
                                    <a:ext cx="1409700" cy="34671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28CBDA" w14:textId="77777777" w:rsidR="001646CF" w:rsidRDefault="001646CF" w:rsidP="008063AF">
                                      <w:pPr>
                                        <w:jc w:val="center"/>
                                      </w:pPr>
                                      <w:r>
                                        <w:t>Feature generation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a:off x="830580" y="3219450"/>
                                    <a:ext cx="0" cy="55372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Flowchart: Stored Data 33"/>
                                <wps:cNvSpPr/>
                                <wps:spPr>
                                  <a:xfrm>
                                    <a:off x="0" y="3779520"/>
                                    <a:ext cx="1653540" cy="457200"/>
                                  </a:xfrm>
                                  <a:prstGeom prst="flowChartOnlineStorag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4FA704" w14:textId="77777777" w:rsidR="001646CF" w:rsidRDefault="001646CF" w:rsidP="008063AF">
                                      <w:pPr>
                                        <w:jc w:val="center"/>
                                      </w:pPr>
                                      <w:r>
                                        <w:t>Train image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a:off x="830580" y="4236720"/>
                                    <a:ext cx="0" cy="55372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830580" y="1303020"/>
                                    <a:ext cx="0" cy="554182"/>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a:off x="4137660" y="1310640"/>
                                    <a:ext cx="0" cy="554182"/>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a:off x="830580" y="2320290"/>
                                    <a:ext cx="0" cy="554182"/>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Flowchart: Process 38"/>
                                <wps:cNvSpPr/>
                                <wps:spPr>
                                  <a:xfrm>
                                    <a:off x="121920" y="4812030"/>
                                    <a:ext cx="1409700" cy="46482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8BA44A" w14:textId="77777777" w:rsidR="001646CF" w:rsidRDefault="001646CF" w:rsidP="008063AF">
                                      <w:pPr>
                                        <w:jc w:val="center"/>
                                      </w:pPr>
                                      <w:r>
                                        <w:t>Train feature normalization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Process 39"/>
                                <wps:cNvSpPr/>
                                <wps:spPr>
                                  <a:xfrm>
                                    <a:off x="3429000" y="2884170"/>
                                    <a:ext cx="1409700" cy="34671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93E376" w14:textId="77777777" w:rsidR="001646CF" w:rsidRDefault="001646CF" w:rsidP="008063AF">
                                      <w:pPr>
                                        <w:jc w:val="center"/>
                                      </w:pPr>
                                      <w:r>
                                        <w:t>Feature generation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Arrow Connector 40"/>
                                <wps:cNvCnPr/>
                                <wps:spPr>
                                  <a:xfrm>
                                    <a:off x="4137660" y="3227070"/>
                                    <a:ext cx="0" cy="55372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 name="Flowchart: Stored Data 41"/>
                                <wps:cNvSpPr/>
                                <wps:spPr>
                                  <a:xfrm>
                                    <a:off x="3307080" y="3783330"/>
                                    <a:ext cx="1653540" cy="457200"/>
                                  </a:xfrm>
                                  <a:prstGeom prst="flowChartOnlineStorag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5FC634" w14:textId="77777777" w:rsidR="001646CF" w:rsidRDefault="001646CF" w:rsidP="008063AF">
                                      <w:pPr>
                                        <w:jc w:val="center"/>
                                      </w:pPr>
                                      <w:r>
                                        <w:t>Test image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wps:spPr>
                                  <a:xfrm>
                                    <a:off x="4137660" y="4236720"/>
                                    <a:ext cx="0" cy="55372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a:off x="4137660" y="2320290"/>
                                    <a:ext cx="0" cy="55372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 name="Flowchart: Process 44"/>
                                <wps:cNvSpPr/>
                                <wps:spPr>
                                  <a:xfrm>
                                    <a:off x="3429000" y="4812030"/>
                                    <a:ext cx="1409700" cy="46482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9E1870" w14:textId="77777777" w:rsidR="001646CF" w:rsidRDefault="001646CF" w:rsidP="008063AF">
                                      <w:pPr>
                                        <w:jc w:val="center"/>
                                      </w:pPr>
                                      <w:r>
                                        <w:t>Test feature normalization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5" name="Group 45"/>
                              <wpg:cNvGrpSpPr/>
                              <wpg:grpSpPr>
                                <a:xfrm>
                                  <a:off x="0" y="5276850"/>
                                  <a:ext cx="5002530" cy="2895600"/>
                                  <a:chOff x="0" y="0"/>
                                  <a:chExt cx="5002530" cy="2895600"/>
                                </a:xfrm>
                              </wpg:grpSpPr>
                              <wps:wsp>
                                <wps:cNvPr id="46" name="Straight Arrow Connector 46"/>
                                <wps:cNvCnPr/>
                                <wps:spPr>
                                  <a:xfrm>
                                    <a:off x="849630" y="0"/>
                                    <a:ext cx="0" cy="55372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 name="Flowchart: Data 47"/>
                                <wps:cNvSpPr/>
                                <wps:spPr>
                                  <a:xfrm>
                                    <a:off x="0" y="560070"/>
                                    <a:ext cx="1695450" cy="46482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DD5B5C" w14:textId="77777777" w:rsidR="001646CF" w:rsidRDefault="001646CF" w:rsidP="008063AF">
                                      <w:pPr>
                                        <w:jc w:val="center"/>
                                      </w:pPr>
                                      <w:r>
                                        <w:t>Normalized train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wps:spPr>
                                  <a:xfrm>
                                    <a:off x="849630" y="1021080"/>
                                    <a:ext cx="0" cy="55372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 name="Flowchart: Process 49"/>
                                <wps:cNvSpPr/>
                                <wps:spPr>
                                  <a:xfrm>
                                    <a:off x="137160" y="1584960"/>
                                    <a:ext cx="1409700" cy="34671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ADB9AF" w14:textId="77777777" w:rsidR="001646CF" w:rsidRDefault="001646CF" w:rsidP="008063AF">
                                      <w:pPr>
                                        <w:jc w:val="center"/>
                                      </w:pPr>
                                      <w:proofErr w:type="spellStart"/>
                                      <w:r>
                                        <w:t>Kfold</w:t>
                                      </w:r>
                                      <w:proofErr w:type="spellEnd"/>
                                      <w:r>
                                        <w:t xml:space="preserve"> cross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wps:spPr>
                                  <a:xfrm>
                                    <a:off x="4156710" y="0"/>
                                    <a:ext cx="0" cy="55372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 name="Flowchart: Data 51"/>
                                <wps:cNvSpPr/>
                                <wps:spPr>
                                  <a:xfrm>
                                    <a:off x="3307080" y="560070"/>
                                    <a:ext cx="1695450" cy="46482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ED5BB9" w14:textId="77777777" w:rsidR="001646CF" w:rsidRDefault="001646CF" w:rsidP="008063AF">
                                      <w:pPr>
                                        <w:jc w:val="center"/>
                                      </w:pPr>
                                      <w:r>
                                        <w:t>Normalized test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Arrow Connector 52"/>
                                <wps:cNvCnPr/>
                                <wps:spPr>
                                  <a:xfrm>
                                    <a:off x="4160520" y="1024890"/>
                                    <a:ext cx="1270" cy="56007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 name="Flowchart: Process 53"/>
                                <wps:cNvSpPr/>
                                <wps:spPr>
                                  <a:xfrm>
                                    <a:off x="3455670" y="1584960"/>
                                    <a:ext cx="1409700" cy="34671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91F870" w14:textId="77777777" w:rsidR="001646CF" w:rsidRDefault="001646CF" w:rsidP="008063AF">
                                      <w:pPr>
                                        <w:jc w:val="center"/>
                                      </w:pPr>
                                      <w:r>
                                        <w:t>Test data classify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Flowchart: Process 54"/>
                                <wps:cNvSpPr/>
                                <wps:spPr>
                                  <a:xfrm>
                                    <a:off x="1790700" y="617220"/>
                                    <a:ext cx="1295400" cy="34671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ADC0DC" w14:textId="77777777" w:rsidR="001646CF" w:rsidRDefault="001646CF" w:rsidP="008063AF">
                                      <w:pPr>
                                        <w:jc w:val="center"/>
                                      </w:pPr>
                                      <w:r>
                                        <w:t xml:space="preserve">Classifier training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Straight Connector 55"/>
                                <wps:cNvCnPr/>
                                <wps:spPr>
                                  <a:xfrm>
                                    <a:off x="1546860" y="788670"/>
                                    <a:ext cx="236220" cy="0"/>
                                  </a:xfrm>
                                  <a:prstGeom prst="line">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wps:spPr>
                                  <a:xfrm>
                                    <a:off x="2865120" y="1756410"/>
                                    <a:ext cx="59055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Flowchart: Terminator 57"/>
                                <wps:cNvSpPr/>
                                <wps:spPr>
                                  <a:xfrm>
                                    <a:off x="144780" y="2491740"/>
                                    <a:ext cx="1405890" cy="40386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40A2B6" w14:textId="77777777" w:rsidR="001646CF" w:rsidRDefault="001646CF" w:rsidP="008063AF">
                                      <w:pPr>
                                        <w:jc w:val="center"/>
                                      </w:pPr>
                                      <w:r>
                                        <w:t>Scores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849630" y="1924050"/>
                                    <a:ext cx="0" cy="55372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wps:spPr>
                                  <a:xfrm>
                                    <a:off x="4164330" y="1931670"/>
                                    <a:ext cx="0" cy="55372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Flowchart: Terminator 60"/>
                                <wps:cNvSpPr/>
                                <wps:spPr>
                                  <a:xfrm>
                                    <a:off x="3459480" y="2484120"/>
                                    <a:ext cx="1405890" cy="40386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34C8B0" w14:textId="77777777" w:rsidR="001646CF" w:rsidRDefault="001646CF" w:rsidP="008063AF">
                                      <w:pPr>
                                        <w:jc w:val="center"/>
                                      </w:pPr>
                                      <w:r>
                                        <w:t xml:space="preserve">Classify results </w:t>
                                      </w:r>
                                      <w:proofErr w:type="spellStart"/>
                                      <w:r>
                                        <w:t>esults</w:t>
                                      </w:r>
                                      <w:proofErr w:type="gramStart"/>
                                      <w:r>
                                        <w:t>:scores</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61" name="Flowchart: Stored Data 61"/>
                            <wps:cNvSpPr/>
                            <wps:spPr>
                              <a:xfrm>
                                <a:off x="1813560" y="6804660"/>
                                <a:ext cx="1249680" cy="449580"/>
                              </a:xfrm>
                              <a:prstGeom prst="flowChartOnlineStorag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5AEC11" w14:textId="77777777" w:rsidR="001646CF" w:rsidRDefault="001646CF" w:rsidP="008063AF">
                                  <w:pPr>
                                    <w:jc w:val="center"/>
                                  </w:pPr>
                                  <w:r>
                                    <w:t>Trained 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Arrow Connector 62"/>
                            <wps:cNvCnPr/>
                            <wps:spPr>
                              <a:xfrm>
                                <a:off x="2446020" y="6248400"/>
                                <a:ext cx="0" cy="54864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2A17B4DF" id="Group 16" o:spid="_x0000_s1026" style="position:absolute;margin-left:31.85pt;margin-top:6.25pt;width:393.9pt;height:643.5pt;z-index:251674624;mso-position-horizontal-relative:margin" coordsize="50025,81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">
                  <v:group id="Group 17" o:spid="_x0000_s1027" style="position:absolute;left:15544;top:48082;width:18822;height:4496" coordsize="18821,4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18" o:spid="_x0000_s1028" type="#_x0000_t130" style="position:absolute;left:2438;width:12497;height:4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0olsMA&#10;AADbAAAADwAAAGRycy9kb3ducmV2LnhtbESPT2vCQBDF7wW/wzKCt7qxoEh0Ff9QEKWH2nofs2MS&#10;zM6G3TWm375zKPQ2w3vz3m+W6941qqMQa88GJuMMFHHhbc2lge+v99c5qJiQLTaeycAPRVivBi9L&#10;zK1/8id151QqCeGYo4EqpTbXOhYVOYxj3xKLdvPBYZI1lNoGfEq4a/Rbls20w5qlocKWdhUV9/PD&#10;GeBpc+nifLLd9fzxCMf9FW+bkzGjYb9ZgErUp3/z3/XBCr7Ayi8ygF7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0olsMAAADbAAAADwAAAAAAAAAAAAAAAACYAgAAZHJzL2Rv&#10;d25yZXYueG1sUEsFBgAAAAAEAAQA9QAAAIgDAAAAAA==&#10;" fillcolor="white [3201]" strokecolor="black [3213]" strokeweight="1pt">
                      <v:textbox>
                        <w:txbxContent>
                          <w:p w14:paraId="5F3EDBC5" w14:textId="77777777" w:rsidR="001646CF" w:rsidRDefault="001646CF" w:rsidP="008063AF">
                            <w:pPr>
                              <w:jc w:val="center"/>
                            </w:pPr>
                            <w:r>
                              <w:t>Trained scaler</w:t>
                            </w:r>
                          </w:p>
                        </w:txbxContent>
                      </v:textbox>
                    </v:shape>
                    <v:shape id="Straight Arrow Connector 19" o:spid="_x0000_s1029" type="#_x0000_t32" style="position:absolute;top:2362;width:23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wPpMEAAADbAAAADwAAAGRycy9kb3ducmV2LnhtbESP3YrCMBCF7xd8hzCCd2uqoKvVKKII&#10;Irj49wBDMzbFZlKaqPXtjSB4N8M555sz03ljS3Gn2heOFfS6CQjizOmCcwXn0/p3BMIHZI2lY1Lw&#10;JA/zWetniql2Dz7Q/RhyESHsU1RgQqhSKX1myKLvuoo4ahdXWwxxrXOpa3xEuC1lP0mG0mLB8YLB&#10;ipaGsuvxZiNlP+pVi91fsb30m2Ce/wM+rwZKddrNYgIiUBO+5k96o2P9Mbx/iQPI2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7A+kwQAAANsAAAAPAAAAAAAAAAAAAAAA&#10;AKECAABkcnMvZG93bnJldi54bWxQSwUGAAAAAAQABAD5AAAAjwMAAAAA&#10;" strokecolor="black [3213]" strokeweight="1pt">
                      <v:stroke endarrow="block" joinstyle="miter"/>
                    </v:shape>
                    <v:shape id="Straight Arrow Connector 20" o:spid="_x0000_s1030" type="#_x0000_t32" style="position:absolute;left:12954;top:2286;width:58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pshMMAAADbAAAADwAAAGRycy9kb3ducmV2LnhtbESP3WrCQBBG7wt9h2UK3tWNAdsQXUUq&#10;ggiW+vMAQ3bMhmZnQ3bV+PbORaGXwzffmTnz5eBbdaM+NoENTMYZKOIq2IZrA+fT5r0AFROyxTYw&#10;GXhQhOXi9WWOpQ13PtDtmGolEI4lGnApdaXWsXLkMY5DRyzZJfQek4x9rW2Pd4H7VudZ9qE9NiwX&#10;HHb05aj6PV69UH6KSbfafza7Sz4k9/ie8nk9NWb0NqxmoBIN6X/5r721BnL5XlzEA/Ti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6bITDAAAA2wAAAA8AAAAAAAAAAAAA&#10;AAAAoQIAAGRycy9kb3ducmV2LnhtbFBLBQYAAAAABAAEAPkAAACRAwAAAAA=&#10;" strokecolor="black [3213]" strokeweight="1pt">
                      <v:stroke endarrow="block" joinstyle="miter"/>
                    </v:shape>
                  </v:group>
                  <v:group id="Group 21" o:spid="_x0000_s1031" style="position:absolute;width:50025;height:81724" coordsize="50025,817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group id="Group 22" o:spid="_x0000_s1032" style="position:absolute;width:50025;height:81724" coordsize="50025,817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Group 23" o:spid="_x0000_s1033" style="position:absolute;left:190;width:49606;height:52768" coordsize="49606,527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Straight Arrow Connector 24" o:spid="_x0000_s1034" type="#_x0000_t32" style="position:absolute;left:24920;top:3305;width:35;height:512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gVOccAAADbAAAADwAAAGRycy9kb3ducmV2LnhtbESPQWvCQBSE70L/w/IEL1I3pkUkdRUV&#10;hIqVoi0Fb4/sM0nNvg272xj767uFQo/DzHzDzBadqUVLzleWFYxHCQji3OqKCwXvb5v7KQgfkDXW&#10;lknBjTws5ne9GWbaXvlA7TEUIkLYZ6igDKHJpPR5SQb9yDbE0TtbZzBE6QqpHV4j3NQyTZKJNFhx&#10;XCixoXVJ+eX4ZRS8PqST/fbwPXXD02m72q0+XtrPVKlBv1s+gQjUhf/wX/tZK0gf4fdL/AFy/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OBU5xwAAANsAAAAPAAAAAAAA&#10;AAAAAAAAAKECAABkcnMvZG93bnJldi54bWxQSwUGAAAAAAQABAD5AAAAlQMAAAAA&#10;" strokecolor="black [3213]" strokeweight="1pt">
                          <v:stroke endarrow="block" joinstyle="miter"/>
                        </v:shape>
                        <v:shapetype id="_x0000_t109" coordsize="21600,21600" o:spt="109" path="m,l,21600r21600,l21600,xe">
                          <v:stroke joinstyle="miter"/>
                          <v:path gradientshapeok="t" o:connecttype="rect"/>
                        </v:shapetype>
                        <v:shape id="Flowchart: Process 25" o:spid="_x0000_s1035" type="#_x0000_t109" style="position:absolute;left:15430;top:8428;width:18980;height:72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6a8UA&#10;AADbAAAADwAAAGRycy9kb3ducmV2LnhtbESPT2vCQBTE7wW/w/KE3nTT0IpEVymFYgvBP7GX3h7Z&#10;ZzYk+zZkV02/vSsIPQ4z8xtmuR5sKy7U+9qxgpdpAoK4dLrmSsHP8XMyB+EDssbWMSn4Iw/r1ehp&#10;iZl2Vz7QpQiViBD2GSowIXSZlL40ZNFPXUccvZPrLYYo+0rqHq8RbluZJslMWqw5Lhjs6MNQ2RRn&#10;q6DZtYe8ea2o2G9/NyZPy273nSv1PB7eFyACDeE//Gh/aQXpG9y/xB8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QDprxQAAANsAAAAPAAAAAAAAAAAAAAAAAJgCAABkcnMv&#10;ZG93bnJldi54bWxQSwUGAAAAAAQABAD1AAAAigMAAAAA&#10;" fillcolor="white [3201]" strokecolor="black [3213]" strokeweight="1pt">
                          <v:textbox>
                            <w:txbxContent>
                              <w:p w14:paraId="5C1C157D" w14:textId="77777777" w:rsidR="001646CF" w:rsidRPr="004E62E8" w:rsidRDefault="001646CF" w:rsidP="008063AF">
                                <w:pPr>
                                  <w:spacing w:after="0"/>
                                  <w:jc w:val="center"/>
                                  <w:rPr>
                                    <w:sz w:val="19"/>
                                    <w:szCs w:val="19"/>
                                  </w:rPr>
                                </w:pPr>
                                <w:r w:rsidRPr="004E62E8">
                                  <w:rPr>
                                    <w:sz w:val="19"/>
                                    <w:szCs w:val="19"/>
                                  </w:rPr>
                                  <w:t>Labelling and Random Sampling</w:t>
                                </w:r>
                              </w:p>
                              <w:p w14:paraId="3C7154BF" w14:textId="60B516DD" w:rsidR="001646CF" w:rsidRPr="004E62E8" w:rsidRDefault="001646CF" w:rsidP="008063AF">
                                <w:pPr>
                                  <w:spacing w:after="0"/>
                                  <w:jc w:val="center"/>
                                  <w:rPr>
                                    <w:sz w:val="19"/>
                                    <w:szCs w:val="19"/>
                                  </w:rPr>
                                </w:pPr>
                                <w:ins w:id="1380" w:author="David Chen" w:date="2018-10-25T17:19:00Z">
                                  <w:r w:rsidRPr="004E62E8">
                                    <w:rPr>
                                      <w:sz w:val="19"/>
                                      <w:szCs w:val="19"/>
                                    </w:rPr>
                                    <w:t xml:space="preserve">Using </w:t>
                                  </w:r>
                                </w:ins>
                                <w:r w:rsidRPr="004E62E8">
                                  <w:rPr>
                                    <w:sz w:val="19"/>
                                    <w:szCs w:val="19"/>
                                  </w:rPr>
                                  <w:t>Train_test_split</w:t>
                                </w:r>
                                <w:ins w:id="1381" w:author="David Chen" w:date="2018-10-25T17:20:00Z">
                                  <w:r w:rsidRPr="004E62E8">
                                    <w:rPr>
                                      <w:sz w:val="19"/>
                                      <w:szCs w:val="19"/>
                                    </w:rPr>
                                    <w:t xml:space="preserve"> to split the image files into training and testing data</w:t>
                                  </w:r>
                                </w:ins>
                              </w:p>
                            </w:txbxContent>
                          </v:textbox>
                        </v:shape>
                        <v:shape id="Straight Arrow Connector 26" o:spid="_x0000_s1036" type="#_x0000_t32" style="position:absolute;left:8305;top:12039;width:7125;height:9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2MPcMAAADbAAAADwAAAGRycy9kb3ducmV2LnhtbESPT4vCMBTE78J+h/AEL6KpHkS6RhFZ&#10;QfDk370+mmfb3ealJGmtfnojLOxxmJnfMItVZyrRkvOlZQWTcQKCOLO65FzB+bQdzUH4gKyxskwK&#10;HuRhtfzoLTDV9s4Hao8hFxHCPkUFRQh1KqXPCjLox7Ymjt7NOoMhSpdL7fAe4aaS0ySZSYMlx4UC&#10;a9oUlP0eG6Ngf62Hl3Bq3LBKvjaP9uf7uTuzUoN+t/4EEagL/+G/9k4rmM7g/SX+ALl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NjD3DAAAA2wAAAA8AAAAAAAAAAAAA&#10;AAAAoQIAAGRycy9kb3ducmV2LnhtbFBLBQYAAAAABAAEAPkAAACRAwAAAAA=&#10;" strokecolor="black [3213]" strokeweight="1pt">
                          <v:stroke joinstyle="miter"/>
                        </v:shape>
                        <v:shape id="Straight Arrow Connector 27" o:spid="_x0000_s1037" type="#_x0000_t32" style="position:absolute;left:34410;top:12039;width:7022;height:106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VHwcUAAADbAAAADwAAAGRycy9kb3ducmV2LnhtbESPQWsCMRSE70L/Q3hCL6LZKmrZGqVK&#10;Cz2qFbG31+S5u3bzsmyyuv57Iwg9DjPzDTNbtLYUZ6p94VjByyABQaydKThTsPv+7L+C8AHZYOmY&#10;FFzJw2L+1JlhatyFN3TehkxECPsUFeQhVKmUXudk0Q9cRRy9o6sthijrTJoaLxFuSzlMkom0WHBc&#10;yLGiVU76b9tYBb31SI+Wv1d9aE7TSXJqxvsP+aPUc7d9fwMRqA3/4Uf7yygYTuH+Jf4AOb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EVHwcUAAADbAAAADwAAAAAAAAAA&#10;AAAAAAChAgAAZHJzL2Rvd25yZXYueG1sUEsFBgAAAAAEAAQA+QAAAJMDAAAAAA==&#10;" strokecolor="black [3213]" strokeweight="1pt">
                          <v:stroke joinstyle="miter"/>
                        </v:shape>
                        <v:shape id="Flowchart: Stored Data 28" o:spid="_x0000_s1038" type="#_x0000_t130" style="position:absolute;top:18630;width:16535;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HiK8AA&#10;AADbAAAADwAAAGRycy9kb3ducmV2LnhtbERPyWrDMBC9F/oPYgq9NbIDLcGJbJyUQmnpoVnuE2ti&#10;m1gjI8lL/j46FHp8vH1TzKYTIznfWlaQLhIQxJXVLdcKjoePlxUIH5A1dpZJwY08FPnjwwYzbSf+&#10;pXEfahFD2GeooAmhz6T0VUMG/cL2xJG7WGcwROhqqR1OMdx0cpkkb9Jgy7GhwZ52DVXX/WAU8Gt3&#10;Gv0q3e5m/hnc1/sZL+W3Us9Pc7kGEWgO/+I/96dWsIxj45f4A2R+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bHiK8AAAADbAAAADwAAAAAAAAAAAAAAAACYAgAAZHJzL2Rvd25y&#10;ZXYueG1sUEsFBgAAAAAEAAQA9QAAAIUDAAAAAA==&#10;" fillcolor="white [3201]" strokecolor="black [3213]" strokeweight="1pt">
                          <v:textbox>
                            <w:txbxContent>
                              <w:p w14:paraId="6B77BE9F" w14:textId="77777777" w:rsidR="001646CF" w:rsidRDefault="001646CF" w:rsidP="008063AF">
                                <w:pPr>
                                  <w:jc w:val="center"/>
                                </w:pPr>
                                <w:r>
                                  <w:t>Labelled train image samples</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29" o:spid="_x0000_s1039" type="#_x0000_t115" style="position:absolute;left:15468;width:18822;height:5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NX6MQA&#10;AADbAAAADwAAAGRycy9kb3ducmV2LnhtbESPT4vCMBTE74LfITzBy6KpHtZajaLLunrw4p+D3h7N&#10;sy02L6WJtfvtN8KCx2FmfsPMl60pRUO1KywrGA0jEMSp1QVnCs6nzSAG4TyyxtIyKfglB8tFtzPH&#10;RNsnH6g5+kwECLsEFeTeV4mULs3JoBvaijh4N1sb9EHWmdQ1PgPclHIcRZ/SYMFhIceKvnJK78eH&#10;UdCQ3urYfUyy9dX87Ke37+vjEinV77WrGQhPrX+H/9s7rWA8hdeX8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zV+jEAAAA2wAAAA8AAAAAAAAAAAAAAAAAmAIAAGRycy9k&#10;b3ducmV2LnhtbFBLBQYAAAAABAAEAPUAAACJAwAAAAA=&#10;" fillcolor="white [3201]" strokecolor="black [3213]" strokeweight="1pt">
                          <v:textbox>
                            <w:txbxContent>
                              <w:p w14:paraId="774BC033" w14:textId="5FC608FA" w:rsidR="001646CF" w:rsidRDefault="001646CF" w:rsidP="008063AF">
                                <w:pPr>
                                  <w:jc w:val="center"/>
                                </w:pPr>
                                <w:r>
                                  <w:t>Organi</w:t>
                                </w:r>
                                <w:ins w:id="1382" w:author="David Chen" w:date="2018-10-25T17:19:00Z">
                                  <w:r>
                                    <w:t>s</w:t>
                                  </w:r>
                                </w:ins>
                                <w:r>
                                  <w:t>ed image files</w:t>
                                </w:r>
                              </w:p>
                            </w:txbxContent>
                          </v:textbox>
                        </v:shape>
                        <v:shape id="Flowchart: Stored Data 30" o:spid="_x0000_s1040" type="#_x0000_t130" style="position:absolute;left:33070;top:18707;width:1653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548L8A&#10;AADbAAAADwAAAGRycy9kb3ducmV2LnhtbERPy4rCMBTdC/5DuII7TVWU0jGKOgwMigsfs7/TXNsy&#10;zU1JYu38vVkILg/nvVx3phYtOV9ZVjAZJyCIc6srLhRcL1+jFIQPyBpry6TgnzysV/3eEjNtH3yi&#10;9hwKEUPYZ6igDKHJpPR5SQb92DbEkbtZZzBE6AqpHT5iuKnlNEkW0mDFsaHEhnYl5X/nu1HA8/qn&#10;9elku+v4eHf7z1+8bQ5KDQfd5gNEoC68xS/3t1Ywi+vjl/gD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HnjwvwAAANsAAAAPAAAAAAAAAAAAAAAAAJgCAABkcnMvZG93bnJl&#10;di54bWxQSwUGAAAAAAQABAD1AAAAhAMAAAAA&#10;" fillcolor="white [3201]" strokecolor="black [3213]" strokeweight="1pt">
                          <v:textbox>
                            <w:txbxContent>
                              <w:p w14:paraId="5A7C1D32" w14:textId="77777777" w:rsidR="001646CF" w:rsidRDefault="001646CF" w:rsidP="008063AF">
                                <w:pPr>
                                  <w:jc w:val="center"/>
                                </w:pPr>
                                <w:r>
                                  <w:t>Labelled test image samples</w:t>
                                </w:r>
                              </w:p>
                            </w:txbxContent>
                          </v:textbox>
                        </v:shape>
                        <v:shape id="Flowchart: Process 31" o:spid="_x0000_s1041" type="#_x0000_t109" style="position:absolute;left:1219;top:28803;width:14097;height:3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KqtcQA&#10;AADbAAAADwAAAGRycy9kb3ducmV2LnhtbESPQWvCQBSE7wX/w/KE3upGLUWiq4ggtRCqRi/eHtln&#10;NiT7NmS3mv77riD0OMzMN8xi1dtG3KjzlWMF41ECgrhwuuJSwfm0fZuB8AFZY+OYFPySh9Vy8LLA&#10;VLs7H+mWh1JECPsUFZgQ2lRKXxiy6EeuJY7e1XUWQ5RdKXWH9wi3jZwkyYe0WHFcMNjSxlBR5z9W&#10;Qb1vjln9XlJ++L58mmxStPuvTKnXYb+egwjUh//ws73TCqZjeHyJP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iqrXEAAAA2wAAAA8AAAAAAAAAAAAAAAAAmAIAAGRycy9k&#10;b3ducmV2LnhtbFBLBQYAAAAABAAEAPUAAACJAwAAAAA=&#10;" fillcolor="white [3201]" strokecolor="black [3213]" strokeweight="1pt">
                          <v:textbox>
                            <w:txbxContent>
                              <w:p w14:paraId="4728CBDA" w14:textId="77777777" w:rsidR="001646CF" w:rsidRDefault="001646CF" w:rsidP="008063AF">
                                <w:pPr>
                                  <w:jc w:val="center"/>
                                </w:pPr>
                                <w:r>
                                  <w:t>Feature generation</w:t>
                                </w:r>
                              </w:p>
                            </w:txbxContent>
                          </v:textbox>
                        </v:shape>
                        <v:shape id="Straight Arrow Connector 32" o:spid="_x0000_s1042" type="#_x0000_t32" style="position:absolute;left:8305;top:32194;width:0;height:55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3BtcIAAADbAAAADwAAAGRycy9kb3ducmV2LnhtbESP3YrCMBSE74V9h3AE7zS14g9do8gu&#10;gggr2vUBDs2xKTYnpclqfXuzIHg5zMw3zHLd2VrcqPWVYwXjUQKCuHC64lLB+Xc7XIDwAVlj7ZgU&#10;PMjDevXRW2Km3Z1PdMtDKSKEfYYKTAhNJqUvDFn0I9cQR+/iWoshyraUusV7hNtapkkykxYrjgsG&#10;G/oyVFzzPxspx8W42fzMq/0l7YJ5HKZ8/p4qNeh3m08QgbrwDr/aO61gksL/l/gD5Oo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f3BtcIAAADbAAAADwAAAAAAAAAAAAAA&#10;AAChAgAAZHJzL2Rvd25yZXYueG1sUEsFBgAAAAAEAAQA+QAAAJADAAAAAA==&#10;" strokecolor="black [3213]" strokeweight="1pt">
                          <v:stroke endarrow="block" joinstyle="miter"/>
                        </v:shape>
                        <v:shape id="Flowchart: Stored Data 33" o:spid="_x0000_s1043" type="#_x0000_t130" style="position:absolute;top:37795;width:16535;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zmh8IA&#10;AADbAAAADwAAAGRycy9kb3ducmV2LnhtbESPQYvCMBSE78L+h/CEvWmqokg1iqssLIqHdfX+bJ5t&#10;sXkpSazdf28EweMwM98w82VrKtGQ86VlBYN+AoI4s7rkXMHx77s3BeEDssbKMin4Jw/LxUdnjqm2&#10;d/6l5hByESHsU1RQhFCnUvqsIIO+b2vi6F2sMxiidLnUDu8Rbio5TJKJNFhyXCiwpnVB2fVwMwp4&#10;XJ0aPx18rVve39x2c8bLaqfUZ7ddzUAEasM7/Gr/aAWjE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zOaHwgAAANsAAAAPAAAAAAAAAAAAAAAAAJgCAABkcnMvZG93&#10;bnJldi54bWxQSwUGAAAAAAQABAD1AAAAhwMAAAAA&#10;" fillcolor="white [3201]" strokecolor="black [3213]" strokeweight="1pt">
                          <v:textbox>
                            <w:txbxContent>
                              <w:p w14:paraId="304FA704" w14:textId="77777777" w:rsidR="001646CF" w:rsidRDefault="001646CF" w:rsidP="008063AF">
                                <w:pPr>
                                  <w:jc w:val="center"/>
                                </w:pPr>
                                <w:r>
                                  <w:t>Train image features</w:t>
                                </w:r>
                              </w:p>
                            </w:txbxContent>
                          </v:textbox>
                        </v:shape>
                        <v:shape id="Straight Arrow Connector 34" o:spid="_x0000_s1044" type="#_x0000_t32" style="position:absolute;left:8305;top:42367;width:0;height:55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j8WsIAAADbAAAADwAAAGRycy9kb3ducmV2LnhtbESP3YrCMBSE7xd8h3CEvdNUXX+oRhFl&#10;YREU/x7g0BybYnNSmqj17Y0g7OUwM98ws0VjS3Gn2heOFfS6CQjizOmCcwXn029nAsIHZI2lY1Lw&#10;JA+Leetrhql2Dz7Q/RhyESHsU1RgQqhSKX1myKLvuoo4ehdXWwxR1rnUNT4i3JaynyQjabHguGCw&#10;opWh7Hq82UjZT3rVcjsuNpd+E8xzN+TzeqjUd7tZTkEEasJ/+NP+0woGP/D+En+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Vj8WsIAAADbAAAADwAAAAAAAAAAAAAA&#10;AAChAgAAZHJzL2Rvd25yZXYueG1sUEsFBgAAAAAEAAQA+QAAAJADAAAAAA==&#10;" strokecolor="black [3213]" strokeweight="1pt">
                          <v:stroke endarrow="block" joinstyle="miter"/>
                        </v:shape>
                        <v:shape id="Straight Arrow Connector 35" o:spid="_x0000_s1045" type="#_x0000_t32" style="position:absolute;left:8305;top:13030;width:0;height:55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RZwcIAAADbAAAADwAAAGRycy9kb3ducmV2LnhtbESP0YrCMBRE34X9h3AF3zRVqUrXKLIi&#10;iLCiXT/g0lybYnNTmqj1783Cwj4OM3OGWa47W4sHtb5yrGA8SkAQF05XXCq4/OyGCxA+IGusHZOC&#10;F3lYrz56S8y0e/KZHnkoRYSwz1CBCaHJpPSFIYt+5Bri6F1dazFE2ZZSt/iMcFvLSZLMpMWK44LB&#10;hr4MFbf8biPltBg3m+95dbhOumBex5Qv21SpQb/bfIII1IX/8F97rxVMU/j9En+AXL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hRZwcIAAADbAAAADwAAAAAAAAAAAAAA&#10;AAChAgAAZHJzL2Rvd25yZXYueG1sUEsFBgAAAAAEAAQA+QAAAJADAAAAAA==&#10;" strokecolor="black [3213]" strokeweight="1pt">
                          <v:stroke endarrow="block" joinstyle="miter"/>
                        </v:shape>
                        <v:shape id="Straight Arrow Connector 36" o:spid="_x0000_s1046" type="#_x0000_t32" style="position:absolute;left:41376;top:13106;width:0;height:55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bHtsIAAADbAAAADwAAAGRycy9kb3ducmV2LnhtbESP0YrCMBRE34X9h3AXfNNURVe6jSKK&#10;sAiKun7ApbltyjY3pYla/34jCD4OM3OGyZadrcWNWl85VjAaJiCIc6crLhVcfreDOQgfkDXWjknB&#10;gzwsFx+9DFPt7nyi2zmUIkLYp6jAhNCkUvrckEU/dA1x9ArXWgxRtqXULd4j3NZynCQzabHiuGCw&#10;obWh/O98tZFynI+a1f6r2hXjLpjHYcqXzVSp/me3+gYRqAvv8Kv9oxVMZvD8En+AX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sbHtsIAAADbAAAADwAAAAAAAAAAAAAA&#10;AAChAgAAZHJzL2Rvd25yZXYueG1sUEsFBgAAAAAEAAQA+QAAAJADAAAAAA==&#10;" strokecolor="black [3213]" strokeweight="1pt">
                          <v:stroke endarrow="block" joinstyle="miter"/>
                        </v:shape>
                        <v:shape id="Straight Arrow Connector 37" o:spid="_x0000_s1047" type="#_x0000_t32" style="position:absolute;left:8305;top:23202;width:0;height:55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piLcMAAADbAAAADwAAAGRycy9kb3ducmV2LnhtbESP3WrCQBSE7wXfYTmF3ukmEX9IXUOw&#10;CKVQUesDHLLHbGj2bMhuNb59tyB4OczMN8y6GGwrrtT7xrGCdJqAIK6cbrhWcP7eTVYgfEDW2Dom&#10;BXfyUGzGozXm2t34SNdTqEWEsM9RgQmhy6X0lSGLfuo64uhdXG8xRNnXUvd4i3DbyixJFtJiw3HB&#10;YEdbQ9XP6ddGymGVduXXsvm8ZEMw9/2cz+9zpV5fhvINRKAhPMOP9odWMFvC/5f4A+Tm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KYi3DAAAA2wAAAA8AAAAAAAAAAAAA&#10;AAAAoQIAAGRycy9kb3ducmV2LnhtbFBLBQYAAAAABAAEAPkAAACRAwAAAAA=&#10;" strokecolor="black [3213]" strokeweight="1pt">
                          <v:stroke endarrow="block" joinstyle="miter"/>
                        </v:shape>
                        <v:shape id="Flowchart: Process 38" o:spid="_x0000_s1048" type="#_x0000_t109" style="position:absolute;left:1219;top:48120;width:14097;height:46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gDKMIA&#10;AADbAAAADwAAAGRycy9kb3ducmV2LnhtbERPz2vCMBS+C/sfwht403QqMqppGYOxCWWu3S7eHs1b&#10;U9q8lCbT+t+bw8Djx/d7n0+2F2cafetYwdMyAUFcO91yo+Dn+23xDMIHZI29Y1JwJQ959jDbY6rd&#10;hUs6V6ERMYR9igpMCEMqpa8NWfRLNxBH7teNFkOEYyP1iJcYbnu5SpKttNhybDA40Kuhuqv+rILu&#10;2JdFt2mo+vo8vZtiVQ/HQ6HU/HF62YEINIW7+N/9oRWs49j4Jf4A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mAMowgAAANsAAAAPAAAAAAAAAAAAAAAAAJgCAABkcnMvZG93&#10;bnJldi54bWxQSwUGAAAAAAQABAD1AAAAhwMAAAAA&#10;" fillcolor="white [3201]" strokecolor="black [3213]" strokeweight="1pt">
                          <v:textbox>
                            <w:txbxContent>
                              <w:p w14:paraId="448BA44A" w14:textId="77777777" w:rsidR="001646CF" w:rsidRDefault="001646CF" w:rsidP="008063AF">
                                <w:pPr>
                                  <w:jc w:val="center"/>
                                </w:pPr>
                                <w:r>
                                  <w:t>Train feature normalization</w:t>
                                </w:r>
                              </w:p>
                            </w:txbxContent>
                          </v:textbox>
                        </v:shape>
                        <v:shape id="Flowchart: Process 39" o:spid="_x0000_s1049" type="#_x0000_t109" style="position:absolute;left:34290;top:28841;width:14097;height:3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ms8UA&#10;AADbAAAADwAAAGRycy9kb3ducmV2LnhtbESPQWvCQBSE7wX/w/KE3upGK6Kpq4hQWiFUk/bS2yP7&#10;zIZk34bsVtN/3y0IHoeZ+YZZbwfbigv1vnasYDpJQBCXTtdcKfj6fH1agvABWWPrmBT8koftZvSw&#10;xlS7K+d0KUIlIoR9igpMCF0qpS8NWfQT1xFH7+x6iyHKvpK6x2uE21bOkmQhLdYcFwx2tDdUNsWP&#10;VdAc2zxr5hUVp4/vN5PNyu54yJR6HA+7FxCBhnAP39rvWsHzCv6/xB8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1KazxQAAANsAAAAPAAAAAAAAAAAAAAAAAJgCAABkcnMv&#10;ZG93bnJldi54bWxQSwUGAAAAAAQABAD1AAAAigMAAAAA&#10;" fillcolor="white [3201]" strokecolor="black [3213]" strokeweight="1pt">
                          <v:textbox>
                            <w:txbxContent>
                              <w:p w14:paraId="4893E376" w14:textId="77777777" w:rsidR="001646CF" w:rsidRDefault="001646CF" w:rsidP="008063AF">
                                <w:pPr>
                                  <w:jc w:val="center"/>
                                </w:pPr>
                                <w:r>
                                  <w:t>Feature generation</w:t>
                                </w:r>
                              </w:p>
                            </w:txbxContent>
                          </v:textbox>
                        </v:shape>
                        <v:shape id="Straight Arrow Connector 40" o:spid="_x0000_s1050" type="#_x0000_t32" style="position:absolute;left:41376;top:32270;width:0;height:55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WJJMMAAADbAAAADwAAAGRycy9kb3ducmV2LnhtbESP0WoCQQxF3wv+wxChb3VWqVVWRxGl&#10;IIKlVT8g7MSdxZ3MsjPV9e/Ng+BjuLknOfNl52t1pTZWgQ0MBxko4iLYiksDp+P3xxRUTMgW68Bk&#10;4E4Rlove2xxzG278R9dDKpVAOOZowKXU5FrHwpHHOAgNsWTn0HpMMralti3eBO5rPcqyL+2xYrng&#10;sKG1o+Jy+PdC+Z0Om9V+Uu3Ooy65+8+YT5uxMe/9bjUDlahLr+Vne2sNfMr34iIeoB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JliSTDAAAA2wAAAA8AAAAAAAAAAAAA&#10;AAAAoQIAAGRycy9kb3ducmV2LnhtbFBLBQYAAAAABAAEAPkAAACRAwAAAAA=&#10;" strokecolor="black [3213]" strokeweight="1pt">
                          <v:stroke endarrow="block" joinstyle="miter"/>
                        </v:shape>
                        <v:shape id="Flowchart: Stored Data 41" o:spid="_x0000_s1051" type="#_x0000_t130" style="position:absolute;left:33070;top:37833;width:1653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SuFsMA&#10;AADbAAAADwAAAGRycy9kb3ducmV2LnhtbESPW4vCMBSE3xf8D+EIvq1pxV2kGsULgqzsw3p5PzbH&#10;tticlCTW+u/NwsI+DjPzDTNbdKYWLTlfWVaQDhMQxLnVFRcKTsft+wSED8gaa8uk4EkeFvPe2wwz&#10;bR/8Q+0hFCJC2GeooAyhyaT0eUkG/dA2xNG7WmcwROkKqR0+ItzUcpQkn9JgxXGhxIbWJeW3w90o&#10;4I/63PpJulp3/H13X5sLXpd7pQb9bjkFEagL/+G/9k4rGKfw+yX+AD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SuFsMAAADbAAAADwAAAAAAAAAAAAAAAACYAgAAZHJzL2Rv&#10;d25yZXYueG1sUEsFBgAAAAAEAAQA9QAAAIgDAAAAAA==&#10;" fillcolor="white [3201]" strokecolor="black [3213]" strokeweight="1pt">
                          <v:textbox>
                            <w:txbxContent>
                              <w:p w14:paraId="065FC634" w14:textId="77777777" w:rsidR="001646CF" w:rsidRDefault="001646CF" w:rsidP="008063AF">
                                <w:pPr>
                                  <w:jc w:val="center"/>
                                </w:pPr>
                                <w:r>
                                  <w:t>Test image features</w:t>
                                </w:r>
                              </w:p>
                            </w:txbxContent>
                          </v:textbox>
                        </v:shape>
                        <v:shape id="Straight Arrow Connector 42" o:spid="_x0000_s1052" type="#_x0000_t32" style="position:absolute;left:41376;top:42367;width:0;height:55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uyyMIAAADbAAAADwAAAGRycy9kb3ducmV2LnhtbESP3YrCMBSE74V9h3AE7zS1+EfXKLKL&#10;IMKKdn2AQ3Nsis1JabJa394sCF4OM/MNs1x3thY3an3lWMF4lIAgLpyuuFRw/t0OFyB8QNZYOyYF&#10;D/KwXn30lphpd+cT3fJQighhn6ECE0KTSekLQxb9yDXE0bu41mKIsi2lbvEe4baWaZLMpMWK44LB&#10;hr4MFdf8z0bKcTFuNj/zan9Ju2Aehymfv6dKDfrd5hNEoC68w6/2TiuYpPD/Jf4AuXo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fuyyMIAAADbAAAADwAAAAAAAAAAAAAA&#10;AAChAgAAZHJzL2Rvd25yZXYueG1sUEsFBgAAAAAEAAQA+QAAAJADAAAAAA==&#10;" strokecolor="black [3213]" strokeweight="1pt">
                          <v:stroke endarrow="block" joinstyle="miter"/>
                        </v:shape>
                        <v:shape id="Straight Arrow Connector 43" o:spid="_x0000_s1053" type="#_x0000_t32" style="position:absolute;left:41376;top:23202;width:0;height:55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cXU8IAAADbAAAADwAAAGRycy9kb3ducmV2LnhtbESP3YrCMBSE7xd8h3CEvdNUXX+oRhFl&#10;YREU/x7g0BybYnNSmqj17Y0g7OUwM98ws0VjS3Gn2heOFfS6CQjizOmCcwXn029nAsIHZI2lY1Lw&#10;JA+Leetrhql2Dz7Q/RhyESHsU1RgQqhSKX1myKLvuoo4ehdXWwxR1rnUNT4i3JaynyQjabHguGCw&#10;opWh7Hq82UjZT3rVcjsuNpd+E8xzN+TzeqjUd7tZTkEEasJ/+NP+0wp+BvD+En+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rcXU8IAAADbAAAADwAAAAAAAAAAAAAA&#10;AAChAgAAZHJzL2Rvd25yZXYueG1sUEsFBgAAAAAEAAQA+QAAAJADAAAAAA==&#10;" strokecolor="black [3213]" strokeweight="1pt">
                          <v:stroke endarrow="block" joinstyle="miter"/>
                        </v:shape>
                        <v:shape id="Flowchart: Process 44" o:spid="_x0000_s1054" type="#_x0000_t109" style="position:absolute;left:34290;top:48120;width:14097;height:46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N6UMQA&#10;AADbAAAADwAAAGRycy9kb3ducmV2LnhtbESPQWvCQBSE7wX/w/KE3upGCaVEVxFBWiFojV68PbLP&#10;bEj2bciumv57t1DocZiZb5jFarCtuFPva8cKppMEBHHpdM2VgvNp+/YBwgdkja1jUvBDHlbL0csC&#10;M+0efKR7ESoRIewzVGBC6DIpfWnIop+4jjh6V9dbDFH2ldQ9PiLctnKWJO/SYs1xwWBHG0NlU9ys&#10;gubQHvMmraj43l8+TT4ru8MuV+p1PKznIAIN4T/81/7SCtIUfr/EHyC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elDEAAAA2wAAAA8AAAAAAAAAAAAAAAAAmAIAAGRycy9k&#10;b3ducmV2LnhtbFBLBQYAAAAABAAEAPUAAACJAwAAAAA=&#10;" fillcolor="white [3201]" strokecolor="black [3213]" strokeweight="1pt">
                          <v:textbox>
                            <w:txbxContent>
                              <w:p w14:paraId="6D9E1870" w14:textId="77777777" w:rsidR="001646CF" w:rsidRDefault="001646CF" w:rsidP="008063AF">
                                <w:pPr>
                                  <w:jc w:val="center"/>
                                </w:pPr>
                                <w:r>
                                  <w:t>Test feature normalization</w:t>
                                </w:r>
                              </w:p>
                            </w:txbxContent>
                          </v:textbox>
                        </v:shape>
                      </v:group>
                      <v:group id="Group 45" o:spid="_x0000_s1055" style="position:absolute;top:52768;width:50025;height:28956" coordsize="50025,289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Straight Arrow Connector 46" o:spid="_x0000_s1056" type="#_x0000_t32" style="position:absolute;left:8496;width:0;height:55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C0y8IAAADbAAAADwAAAGRycy9kb3ducmV2LnhtbESP0YrCMBRE34X9h3AXfNNUUVe6jSKK&#10;sAiKun7ApbltyjY3pYla/34jCD4OM3OGyZadrcWNWl85VjAaJiCIc6crLhVcfreDOQgfkDXWjknB&#10;gzwsFx+9DFPt7nyi2zmUIkLYp6jAhNCkUvrckEU/dA1x9ArXWgxRtqXULd4j3NZynCQzabHiuGCw&#10;obWh/O98tZFynI+a1f6r2hXjLpjHYcqXzVSp/me3+gYRqAvv8Kv9oxVMZvD8En+AX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sC0y8IAAADbAAAADwAAAAAAAAAAAAAA&#10;AAChAgAAZHJzL2Rvd25yZXYueG1sUEsFBgAAAAAEAAQA+QAAAJADAAAAAA==&#10;" strokecolor="black [3213]" strokeweight="1pt">
                          <v:stroke endarrow="block" joinstyle="miter"/>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47" o:spid="_x0000_s1057" type="#_x0000_t111" style="position:absolute;top:5600;width:16954;height:46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G1HcQA&#10;AADbAAAADwAAAGRycy9kb3ducmV2LnhtbESPQWsCMRCF70L/Q5iCF9GsIipbo5SCIF6KWvU6bqab&#10;1c1k3aS6/nsjFDw+3rzvzZvOG1uKK9W+cKyg30tAEGdOF5wr+NkuuhMQPiBrLB2Tgjt5mM/eWlNM&#10;tbvxmq6bkIsIYZ+iAhNClUrpM0MWfc9VxNH7dbXFEGWdS13jLcJtKQdJMpIWC44NBiv6MpSdN382&#10;vmHMt++E0/ay84fDcK9HneNqpVT7vfn8ABGoCa/j//RSKxiO4bklAk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BtR3EAAAA2wAAAA8AAAAAAAAAAAAAAAAAmAIAAGRycy9k&#10;b3ducmV2LnhtbFBLBQYAAAAABAAEAPUAAACJAwAAAAA=&#10;" fillcolor="white [3201]" strokecolor="black [3213]" strokeweight="1pt">
                          <v:textbox>
                            <w:txbxContent>
                              <w:p w14:paraId="0EDD5B5C" w14:textId="77777777" w:rsidR="001646CF" w:rsidRDefault="001646CF" w:rsidP="008063AF">
                                <w:pPr>
                                  <w:jc w:val="center"/>
                                </w:pPr>
                                <w:r>
                                  <w:t>Normalized train features</w:t>
                                </w:r>
                              </w:p>
                            </w:txbxContent>
                          </v:textbox>
                        </v:shape>
                        <v:shape id="Straight Arrow Connector 48" o:spid="_x0000_s1058" type="#_x0000_t32" style="position:absolute;left:8496;top:10210;width:0;height:55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FIsMAAADbAAAADwAAAGRycy9kb3ducmV2LnhtbESP0WoCQQxF3wv+wxChb3VWqVVWRxGl&#10;IIKlVT8g7MSdxZ3MsjPV9e/Ng+BjuLknOfNl52t1pTZWgQ0MBxko4iLYiksDp+P3xxRUTMgW68Bk&#10;4E4Rlove2xxzG278R9dDKpVAOOZowKXU5FrHwpHHOAgNsWTn0HpMMralti3eBO5rPcqyL+2xYrng&#10;sKG1o+Jy+PdC+Z0Om9V+Uu3Ooy65+8+YT5uxMe/9bjUDlahLr+Vne2sNfMqz4iIeoB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wThSLDAAAA2wAAAA8AAAAAAAAAAAAA&#10;AAAAoQIAAGRycy9kb3ducmV2LnhtbFBLBQYAAAAABAAEAPkAAACRAwAAAAA=&#10;" strokecolor="black [3213]" strokeweight="1pt">
                          <v:stroke endarrow="block" joinstyle="miter"/>
                        </v:shape>
                        <v:shape id="Flowchart: Process 49" o:spid="_x0000_s1059" type="#_x0000_t109" style="position:absolute;left:1371;top:15849;width:14097;height:3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LVzsQA&#10;AADbAAAADwAAAGRycy9kb3ducmV2LnhtbESPQWvCQBSE7wX/w/IK3uqmIlJTVymCqBCqRi+9PbKv&#10;2ZDs25BdNf77riD0OMzMN8x82dtGXKnzlWMF76MEBHHhdMWlgvNp/fYBwgdkjY1jUnAnD8vF4GWO&#10;qXY3PtI1D6WIEPYpKjAhtKmUvjBk0Y9cSxy9X9dZDFF2pdQd3iLcNnKcJFNpseK4YLCllaGizi9W&#10;Qb1vjlk9KSk/fP9sTDYu2v0uU2r42n99ggjUh//ws73VCiYzeHy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S1c7EAAAA2wAAAA8AAAAAAAAAAAAAAAAAmAIAAGRycy9k&#10;b3ducmV2LnhtbFBLBQYAAAAABAAEAPUAAACJAwAAAAA=&#10;" fillcolor="white [3201]" strokecolor="black [3213]" strokeweight="1pt">
                          <v:textbox>
                            <w:txbxContent>
                              <w:p w14:paraId="5DADB9AF" w14:textId="77777777" w:rsidR="001646CF" w:rsidRDefault="001646CF" w:rsidP="008063AF">
                                <w:pPr>
                                  <w:jc w:val="center"/>
                                </w:pPr>
                                <w:proofErr w:type="spellStart"/>
                                <w:r>
                                  <w:t>Kfold</w:t>
                                </w:r>
                                <w:proofErr w:type="spellEnd"/>
                                <w:r>
                                  <w:t xml:space="preserve"> cross validation</w:t>
                                </w:r>
                              </w:p>
                            </w:txbxContent>
                          </v:textbox>
                        </v:shape>
                        <v:shape id="Straight Arrow Connector 50" o:spid="_x0000_s1060" type="#_x0000_t32" style="position:absolute;left:41567;width:0;height:55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wf+cQAAADbAAAADwAAAGRycy9kb3ducmV2LnhtbESP3WrDMAxG7wt7B6PB7lqnhawlrVPK&#10;RqEMNtafBxCxEofFcoi9Nn376WLQS/HpO9LZbEffqSsNsQ1sYD7LQBFXwbbcGLic99MVqJiQLXaB&#10;ycCdImzLp8kGCxtufKTrKTVKIBwLNOBS6gutY+XIY5yFnliyOgwek4xDo+2AN4H7Ti+y7FV7bFku&#10;OOzpzVH1c/r1Qvlezfvd57L9qBdjcvevnC/vuTEvz+NuDSrRmB7L/+2DNZDL9+IiHq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vB/5xAAAANsAAAAPAAAAAAAAAAAA&#10;AAAAAKECAABkcnMvZG93bnJldi54bWxQSwUGAAAAAAQABAD5AAAAkgMAAAAA&#10;" strokecolor="black [3213]" strokeweight="1pt">
                          <v:stroke endarrow="block" joinstyle="miter"/>
                        </v:shape>
                        <v:shape id="Flowchart: Data 51" o:spid="_x0000_s1061" type="#_x0000_t111" style="position:absolute;left:33070;top:5600;width:16955;height:46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0eL8UA&#10;AADbAAAADwAAAGRycy9kb3ducmV2LnhtbESPQWvCQBCF7wX/wzKCF9GNxYqkbkIpFIoXqbbmOman&#10;2Wh2Ns2umv77bkHw+Hjzvjdvlfe2ERfqfO1YwWyagCAuna65UvC5e5ssQfiArLFxTAp+yUOeDR5W&#10;mGp35Q+6bEMlIoR9igpMCG0qpS8NWfRT1xJH79t1FkOUXSV1h9cIt418TJKFtFhzbDDY0quh8rQ9&#10;2/iGMRs/Dsfdz5cvivleL8aH9Vqp0bB/eQYRqA/341v6XSt4msH/lggAm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4vxQAAANsAAAAPAAAAAAAAAAAAAAAAAJgCAABkcnMv&#10;ZG93bnJldi54bWxQSwUGAAAAAAQABAD1AAAAigMAAAAA&#10;" fillcolor="white [3201]" strokecolor="black [3213]" strokeweight="1pt">
                          <v:textbox>
                            <w:txbxContent>
                              <w:p w14:paraId="1DED5BB9" w14:textId="77777777" w:rsidR="001646CF" w:rsidRDefault="001646CF" w:rsidP="008063AF">
                                <w:pPr>
                                  <w:jc w:val="center"/>
                                </w:pPr>
                                <w:r>
                                  <w:t>Normalized test features</w:t>
                                </w:r>
                              </w:p>
                            </w:txbxContent>
                          </v:textbox>
                        </v:shape>
                        <v:shape id="Straight Arrow Connector 52" o:spid="_x0000_s1062" type="#_x0000_t32" style="position:absolute;left:41605;top:10248;width:12;height:56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IkFcMAAADbAAAADwAAAGRycy9kb3ducmV2LnhtbESPwWrDMBBE74H8g9hAb4lsgxPjRjGh&#10;pVAKKanrD1isjWVqrYylJs7fV4VCj8PMvGH21WwHcaXJ944VpJsEBHHrdM+dgubzZV2A8AFZ4+CY&#10;FNzJQ3VYLvZYanfjD7rWoRMRwr5EBSaEsZTSt4Ys+o0biaN3cZPFEOXUST3hLcLtILMk2UqLPccF&#10;gyM9GWq/6m8bKeciHY+nXf92yeZg7u85N8+5Ug+r+fgIItAc/sN/7VetIM/g90v8AfLw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giJBXDAAAA2wAAAA8AAAAAAAAAAAAA&#10;AAAAoQIAAGRycy9kb3ducmV2LnhtbFBLBQYAAAAABAAEAPkAAACRAwAAAAA=&#10;" strokecolor="black [3213]" strokeweight="1pt">
                          <v:stroke endarrow="block" joinstyle="miter"/>
                        </v:shape>
                        <v:shape id="Flowchart: Process 53" o:spid="_x0000_s1063" type="#_x0000_t109" style="position:absolute;left:34556;top:15849;width:14097;height:3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N0+cUA&#10;AADbAAAADwAAAGRycy9kb3ducmV2LnhtbESPQWvCQBSE7wX/w/KE3upGqyKpq4hQWiFUk/bS2yP7&#10;zIZk34bsVtN/3y0IHoeZ+YZZbwfbigv1vnasYDpJQBCXTtdcKfj6fH1agfABWWPrmBT8koftZvSw&#10;xlS7K+d0KUIlIoR9igpMCF0qpS8NWfQT1xFH7+x6iyHKvpK6x2uE21bOkmQpLdYcFwx2tDdUNsWP&#10;VdAc2zxr5hUVp4/vN5PNyu54yJR6HA+7FxCBhnAP39rvWsHiGf6/xB8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43T5xQAAANsAAAAPAAAAAAAAAAAAAAAAAJgCAABkcnMv&#10;ZG93bnJldi54bWxQSwUGAAAAAAQABAD1AAAAigMAAAAA&#10;" fillcolor="white [3201]" strokecolor="black [3213]" strokeweight="1pt">
                          <v:textbox>
                            <w:txbxContent>
                              <w:p w14:paraId="1991F870" w14:textId="77777777" w:rsidR="001646CF" w:rsidRDefault="001646CF" w:rsidP="008063AF">
                                <w:pPr>
                                  <w:jc w:val="center"/>
                                </w:pPr>
                                <w:r>
                                  <w:t>Test data classify</w:t>
                                </w:r>
                              </w:p>
                            </w:txbxContent>
                          </v:textbox>
                        </v:shape>
                        <v:shape id="Flowchart: Process 54" o:spid="_x0000_s1064" type="#_x0000_t109" style="position:absolute;left:17907;top:6172;width:12954;height:3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rsjcQA&#10;AADbAAAADwAAAGRycy9kb3ducmV2LnhtbESPQWvCQBSE7wX/w/IK3uqmokVSVymCqBCqRi+9PbKv&#10;2ZDs25BdNf77riD0OMzMN8x82dtGXKnzlWMF76MEBHHhdMWlgvNp/TYD4QOyxsYxKbiTh+Vi8DLH&#10;VLsbH+mah1JECPsUFZgQ2lRKXxiy6EeuJY7er+sshii7UuoObxFuGzlOkg9pseK4YLCllaGizi9W&#10;Qb1vjlk9KSk/fP9sTDYu2v0uU2r42n99ggjUh//ws73VCqYTeHy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K7I3EAAAA2wAAAA8AAAAAAAAAAAAAAAAAmAIAAGRycy9k&#10;b3ducmV2LnhtbFBLBQYAAAAABAAEAPUAAACJAwAAAAA=&#10;" fillcolor="white [3201]" strokecolor="black [3213]" strokeweight="1pt">
                          <v:textbox>
                            <w:txbxContent>
                              <w:p w14:paraId="37ADC0DC" w14:textId="77777777" w:rsidR="001646CF" w:rsidRDefault="001646CF" w:rsidP="008063AF">
                                <w:pPr>
                                  <w:jc w:val="center"/>
                                </w:pPr>
                                <w:r>
                                  <w:t xml:space="preserve">Classifier training </w:t>
                                </w:r>
                              </w:p>
                            </w:txbxContent>
                          </v:textbox>
                        </v:shape>
                        <v:line id="Straight Connector 55" o:spid="_x0000_s1065" style="position:absolute;visibility:visible;mso-wrap-style:square" from="15468,7886" to="17830,78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q4gsUAAADbAAAADwAAAGRycy9kb3ducmV2LnhtbESPQWvCQBSE74L/YXlCL6KbKpEQXUWE&#10;kh5KsWlBj4/sM0mbfRuy2yT9992C0OMwM98wu8NoGtFT52rLCh6XEQjiwuqaSwUf70+LBITzyBob&#10;y6Tghxwc9tPJDlNtB36jPvelCBB2KSqovG9TKV1RkUG3tC1x8G62M+iD7EqpOxwC3DRyFUUbabDm&#10;sFBhS6eKiq/82yi4kX9Nrna+WV1e1v36M87OFGdKPczG4xaEp9H/h+/tZ60gjuHvS/gBcv8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iq4gsUAAADbAAAADwAAAAAAAAAA&#10;AAAAAAChAgAAZHJzL2Rvd25yZXYueG1sUEsFBgAAAAAEAAQA+QAAAJMDAAAAAA==&#10;" strokecolor="black [3213]" strokeweight="1pt">
                          <v:stroke endarrow="block" joinstyle="miter"/>
                        </v:line>
                        <v:shape id="Straight Arrow Connector 56" o:spid="_x0000_s1066" type="#_x0000_t32" style="position:absolute;left:28651;top:17564;width:59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kiFsIAAADbAAAADwAAAGRycy9kb3ducmV2LnhtbESP0YrCMBRE34X9h3AF3zRVqEq3UWRl&#10;YRFW1PUDLs1tU2xuShO1/v1GEHwcZuYMk69724gbdb52rGA6SUAQF07XXCk4/32PlyB8QNbYOCYF&#10;D/KwXn0Mcsy0u/ORbqdQiQhhn6ECE0KbSekLQxb9xLXE0StdZzFE2VVSd3iPcNvIWZLMpcWa44LB&#10;lr4MFZfT1UbKYTltN7+LelfO+mAe+5TP21Sp0bDffIII1Id3+NX+0QrSOTy/xB8g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xkiFsIAAADbAAAADwAAAAAAAAAAAAAA&#10;AAChAgAAZHJzL2Rvd25yZXYueG1sUEsFBgAAAAAEAAQA+QAAAJADAAAAAA==&#10;" strokecolor="black [3213]" strokeweight="1pt">
                          <v:stroke endarrow="block" joinstyle="miter"/>
                        </v:shape>
                        <v:shapetype id="_x0000_t116" coordsize="21600,21600" o:spt="116" path="m3475,qx,10800,3475,21600l18125,21600qx21600,10800,18125,xe">
                          <v:stroke joinstyle="miter"/>
                          <v:path gradientshapeok="t" o:connecttype="rect" textboxrect="1018,3163,20582,18437"/>
                        </v:shapetype>
                        <v:shape id="Flowchart: Terminator 57" o:spid="_x0000_s1067" type="#_x0000_t116" style="position:absolute;left:1447;top:24917;width:14059;height:40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DWRcIA&#10;AADbAAAADwAAAGRycy9kb3ducmV2LnhtbESPQWvCQBSE7wX/w/IEb/XFYmtJXUUKAW9tteD1NfvM&#10;pmbfxuyqyb/vFgo9DjPzDbNc965RV+5C7UXDbJqBYim9qaXS8Lkv7p9BhUhiqPHCGgYOsF6N7paU&#10;G3+TD77uYqUSREJOGmyMbY4YSsuOwtS3LMk7+s5RTLKr0HR0S3DX4EOWPaGjWtKCpZZfLZen3cVp&#10;OBT74ZvnFof6XY6u+MK3eEatJ+N+8wIqch//w3/trdHwuIDfL+kH4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gNZFwgAAANsAAAAPAAAAAAAAAAAAAAAAAJgCAABkcnMvZG93&#10;bnJldi54bWxQSwUGAAAAAAQABAD1AAAAhwMAAAAA&#10;" fillcolor="white [3201]" strokecolor="black [3213]" strokeweight="1pt">
                          <v:textbox>
                            <w:txbxContent>
                              <w:p w14:paraId="0240A2B6" w14:textId="77777777" w:rsidR="001646CF" w:rsidRDefault="001646CF" w:rsidP="008063AF">
                                <w:pPr>
                                  <w:jc w:val="center"/>
                                </w:pPr>
                                <w:r>
                                  <w:t>Scores</w:t>
                                </w:r>
                              </w:p>
                            </w:txbxContent>
                          </v:textbox>
                        </v:shape>
                        <v:shape id="Straight Arrow Connector 58" o:spid="_x0000_s1068" type="#_x0000_t32" style="position:absolute;left:8496;top:19240;width:0;height:55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oT/8QAAADbAAAADwAAAGRycy9kb3ducmV2LnhtbESP3WrDMAxG7wt7B6PB7lqnhawlrVPK&#10;RqEMNtafBxCxEofFcoi9Nn376WLQS/HpO9LZbEffqSsNsQ1sYD7LQBFXwbbcGLic99MVqJiQLXaB&#10;ycCdImzLp8kGCxtufKTrKTVKIBwLNOBS6gutY+XIY5yFnliyOgwek4xDo+2AN4H7Ti+y7FV7bFku&#10;OOzpzVH1c/r1Qvlezfvd57L9qBdjcvevnC/vuTEvz+NuDSrRmB7L/+2DNZDLs+IiHq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yhP/xAAAANsAAAAPAAAAAAAAAAAA&#10;AAAAAKECAABkcnMvZG93bnJldi54bWxQSwUGAAAAAAQABAD5AAAAkgMAAAAA&#10;" strokecolor="black [3213]" strokeweight="1pt">
                          <v:stroke endarrow="block" joinstyle="miter"/>
                        </v:shape>
                        <v:shape id="Straight Arrow Connector 59" o:spid="_x0000_s1069" type="#_x0000_t32" style="position:absolute;left:41643;top:19316;width:0;height:55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a2ZMIAAADbAAAADwAAAGRycy9kb3ducmV2LnhtbESP3YrCMBSE74V9h3AE7zRV6NrtGkVW&#10;BFlQ/HuAQ3Nsis1JaaLWtzfCwl4OM/MNM1t0thZ3an3lWMF4lIAgLpyuuFRwPq2HGQgfkDXWjknB&#10;kzws5h+9GebaPfhA92MoRYSwz1GBCaHJpfSFIYt+5Bri6F1cazFE2ZZSt/iIcFvLSZJ8SosVxwWD&#10;Df0YKq7Hm42UfTZulttp9XuZdME8dymfV6lSg363/AYRqAv/4b/2RitIv+D9Jf4AOX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oa2ZMIAAADbAAAADwAAAAAAAAAAAAAA&#10;AAChAgAAZHJzL2Rvd25yZXYueG1sUEsFBgAAAAAEAAQA+QAAAJADAAAAAA==&#10;" strokecolor="black [3213]" strokeweight="1pt">
                          <v:stroke endarrow="block" joinstyle="miter"/>
                        </v:shape>
                        <v:shape id="Flowchart: Terminator 60" o:spid="_x0000_s1070" type="#_x0000_t116" style="position:absolute;left:34594;top:24841;width:14059;height:4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WEjL8A&#10;AADbAAAADwAAAGRycy9kb3ducmV2LnhtbERPS0vDQBC+F/wPywje2okiRWK3oQgBb30JXsfsNBub&#10;nY3ZNU3+ffdQ6PHje6+K0bVq4D40XjQ8LzJQLJU3jdQavo7l/A1UiCSGWi+sYeIAxfphtqLc+Ivs&#10;eTjEWqUQCTlpsDF2OWKoLDsKC9+xJO7ke0cxwb5G09MlhbsWX7JsiY4aSQ2WOv6wXJ0P/07Dd3mc&#10;fvnV4tTs5OTKH9zGP9T66XHcvIOKPMa7+Ob+NBqWaX36kn4Arq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BYSMvwAAANsAAAAPAAAAAAAAAAAAAAAAAJgCAABkcnMvZG93bnJl&#10;di54bWxQSwUGAAAAAAQABAD1AAAAhAMAAAAA&#10;" fillcolor="white [3201]" strokecolor="black [3213]" strokeweight="1pt">
                          <v:textbox>
                            <w:txbxContent>
                              <w:p w14:paraId="4134C8B0" w14:textId="77777777" w:rsidR="001646CF" w:rsidRDefault="001646CF" w:rsidP="008063AF">
                                <w:pPr>
                                  <w:jc w:val="center"/>
                                </w:pPr>
                                <w:r>
                                  <w:t xml:space="preserve">Classify results </w:t>
                                </w:r>
                                <w:proofErr w:type="spellStart"/>
                                <w:r>
                                  <w:t>esults</w:t>
                                </w:r>
                                <w:proofErr w:type="gramStart"/>
                                <w:r>
                                  <w:t>:scores</w:t>
                                </w:r>
                                <w:proofErr w:type="spellEnd"/>
                                <w:proofErr w:type="gramEnd"/>
                              </w:p>
                            </w:txbxContent>
                          </v:textbox>
                        </v:shape>
                      </v:group>
                    </v:group>
                    <v:shape id="Flowchart: Stored Data 61" o:spid="_x0000_s1071" type="#_x0000_t130" style="position:absolute;left:18135;top:68046;width:12497;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HydsMA&#10;AADbAAAADwAAAGRycy9kb3ducmV2LnhtbESPQWvCQBSE7wX/w/KE3uomBUOIrhIjBWnpobben9ln&#10;Esy+DbtrTP99t1DocZiZb5j1djK9GMn5zrKCdJGAIK6t7rhR8PX58pSD8AFZY2+ZFHyTh+1m9rDG&#10;Qts7f9B4DI2IEPYFKmhDGAopfd2SQb+wA3H0LtYZDFG6RmqH9wg3vXxOkkwa7DgutDhQ1VJ9Pd6M&#10;Al72p9Hn6a6a+P3mXvdnvJRvSj3Op3IFItAU/sN/7YNWkKXw+yX+AL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uHydsMAAADbAAAADwAAAAAAAAAAAAAAAACYAgAAZHJzL2Rv&#10;d25yZXYueG1sUEsFBgAAAAAEAAQA9QAAAIgDAAAAAA==&#10;" fillcolor="white [3201]" strokecolor="black [3213]" strokeweight="1pt">
                      <v:textbox>
                        <w:txbxContent>
                          <w:p w14:paraId="2C5AEC11" w14:textId="77777777" w:rsidR="001646CF" w:rsidRDefault="001646CF" w:rsidP="008063AF">
                            <w:pPr>
                              <w:jc w:val="center"/>
                            </w:pPr>
                            <w:r>
                              <w:t>Trained classifier</w:t>
                            </w:r>
                          </w:p>
                        </w:txbxContent>
                      </v:textbox>
                    </v:shape>
                    <v:shape id="Straight Arrow Connector 62" o:spid="_x0000_s1072" type="#_x0000_t32" style="position:absolute;left:24460;top:62484;width:0;height:54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7uqMMAAADbAAAADwAAAGRycy9kb3ducmV2LnhtbESP0WrCQBRE3wv+w3IF3+omAW2IrhIs&#10;gggtNfoBl+w1G8zeDdmtxr/vFgp9HGbmDLPejrYTdxp861hBOk9AENdOt9wouJz3rzkIH5A1do5J&#10;wZM8bDeTlzUW2j34RPcqNCJC2BeowITQF1L62pBFP3c9cfSubrAYohwaqQd8RLjtZJYkS2mx5bhg&#10;sKedofpWfdtI+crTvvx4a4/XbAzm+bngy/tCqdl0LFcgAo3hP/zXPmgFywx+v8QfID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O7qjDAAAA2wAAAA8AAAAAAAAAAAAA&#10;AAAAoQIAAGRycy9kb3ducmV2LnhtbFBLBQYAAAAABAAEAPkAAACRAwAAAAA=&#10;" strokecolor="black [3213]" strokeweight="1pt">
                      <v:stroke endarrow="block" joinstyle="miter"/>
                    </v:shape>
                  </v:group>
                  <w10:wrap anchorx="margin"/>
                </v:group>
              </w:pict>
            </mc:Fallback>
          </mc:AlternateContent>
        </w:r>
      </w:ins>
    </w:p>
    <w:p w14:paraId="18DD2CA6" w14:textId="38E2B2BC" w:rsidR="008063AF" w:rsidRPr="00DE4C5A" w:rsidRDefault="008063AF">
      <w:pPr>
        <w:rPr>
          <w:ins w:id="1383" w:author="David Chen" w:date="2018-10-25T17:19:00Z"/>
        </w:rPr>
        <w:pPrChange w:id="1384" w:author="l han" w:date="2018-09-23T17:02:00Z">
          <w:pPr>
            <w:pStyle w:val="BodyText"/>
            <w:ind w:firstLine="0"/>
          </w:pPr>
        </w:pPrChange>
      </w:pPr>
    </w:p>
    <w:p w14:paraId="7806AB5A" w14:textId="4FFF1701" w:rsidR="008063AF" w:rsidRPr="00DE4C5A" w:rsidRDefault="008063AF">
      <w:pPr>
        <w:rPr>
          <w:ins w:id="1385" w:author="David Chen" w:date="2018-10-25T17:19:00Z"/>
        </w:rPr>
        <w:pPrChange w:id="1386" w:author="l han" w:date="2018-09-23T17:02:00Z">
          <w:pPr>
            <w:pStyle w:val="BodyText"/>
            <w:ind w:firstLine="0"/>
          </w:pPr>
        </w:pPrChange>
      </w:pPr>
    </w:p>
    <w:p w14:paraId="61077CF6" w14:textId="5CD9840F" w:rsidR="008063AF" w:rsidRPr="009F625D" w:rsidRDefault="008063AF">
      <w:pPr>
        <w:rPr>
          <w:ins w:id="1387" w:author="David Chen" w:date="2018-10-25T17:19:00Z"/>
        </w:rPr>
        <w:pPrChange w:id="1388" w:author="l han" w:date="2018-09-23T17:02:00Z">
          <w:pPr>
            <w:pStyle w:val="BodyText"/>
            <w:ind w:firstLine="0"/>
          </w:pPr>
        </w:pPrChange>
      </w:pPr>
      <w:ins w:id="1389" w:author="David Chen" w:date="2018-10-25T17:20:00Z">
        <w:r w:rsidRPr="000C4271">
          <w:rPr>
            <w:noProof/>
          </w:rPr>
          <mc:AlternateContent>
            <mc:Choice Requires="wps">
              <w:drawing>
                <wp:anchor distT="0" distB="0" distL="114300" distR="114300" simplePos="0" relativeHeight="251676672" behindDoc="0" locked="0" layoutInCell="1" allowOverlap="1" wp14:anchorId="57DB8711" wp14:editId="6669E1CA">
                  <wp:simplePos x="0" y="0"/>
                  <wp:positionH relativeFrom="margin">
                    <wp:posOffset>435854</wp:posOffset>
                  </wp:positionH>
                  <wp:positionV relativeFrom="paragraph">
                    <wp:posOffset>8255</wp:posOffset>
                  </wp:positionV>
                  <wp:extent cx="4972050" cy="906780"/>
                  <wp:effectExtent l="0" t="0" r="19050" b="26670"/>
                  <wp:wrapNone/>
                  <wp:docPr id="71" name="Rectangle 71"/>
                  <wp:cNvGraphicFramePr/>
                  <a:graphic xmlns:a="http://schemas.openxmlformats.org/drawingml/2006/main">
                    <a:graphicData uri="http://schemas.microsoft.com/office/word/2010/wordprocessingShape">
                      <wps:wsp>
                        <wps:cNvSpPr/>
                        <wps:spPr>
                          <a:xfrm>
                            <a:off x="0" y="0"/>
                            <a:ext cx="4972050" cy="906780"/>
                          </a:xfrm>
                          <a:prstGeom prst="rect">
                            <a:avLst/>
                          </a:prstGeom>
                          <a:noFill/>
                          <a:ln>
                            <a:solidFill>
                              <a:schemeClr val="accent5"/>
                            </a:solidFill>
                            <a:prstDash val="sys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EDD1E4" id="Rectangle 71" o:spid="_x0000_s1026" style="position:absolute;margin-left:34.3pt;margin-top:.65pt;width:391.5pt;height:71.4pt;z-index:251676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" filled="f" strokecolor="#4472c4 [3208]" strokeweight="1pt">
                  <v:stroke dashstyle="3 1"/>
                  <w10:wrap anchorx="margin"/>
                </v:rect>
              </w:pict>
            </mc:Fallback>
          </mc:AlternateContent>
        </w:r>
      </w:ins>
    </w:p>
    <w:p w14:paraId="7751D350" w14:textId="4AF1D8B8" w:rsidR="008063AF" w:rsidRPr="00607766" w:rsidRDefault="008063AF">
      <w:pPr>
        <w:rPr>
          <w:ins w:id="1390" w:author="David Chen" w:date="2018-10-25T17:19:00Z"/>
        </w:rPr>
        <w:pPrChange w:id="1391" w:author="l han" w:date="2018-09-23T17:02:00Z">
          <w:pPr>
            <w:pStyle w:val="BodyText"/>
            <w:ind w:firstLine="0"/>
          </w:pPr>
        </w:pPrChange>
      </w:pPr>
    </w:p>
    <w:p w14:paraId="19249E20" w14:textId="0B610673" w:rsidR="008063AF" w:rsidRPr="00B87AE8" w:rsidRDefault="004E62E8">
      <w:pPr>
        <w:rPr>
          <w:ins w:id="1392" w:author="David Chen" w:date="2018-10-25T17:19:00Z"/>
        </w:rPr>
        <w:pPrChange w:id="1393" w:author="l han" w:date="2018-09-23T17:02:00Z">
          <w:pPr>
            <w:pStyle w:val="BodyText"/>
            <w:ind w:firstLine="0"/>
          </w:pPr>
        </w:pPrChange>
      </w:pPr>
      <w:ins w:id="1394" w:author="David Chen" w:date="2018-10-25T17:20:00Z">
        <w:r w:rsidRPr="001E74AE">
          <w:rPr>
            <w:noProof/>
          </w:rPr>
          <mc:AlternateContent>
            <mc:Choice Requires="wps">
              <w:drawing>
                <wp:anchor distT="0" distB="0" distL="114300" distR="114300" simplePos="0" relativeHeight="251678720" behindDoc="0" locked="0" layoutInCell="1" allowOverlap="1" wp14:anchorId="08393600" wp14:editId="0707F9E6">
                  <wp:simplePos x="0" y="0"/>
                  <wp:positionH relativeFrom="column">
                    <wp:posOffset>396582</wp:posOffset>
                  </wp:positionH>
                  <wp:positionV relativeFrom="paragraph">
                    <wp:posOffset>12065</wp:posOffset>
                  </wp:positionV>
                  <wp:extent cx="963930" cy="33147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3930" cy="331470"/>
                          </a:xfrm>
                          <a:prstGeom prst="rect">
                            <a:avLst/>
                          </a:prstGeom>
                          <a:noFill/>
                          <a:ln w="9525">
                            <a:noFill/>
                            <a:miter lim="800000"/>
                            <a:headEnd/>
                            <a:tailEnd/>
                          </a:ln>
                        </wps:spPr>
                        <wps:txbx>
                          <w:txbxContent>
                            <w:p w14:paraId="1EF1D6E1" w14:textId="77777777" w:rsidR="001646CF" w:rsidRPr="00975CA2" w:rsidRDefault="001646CF" w:rsidP="008063AF">
                              <w:pPr>
                                <w:rPr>
                                  <w:sz w:val="20"/>
                                  <w:szCs w:val="20"/>
                                </w:rPr>
                              </w:pPr>
                              <w:r w:rsidRPr="004A0070">
                                <w:rPr>
                                  <w:color w:val="4472C4" w:themeColor="accent5"/>
                                  <w:sz w:val="20"/>
                                  <w:szCs w:val="20"/>
                                  <w:u w:val="single"/>
                                </w:rPr>
                                <w:t>Sampling.PY</w:t>
                              </w:r>
                            </w:p>
                          </w:txbxContent>
                        </wps:txbx>
                        <wps:bodyPr rot="0" vert="horz" wrap="square" lIns="91440" tIns="45720" rIns="91440" bIns="45720" anchor="t" anchorCtr="0">
                          <a:noAutofit/>
                        </wps:bodyPr>
                      </wps:wsp>
                    </a:graphicData>
                  </a:graphic>
                </wp:anchor>
              </w:drawing>
            </mc:Choice>
            <mc:Fallback>
              <w:pict>
                <v:shapetype w14:anchorId="08393600" id="_x0000_t202" coordsize="21600,21600" o:spt="202" path="m,l,21600r21600,l21600,xe">
                  <v:stroke joinstyle="miter"/>
                  <v:path gradientshapeok="t" o:connecttype="rect"/>
                </v:shapetype>
                <v:shape id="Text Box 2" o:spid="_x0000_s1073" type="#_x0000_t202" style="position:absolute;margin-left:31.25pt;margin-top:.95pt;width:75.9pt;height:26.1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" filled="f" stroked="f">
                  <v:textbox>
                    <w:txbxContent>
                      <w:p w14:paraId="1EF1D6E1" w14:textId="77777777" w:rsidR="001646CF" w:rsidRPr="00975CA2" w:rsidRDefault="001646CF" w:rsidP="008063AF">
                        <w:pPr>
                          <w:rPr>
                            <w:sz w:val="20"/>
                            <w:szCs w:val="20"/>
                          </w:rPr>
                        </w:pPr>
                        <w:r w:rsidRPr="004A0070">
                          <w:rPr>
                            <w:color w:val="4472C4" w:themeColor="accent5"/>
                            <w:sz w:val="20"/>
                            <w:szCs w:val="20"/>
                            <w:u w:val="single"/>
                          </w:rPr>
                          <w:t>Sampling.PY</w:t>
                        </w:r>
                      </w:p>
                    </w:txbxContent>
                  </v:textbox>
                </v:shape>
              </w:pict>
            </mc:Fallback>
          </mc:AlternateContent>
        </w:r>
      </w:ins>
    </w:p>
    <w:p w14:paraId="2CD2E10E" w14:textId="0144777B" w:rsidR="008063AF" w:rsidRPr="00884AD0" w:rsidRDefault="004E62E8">
      <w:pPr>
        <w:rPr>
          <w:ins w:id="1395" w:author="David Chen" w:date="2018-10-25T17:19:00Z"/>
          <w:rPrChange w:id="1396" w:author="David Chen" w:date="2018-10-27T18:39:00Z">
            <w:rPr>
              <w:ins w:id="1397" w:author="David Chen" w:date="2018-10-25T17:19:00Z"/>
            </w:rPr>
          </w:rPrChange>
        </w:rPr>
        <w:pPrChange w:id="1398" w:author="l han" w:date="2018-09-23T17:02:00Z">
          <w:pPr>
            <w:pStyle w:val="BodyText"/>
            <w:ind w:firstLine="0"/>
          </w:pPr>
        </w:pPrChange>
      </w:pPr>
      <w:ins w:id="1399" w:author="David Chen" w:date="2018-10-25T17:24:00Z">
        <w:r w:rsidRPr="008964C4">
          <w:rPr>
            <w:noProof/>
          </w:rPr>
          <mc:AlternateContent>
            <mc:Choice Requires="wps">
              <w:drawing>
                <wp:anchor distT="0" distB="0" distL="114300" distR="114300" simplePos="0" relativeHeight="251684864" behindDoc="0" locked="0" layoutInCell="1" allowOverlap="1" wp14:anchorId="6EC79611" wp14:editId="4400D4E3">
                  <wp:simplePos x="0" y="0"/>
                  <wp:positionH relativeFrom="column">
                    <wp:posOffset>3059723</wp:posOffset>
                  </wp:positionH>
                  <wp:positionV relativeFrom="paragraph">
                    <wp:posOffset>141312</wp:posOffset>
                  </wp:positionV>
                  <wp:extent cx="2768405" cy="876300"/>
                  <wp:effectExtent l="0" t="0" r="13335" b="19050"/>
                  <wp:wrapNone/>
                  <wp:docPr id="192" name="Rectangle 192"/>
                  <wp:cNvGraphicFramePr/>
                  <a:graphic xmlns:a="http://schemas.openxmlformats.org/drawingml/2006/main">
                    <a:graphicData uri="http://schemas.microsoft.com/office/word/2010/wordprocessingShape">
                      <wps:wsp>
                        <wps:cNvSpPr/>
                        <wps:spPr>
                          <a:xfrm>
                            <a:off x="0" y="0"/>
                            <a:ext cx="2768405" cy="876300"/>
                          </a:xfrm>
                          <a:prstGeom prst="rect">
                            <a:avLst/>
                          </a:prstGeom>
                          <a:noFill/>
                          <a:ln>
                            <a:solidFill>
                              <a:schemeClr val="accent5"/>
                            </a:solidFill>
                            <a:prstDash val="sys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461FFC" id="Rectangle 192" o:spid="_x0000_s1026" style="position:absolute;margin-left:240.9pt;margin-top:11.15pt;width:218pt;height:6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" filled="f" strokecolor="#4472c4 [3208]" strokeweight="1pt">
                  <v:stroke dashstyle="3 1"/>
                </v:rect>
              </w:pict>
            </mc:Fallback>
          </mc:AlternateContent>
        </w:r>
      </w:ins>
      <w:ins w:id="1400" w:author="David Chen" w:date="2018-10-25T17:21:00Z">
        <w:r w:rsidRPr="00884AD0">
          <w:rPr>
            <w:noProof/>
            <w:rPrChange w:id="1401" w:author="David Chen" w:date="2018-10-27T18:39:00Z">
              <w:rPr>
                <w:noProof/>
              </w:rPr>
            </w:rPrChange>
          </w:rPr>
          <mc:AlternateContent>
            <mc:Choice Requires="wps">
              <w:drawing>
                <wp:anchor distT="0" distB="0" distL="114300" distR="114300" simplePos="0" relativeHeight="251680768" behindDoc="0" locked="0" layoutInCell="1" allowOverlap="1" wp14:anchorId="7B143314" wp14:editId="1F0E4270">
                  <wp:simplePos x="0" y="0"/>
                  <wp:positionH relativeFrom="margin">
                    <wp:align>left</wp:align>
                  </wp:positionH>
                  <wp:positionV relativeFrom="paragraph">
                    <wp:posOffset>143999</wp:posOffset>
                  </wp:positionV>
                  <wp:extent cx="2901462" cy="876300"/>
                  <wp:effectExtent l="0" t="0" r="13335" b="19050"/>
                  <wp:wrapNone/>
                  <wp:docPr id="73" name="Rectangle 73"/>
                  <wp:cNvGraphicFramePr/>
                  <a:graphic xmlns:a="http://schemas.openxmlformats.org/drawingml/2006/main">
                    <a:graphicData uri="http://schemas.microsoft.com/office/word/2010/wordprocessingShape">
                      <wps:wsp>
                        <wps:cNvSpPr/>
                        <wps:spPr>
                          <a:xfrm>
                            <a:off x="0" y="0"/>
                            <a:ext cx="2901462" cy="876300"/>
                          </a:xfrm>
                          <a:prstGeom prst="rect">
                            <a:avLst/>
                          </a:prstGeom>
                          <a:noFill/>
                          <a:ln>
                            <a:solidFill>
                              <a:schemeClr val="accent5"/>
                            </a:solidFill>
                            <a:prstDash val="sys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63D9D" id="Rectangle 73" o:spid="_x0000_s1026" style="position:absolute;margin-left:0;margin-top:11.35pt;width:228.45pt;height:69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" filled="f" strokecolor="#4472c4 [3208]" strokeweight="1pt">
                  <v:stroke dashstyle="3 1"/>
                  <w10:wrap anchorx="margin"/>
                </v:rect>
              </w:pict>
            </mc:Fallback>
          </mc:AlternateContent>
        </w:r>
      </w:ins>
    </w:p>
    <w:p w14:paraId="3110AF1A" w14:textId="54CD19E6" w:rsidR="008063AF" w:rsidRPr="00884AD0" w:rsidRDefault="008063AF">
      <w:pPr>
        <w:rPr>
          <w:ins w:id="1402" w:author="David Chen" w:date="2018-10-25T17:19:00Z"/>
          <w:rPrChange w:id="1403" w:author="David Chen" w:date="2018-10-27T18:39:00Z">
            <w:rPr>
              <w:ins w:id="1404" w:author="David Chen" w:date="2018-10-25T17:19:00Z"/>
            </w:rPr>
          </w:rPrChange>
        </w:rPr>
        <w:pPrChange w:id="1405" w:author="l han" w:date="2018-09-23T17:02:00Z">
          <w:pPr>
            <w:pStyle w:val="BodyText"/>
            <w:ind w:firstLine="0"/>
          </w:pPr>
        </w:pPrChange>
      </w:pPr>
    </w:p>
    <w:p w14:paraId="681A4A31" w14:textId="6A34836B" w:rsidR="008063AF" w:rsidRPr="00884AD0" w:rsidRDefault="004E62E8">
      <w:pPr>
        <w:rPr>
          <w:ins w:id="1406" w:author="David Chen" w:date="2018-10-25T17:19:00Z"/>
          <w:rPrChange w:id="1407" w:author="David Chen" w:date="2018-10-27T18:39:00Z">
            <w:rPr>
              <w:ins w:id="1408" w:author="David Chen" w:date="2018-10-25T17:19:00Z"/>
            </w:rPr>
          </w:rPrChange>
        </w:rPr>
        <w:pPrChange w:id="1409" w:author="l han" w:date="2018-09-23T17:02:00Z">
          <w:pPr>
            <w:pStyle w:val="BodyText"/>
            <w:ind w:firstLine="0"/>
          </w:pPr>
        </w:pPrChange>
      </w:pPr>
      <w:ins w:id="1410" w:author="David Chen" w:date="2018-10-25T17:23:00Z">
        <w:r w:rsidRPr="00884AD0">
          <w:rPr>
            <w:noProof/>
            <w:rPrChange w:id="1411" w:author="David Chen" w:date="2018-10-27T18:39:00Z">
              <w:rPr>
                <w:noProof/>
              </w:rPr>
            </w:rPrChange>
          </w:rPr>
          <mc:AlternateContent>
            <mc:Choice Requires="wps">
              <w:drawing>
                <wp:anchor distT="0" distB="0" distL="114300" distR="114300" simplePos="0" relativeHeight="251682816" behindDoc="0" locked="0" layoutInCell="1" allowOverlap="1" wp14:anchorId="406E7E58" wp14:editId="35FA4EA8">
                  <wp:simplePos x="0" y="0"/>
                  <wp:positionH relativeFrom="margin">
                    <wp:posOffset>1530789</wp:posOffset>
                  </wp:positionH>
                  <wp:positionV relativeFrom="paragraph">
                    <wp:posOffset>220150</wp:posOffset>
                  </wp:positionV>
                  <wp:extent cx="1970356" cy="331470"/>
                  <wp:effectExtent l="0" t="0" r="0" b="0"/>
                  <wp:wrapNone/>
                  <wp:docPr id="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0356" cy="331470"/>
                          </a:xfrm>
                          <a:prstGeom prst="rect">
                            <a:avLst/>
                          </a:prstGeom>
                          <a:noFill/>
                          <a:ln w="9525">
                            <a:noFill/>
                            <a:miter lim="800000"/>
                            <a:headEnd/>
                            <a:tailEnd/>
                          </a:ln>
                        </wps:spPr>
                        <wps:txbx>
                          <w:txbxContent>
                            <w:p w14:paraId="0006A5F4" w14:textId="6D00A3B8" w:rsidR="001646CF" w:rsidRPr="004E62E8" w:rsidRDefault="001646CF" w:rsidP="004E62E8">
                              <w:pPr>
                                <w:rPr>
                                  <w:sz w:val="20"/>
                                  <w:szCs w:val="20"/>
                                </w:rPr>
                              </w:pPr>
                              <w:del w:id="1412" w:author="David Chen" w:date="2018-10-25T17:23:00Z">
                                <w:r w:rsidRPr="004E62E8" w:rsidDel="004E62E8">
                                  <w:rPr>
                                    <w:color w:val="4472C4" w:themeColor="accent5"/>
                                    <w:sz w:val="20"/>
                                    <w:szCs w:val="20"/>
                                    <w:u w:val="single"/>
                                  </w:rPr>
                                  <w:delText>Sampling</w:delText>
                                </w:r>
                              </w:del>
                              <w:ins w:id="1413" w:author="David Chen" w:date="2018-10-25T17:23:00Z">
                                <w:r w:rsidRPr="004E62E8">
                                  <w:rPr>
                                    <w:color w:val="4472C4" w:themeColor="accent5"/>
                                    <w:sz w:val="20"/>
                                    <w:szCs w:val="20"/>
                                    <w:u w:val="single"/>
                                  </w:rPr>
                                  <w:t xml:space="preserve">Train Sampling </w:t>
                                </w:r>
                                <w:r w:rsidRPr="004E62E8">
                                  <w:rPr>
                                    <w:color w:val="4472C4" w:themeColor="accent5"/>
                                    <w:sz w:val="20"/>
                                    <w:szCs w:val="20"/>
                                    <w:u w:val="single"/>
                                    <w:rPrChange w:id="1414" w:author="David Chen" w:date="2018-10-25T17:26:00Z">
                                      <w:rPr>
                                        <w:color w:val="4472C4" w:themeColor="accent5"/>
                                        <w:sz w:val="16"/>
                                        <w:szCs w:val="16"/>
                                        <w:u w:val="single"/>
                                      </w:rPr>
                                    </w:rPrChange>
                                  </w:rPr>
                                  <w:t>R</w:t>
                                </w:r>
                                <w:r w:rsidRPr="004E62E8">
                                  <w:rPr>
                                    <w:color w:val="4472C4" w:themeColor="accent5"/>
                                    <w:sz w:val="20"/>
                                    <w:szCs w:val="20"/>
                                    <w:u w:val="single"/>
                                  </w:rPr>
                                  <w:t>esult.h5</w:t>
                                </w:r>
                              </w:ins>
                              <w:del w:id="1415" w:author="David Chen" w:date="2018-10-25T17:24:00Z">
                                <w:r w:rsidRPr="004E62E8" w:rsidDel="004E62E8">
                                  <w:rPr>
                                    <w:color w:val="4472C4" w:themeColor="accent5"/>
                                    <w:sz w:val="20"/>
                                    <w:szCs w:val="20"/>
                                    <w:u w:val="single"/>
                                  </w:rPr>
                                  <w:delText>.PY</w:delText>
                                </w:r>
                              </w:del>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406E7E58" id="_x0000_s1074" type="#_x0000_t202" style="position:absolute;margin-left:120.55pt;margin-top:17.35pt;width:155.15pt;height:26.1pt;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" filled="f" stroked="f">
                  <v:textbox>
                    <w:txbxContent>
                      <w:p w14:paraId="0006A5F4" w14:textId="6D00A3B8" w:rsidR="001646CF" w:rsidRPr="004E62E8" w:rsidRDefault="001646CF" w:rsidP="004E62E8">
                        <w:pPr>
                          <w:rPr>
                            <w:sz w:val="20"/>
                            <w:szCs w:val="20"/>
                          </w:rPr>
                        </w:pPr>
                        <w:del w:id="1416" w:author="David Chen" w:date="2018-10-25T17:23:00Z">
                          <w:r w:rsidRPr="004E62E8" w:rsidDel="004E62E8">
                            <w:rPr>
                              <w:color w:val="4472C4" w:themeColor="accent5"/>
                              <w:sz w:val="20"/>
                              <w:szCs w:val="20"/>
                              <w:u w:val="single"/>
                            </w:rPr>
                            <w:delText>Sampling</w:delText>
                          </w:r>
                        </w:del>
                        <w:ins w:id="1417" w:author="David Chen" w:date="2018-10-25T17:23:00Z">
                          <w:r w:rsidRPr="004E62E8">
                            <w:rPr>
                              <w:color w:val="4472C4" w:themeColor="accent5"/>
                              <w:sz w:val="20"/>
                              <w:szCs w:val="20"/>
                              <w:u w:val="single"/>
                            </w:rPr>
                            <w:t xml:space="preserve">Train Sampling </w:t>
                          </w:r>
                          <w:r w:rsidRPr="004E62E8">
                            <w:rPr>
                              <w:color w:val="4472C4" w:themeColor="accent5"/>
                              <w:sz w:val="20"/>
                              <w:szCs w:val="20"/>
                              <w:u w:val="single"/>
                              <w:rPrChange w:id="1418" w:author="David Chen" w:date="2018-10-25T17:26:00Z">
                                <w:rPr>
                                  <w:color w:val="4472C4" w:themeColor="accent5"/>
                                  <w:sz w:val="16"/>
                                  <w:szCs w:val="16"/>
                                  <w:u w:val="single"/>
                                </w:rPr>
                              </w:rPrChange>
                            </w:rPr>
                            <w:t>R</w:t>
                          </w:r>
                          <w:r w:rsidRPr="004E62E8">
                            <w:rPr>
                              <w:color w:val="4472C4" w:themeColor="accent5"/>
                              <w:sz w:val="20"/>
                              <w:szCs w:val="20"/>
                              <w:u w:val="single"/>
                            </w:rPr>
                            <w:t>esult.h5</w:t>
                          </w:r>
                        </w:ins>
                        <w:del w:id="1419" w:author="David Chen" w:date="2018-10-25T17:24:00Z">
                          <w:r w:rsidRPr="004E62E8" w:rsidDel="004E62E8">
                            <w:rPr>
                              <w:color w:val="4472C4" w:themeColor="accent5"/>
                              <w:sz w:val="20"/>
                              <w:szCs w:val="20"/>
                              <w:u w:val="single"/>
                            </w:rPr>
                            <w:delText>.PY</w:delText>
                          </w:r>
                        </w:del>
                      </w:p>
                    </w:txbxContent>
                  </v:textbox>
                  <w10:wrap anchorx="margin"/>
                </v:shape>
              </w:pict>
            </mc:Fallback>
          </mc:AlternateContent>
        </w:r>
      </w:ins>
      <w:ins w:id="1420" w:author="David Chen" w:date="2018-10-25T17:24:00Z">
        <w:r w:rsidRPr="00884AD0">
          <w:rPr>
            <w:noProof/>
            <w:rPrChange w:id="1421" w:author="David Chen" w:date="2018-10-27T18:39:00Z">
              <w:rPr>
                <w:noProof/>
              </w:rPr>
            </w:rPrChange>
          </w:rPr>
          <mc:AlternateContent>
            <mc:Choice Requires="wps">
              <w:drawing>
                <wp:anchor distT="0" distB="0" distL="114300" distR="114300" simplePos="0" relativeHeight="251686912" behindDoc="0" locked="0" layoutInCell="1" allowOverlap="1" wp14:anchorId="3FF782D3" wp14:editId="7564009C">
                  <wp:simplePos x="0" y="0"/>
                  <wp:positionH relativeFrom="column">
                    <wp:posOffset>3042041</wp:posOffset>
                  </wp:positionH>
                  <wp:positionV relativeFrom="paragraph">
                    <wp:posOffset>174820</wp:posOffset>
                  </wp:positionV>
                  <wp:extent cx="1620520" cy="274320"/>
                  <wp:effectExtent l="0" t="0" r="0" b="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0520" cy="274320"/>
                          </a:xfrm>
                          <a:prstGeom prst="rect">
                            <a:avLst/>
                          </a:prstGeom>
                          <a:noFill/>
                          <a:ln w="9525">
                            <a:noFill/>
                            <a:miter lim="800000"/>
                            <a:headEnd/>
                            <a:tailEnd/>
                          </a:ln>
                        </wps:spPr>
                        <wps:txbx>
                          <w:txbxContent>
                            <w:p w14:paraId="6B4F4F7D" w14:textId="77777777" w:rsidR="001646CF" w:rsidRPr="004E62E8" w:rsidRDefault="001646CF" w:rsidP="004E62E8">
                              <w:pPr>
                                <w:rPr>
                                  <w:sz w:val="20"/>
                                  <w:szCs w:val="20"/>
                                  <w:u w:val="single"/>
                                  <w:rPrChange w:id="1422" w:author="David Chen" w:date="2018-10-25T17:26:00Z">
                                    <w:rPr>
                                      <w:i/>
                                      <w:sz w:val="20"/>
                                      <w:szCs w:val="20"/>
                                      <w:u w:val="single"/>
                                    </w:rPr>
                                  </w:rPrChange>
                                </w:rPr>
                              </w:pPr>
                              <w:r w:rsidRPr="004E62E8">
                                <w:rPr>
                                  <w:color w:val="4472C4" w:themeColor="accent5"/>
                                  <w:sz w:val="20"/>
                                  <w:szCs w:val="20"/>
                                  <w:u w:val="single"/>
                                  <w:rPrChange w:id="1423" w:author="David Chen" w:date="2018-10-25T17:26:00Z">
                                    <w:rPr>
                                      <w:i/>
                                      <w:color w:val="4472C4" w:themeColor="accent5"/>
                                      <w:sz w:val="20"/>
                                      <w:szCs w:val="20"/>
                                      <w:u w:val="single"/>
                                    </w:rPr>
                                  </w:rPrChange>
                                </w:rPr>
                                <w:t>Test Sampling_result.h5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F782D3" id="_x0000_s1075" type="#_x0000_t202" style="position:absolute;margin-left:239.55pt;margin-top:13.75pt;width:127.6pt;height:21.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" filled="f" stroked="f">
                  <v:textbox>
                    <w:txbxContent>
                      <w:p w14:paraId="6B4F4F7D" w14:textId="77777777" w:rsidR="001646CF" w:rsidRPr="004E62E8" w:rsidRDefault="001646CF" w:rsidP="004E62E8">
                        <w:pPr>
                          <w:rPr>
                            <w:sz w:val="20"/>
                            <w:szCs w:val="20"/>
                            <w:u w:val="single"/>
                            <w:rPrChange w:id="1424" w:author="David Chen" w:date="2018-10-25T17:26:00Z">
                              <w:rPr>
                                <w:i/>
                                <w:sz w:val="20"/>
                                <w:szCs w:val="20"/>
                                <w:u w:val="single"/>
                              </w:rPr>
                            </w:rPrChange>
                          </w:rPr>
                        </w:pPr>
                        <w:r w:rsidRPr="004E62E8">
                          <w:rPr>
                            <w:color w:val="4472C4" w:themeColor="accent5"/>
                            <w:sz w:val="20"/>
                            <w:szCs w:val="20"/>
                            <w:u w:val="single"/>
                            <w:rPrChange w:id="1425" w:author="David Chen" w:date="2018-10-25T17:26:00Z">
                              <w:rPr>
                                <w:i/>
                                <w:color w:val="4472C4" w:themeColor="accent5"/>
                                <w:sz w:val="20"/>
                                <w:szCs w:val="20"/>
                                <w:u w:val="single"/>
                              </w:rPr>
                            </w:rPrChange>
                          </w:rPr>
                          <w:t>Test Sampling_result.h5</w:t>
                        </w:r>
                      </w:p>
                    </w:txbxContent>
                  </v:textbox>
                </v:shape>
              </w:pict>
            </mc:Fallback>
          </mc:AlternateContent>
        </w:r>
      </w:ins>
    </w:p>
    <w:p w14:paraId="539D1A28" w14:textId="385B3067" w:rsidR="008063AF" w:rsidRPr="00884AD0" w:rsidRDefault="004E62E8">
      <w:pPr>
        <w:rPr>
          <w:ins w:id="1426" w:author="David Chen" w:date="2018-10-25T17:19:00Z"/>
          <w:rPrChange w:id="1427" w:author="David Chen" w:date="2018-10-27T18:39:00Z">
            <w:rPr>
              <w:ins w:id="1428" w:author="David Chen" w:date="2018-10-25T17:19:00Z"/>
            </w:rPr>
          </w:rPrChange>
        </w:rPr>
        <w:pPrChange w:id="1429" w:author="l han" w:date="2018-09-23T17:02:00Z">
          <w:pPr>
            <w:pStyle w:val="BodyText"/>
            <w:ind w:firstLine="0"/>
          </w:pPr>
        </w:pPrChange>
      </w:pPr>
      <w:ins w:id="1430" w:author="David Chen" w:date="2018-10-25T17:29:00Z">
        <w:r w:rsidRPr="00884AD0">
          <w:rPr>
            <w:noProof/>
            <w:rPrChange w:id="1431" w:author="David Chen" w:date="2018-10-27T18:39:00Z">
              <w:rPr>
                <w:noProof/>
              </w:rPr>
            </w:rPrChange>
          </w:rPr>
          <mc:AlternateContent>
            <mc:Choice Requires="wps">
              <w:drawing>
                <wp:anchor distT="0" distB="0" distL="114300" distR="114300" simplePos="0" relativeHeight="251707392" behindDoc="0" locked="0" layoutInCell="1" allowOverlap="1" wp14:anchorId="488EFDFA" wp14:editId="0C7BA37A">
                  <wp:simplePos x="0" y="0"/>
                  <wp:positionH relativeFrom="column">
                    <wp:posOffset>3666392</wp:posOffset>
                  </wp:positionH>
                  <wp:positionV relativeFrom="paragraph">
                    <wp:posOffset>191770</wp:posOffset>
                  </wp:positionV>
                  <wp:extent cx="2161296" cy="5521569"/>
                  <wp:effectExtent l="0" t="0" r="10795" b="22225"/>
                  <wp:wrapNone/>
                  <wp:docPr id="72" name="Rectangle 72"/>
                  <wp:cNvGraphicFramePr/>
                  <a:graphic xmlns:a="http://schemas.openxmlformats.org/drawingml/2006/main">
                    <a:graphicData uri="http://schemas.microsoft.com/office/word/2010/wordprocessingShape">
                      <wps:wsp>
                        <wps:cNvSpPr/>
                        <wps:spPr>
                          <a:xfrm>
                            <a:off x="0" y="0"/>
                            <a:ext cx="2161296" cy="5521569"/>
                          </a:xfrm>
                          <a:prstGeom prst="rect">
                            <a:avLst/>
                          </a:prstGeom>
                          <a:solidFill>
                            <a:schemeClr val="lt1">
                              <a:alpha val="0"/>
                            </a:schemeClr>
                          </a:solidFill>
                          <a:ln>
                            <a:solidFill>
                              <a:schemeClr val="accent5"/>
                            </a:solidFill>
                            <a:prstDash val="sys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08D84B" id="Rectangle 72" o:spid="_x0000_s1026" style="position:absolute;margin-left:288.7pt;margin-top:15.1pt;width:170.2pt;height:434.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" fillcolor="white [3201]" strokecolor="#4472c4 [3208]" strokeweight="1pt">
                  <v:fill opacity="0"/>
                  <v:stroke dashstyle="3 1"/>
                </v:rect>
              </w:pict>
            </mc:Fallback>
          </mc:AlternateContent>
        </w:r>
      </w:ins>
    </w:p>
    <w:p w14:paraId="4D016100" w14:textId="102BA691" w:rsidR="008063AF" w:rsidRPr="00884AD0" w:rsidRDefault="004E62E8">
      <w:pPr>
        <w:rPr>
          <w:ins w:id="1432" w:author="David Chen" w:date="2018-10-25T17:19:00Z"/>
          <w:rPrChange w:id="1433" w:author="David Chen" w:date="2018-10-27T18:39:00Z">
            <w:rPr>
              <w:ins w:id="1434" w:author="David Chen" w:date="2018-10-25T17:19:00Z"/>
            </w:rPr>
          </w:rPrChange>
        </w:rPr>
        <w:pPrChange w:id="1435" w:author="l han" w:date="2018-09-23T17:02:00Z">
          <w:pPr>
            <w:pStyle w:val="BodyText"/>
            <w:ind w:firstLine="0"/>
          </w:pPr>
        </w:pPrChange>
      </w:pPr>
      <w:ins w:id="1436" w:author="David Chen" w:date="2018-10-25T17:25:00Z">
        <w:r w:rsidRPr="00884AD0">
          <w:rPr>
            <w:noProof/>
            <w:rPrChange w:id="1437" w:author="David Chen" w:date="2018-10-27T18:39:00Z">
              <w:rPr>
                <w:noProof/>
              </w:rPr>
            </w:rPrChange>
          </w:rPr>
          <mc:AlternateContent>
            <mc:Choice Requires="wps">
              <w:drawing>
                <wp:anchor distT="0" distB="0" distL="114300" distR="114300" simplePos="0" relativeHeight="251688960" behindDoc="0" locked="0" layoutInCell="1" allowOverlap="1" wp14:anchorId="3A78BFA7" wp14:editId="3625AE86">
                  <wp:simplePos x="0" y="0"/>
                  <wp:positionH relativeFrom="margin">
                    <wp:align>left</wp:align>
                  </wp:positionH>
                  <wp:positionV relativeFrom="paragraph">
                    <wp:posOffset>1270</wp:posOffset>
                  </wp:positionV>
                  <wp:extent cx="2901315" cy="777240"/>
                  <wp:effectExtent l="0" t="0" r="13335" b="22860"/>
                  <wp:wrapNone/>
                  <wp:docPr id="76" name="Rectangle 76"/>
                  <wp:cNvGraphicFramePr/>
                  <a:graphic xmlns:a="http://schemas.openxmlformats.org/drawingml/2006/main">
                    <a:graphicData uri="http://schemas.microsoft.com/office/word/2010/wordprocessingShape">
                      <wps:wsp>
                        <wps:cNvSpPr/>
                        <wps:spPr>
                          <a:xfrm>
                            <a:off x="0" y="0"/>
                            <a:ext cx="2901315" cy="777240"/>
                          </a:xfrm>
                          <a:prstGeom prst="rect">
                            <a:avLst/>
                          </a:prstGeom>
                          <a:noFill/>
                          <a:ln>
                            <a:solidFill>
                              <a:schemeClr val="accent5"/>
                            </a:solidFill>
                            <a:prstDash val="sys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DBC527" id="Rectangle 76" o:spid="_x0000_s1026" style="position:absolute;margin-left:0;margin-top:.1pt;width:228.45pt;height:61.2pt;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" filled="f" strokecolor="#4472c4 [3208]" strokeweight="1pt">
                  <v:stroke dashstyle="3 1"/>
                  <w10:wrap anchorx="margin"/>
                </v:rect>
              </w:pict>
            </mc:Fallback>
          </mc:AlternateContent>
        </w:r>
      </w:ins>
    </w:p>
    <w:p w14:paraId="48F30920" w14:textId="720317E9" w:rsidR="008063AF" w:rsidRPr="00884AD0" w:rsidRDefault="004E62E8">
      <w:pPr>
        <w:rPr>
          <w:ins w:id="1438" w:author="David Chen" w:date="2018-10-25T17:19:00Z"/>
          <w:rPrChange w:id="1439" w:author="David Chen" w:date="2018-10-27T18:39:00Z">
            <w:rPr>
              <w:ins w:id="1440" w:author="David Chen" w:date="2018-10-25T17:19:00Z"/>
            </w:rPr>
          </w:rPrChange>
        </w:rPr>
        <w:pPrChange w:id="1441" w:author="l han" w:date="2018-09-23T17:02:00Z">
          <w:pPr>
            <w:pStyle w:val="BodyText"/>
            <w:ind w:firstLine="0"/>
          </w:pPr>
        </w:pPrChange>
      </w:pPr>
      <w:ins w:id="1442" w:author="David Chen" w:date="2018-10-25T17:25:00Z">
        <w:r w:rsidRPr="00884AD0">
          <w:rPr>
            <w:noProof/>
            <w:rPrChange w:id="1443" w:author="David Chen" w:date="2018-10-27T18:39:00Z">
              <w:rPr>
                <w:noProof/>
              </w:rPr>
            </w:rPrChange>
          </w:rPr>
          <mc:AlternateContent>
            <mc:Choice Requires="wps">
              <w:drawing>
                <wp:anchor distT="0" distB="0" distL="114300" distR="114300" simplePos="0" relativeHeight="251693056" behindDoc="0" locked="0" layoutInCell="1" allowOverlap="1" wp14:anchorId="596ABB44" wp14:editId="385DD240">
                  <wp:simplePos x="0" y="0"/>
                  <wp:positionH relativeFrom="column">
                    <wp:posOffset>1242792</wp:posOffset>
                  </wp:positionH>
                  <wp:positionV relativeFrom="paragraph">
                    <wp:posOffset>227477</wp:posOffset>
                  </wp:positionV>
                  <wp:extent cx="1798320" cy="331470"/>
                  <wp:effectExtent l="0" t="0" r="0" b="0"/>
                  <wp:wrapNone/>
                  <wp:docPr id="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320" cy="331470"/>
                          </a:xfrm>
                          <a:prstGeom prst="rect">
                            <a:avLst/>
                          </a:prstGeom>
                          <a:noFill/>
                          <a:ln w="9525">
                            <a:noFill/>
                            <a:miter lim="800000"/>
                            <a:headEnd/>
                            <a:tailEnd/>
                          </a:ln>
                        </wps:spPr>
                        <wps:txbx>
                          <w:txbxContent>
                            <w:p w14:paraId="2A2F834D" w14:textId="77777777" w:rsidR="001646CF" w:rsidRPr="004A0070" w:rsidRDefault="001646CF" w:rsidP="004E62E8">
                              <w:pPr>
                                <w:rPr>
                                  <w:sz w:val="20"/>
                                  <w:szCs w:val="20"/>
                                  <w:u w:val="single"/>
                                </w:rPr>
                              </w:pPr>
                              <w:r w:rsidRPr="004A0070">
                                <w:rPr>
                                  <w:color w:val="4472C4" w:themeColor="accent5"/>
                                  <w:sz w:val="20"/>
                                  <w:szCs w:val="20"/>
                                  <w:u w:val="single"/>
                                </w:rPr>
                                <w:t>Image_feature_generation.PY</w:t>
                              </w:r>
                            </w:p>
                          </w:txbxContent>
                        </wps:txbx>
                        <wps:bodyPr rot="0" vert="horz" wrap="square" lIns="91440" tIns="45720" rIns="91440" bIns="45720" anchor="t" anchorCtr="0">
                          <a:noAutofit/>
                        </wps:bodyPr>
                      </wps:wsp>
                    </a:graphicData>
                  </a:graphic>
                </wp:anchor>
              </w:drawing>
            </mc:Choice>
            <mc:Fallback>
              <w:pict>
                <v:shape w14:anchorId="596ABB44" id="_x0000_s1076" type="#_x0000_t202" style="position:absolute;margin-left:97.85pt;margin-top:17.9pt;width:141.6pt;height:26.1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" filled="f" stroked="f">
                  <v:textbox>
                    <w:txbxContent>
                      <w:p w14:paraId="2A2F834D" w14:textId="77777777" w:rsidR="001646CF" w:rsidRPr="004A0070" w:rsidRDefault="001646CF" w:rsidP="004E62E8">
                        <w:pPr>
                          <w:rPr>
                            <w:sz w:val="20"/>
                            <w:szCs w:val="20"/>
                            <w:u w:val="single"/>
                          </w:rPr>
                        </w:pPr>
                        <w:r w:rsidRPr="004A0070">
                          <w:rPr>
                            <w:color w:val="4472C4" w:themeColor="accent5"/>
                            <w:sz w:val="20"/>
                            <w:szCs w:val="20"/>
                            <w:u w:val="single"/>
                          </w:rPr>
                          <w:t>Image_feature_generation.PY</w:t>
                        </w:r>
                      </w:p>
                    </w:txbxContent>
                  </v:textbox>
                </v:shape>
              </w:pict>
            </mc:Fallback>
          </mc:AlternateContent>
        </w:r>
      </w:ins>
    </w:p>
    <w:p w14:paraId="2EB1FF72" w14:textId="501FE6C8" w:rsidR="008063AF" w:rsidRPr="00884AD0" w:rsidRDefault="004E62E8">
      <w:pPr>
        <w:rPr>
          <w:ins w:id="1444" w:author="David Chen" w:date="2018-10-25T17:19:00Z"/>
          <w:rPrChange w:id="1445" w:author="David Chen" w:date="2018-10-27T18:39:00Z">
            <w:rPr>
              <w:ins w:id="1446" w:author="David Chen" w:date="2018-10-25T17:19:00Z"/>
            </w:rPr>
          </w:rPrChange>
        </w:rPr>
        <w:pPrChange w:id="1447" w:author="l han" w:date="2018-09-23T17:02:00Z">
          <w:pPr>
            <w:pStyle w:val="BodyText"/>
            <w:ind w:firstLine="0"/>
          </w:pPr>
        </w:pPrChange>
      </w:pPr>
      <w:ins w:id="1448" w:author="David Chen" w:date="2018-10-25T17:25:00Z">
        <w:r w:rsidRPr="00884AD0">
          <w:rPr>
            <w:noProof/>
            <w:rPrChange w:id="1449" w:author="David Chen" w:date="2018-10-27T18:39:00Z">
              <w:rPr>
                <w:noProof/>
              </w:rPr>
            </w:rPrChange>
          </w:rPr>
          <mc:AlternateContent>
            <mc:Choice Requires="wpg">
              <w:drawing>
                <wp:anchor distT="0" distB="0" distL="114300" distR="114300" simplePos="0" relativeHeight="251691008" behindDoc="0" locked="0" layoutInCell="1" allowOverlap="1" wp14:anchorId="65518EE0" wp14:editId="17F6253D">
                  <wp:simplePos x="0" y="0"/>
                  <wp:positionH relativeFrom="margin">
                    <wp:align>left</wp:align>
                  </wp:positionH>
                  <wp:positionV relativeFrom="paragraph">
                    <wp:posOffset>282624</wp:posOffset>
                  </wp:positionV>
                  <wp:extent cx="3332285" cy="1074420"/>
                  <wp:effectExtent l="0" t="0" r="0" b="11430"/>
                  <wp:wrapNone/>
                  <wp:docPr id="92" name="Group 92"/>
                  <wp:cNvGraphicFramePr/>
                  <a:graphic xmlns:a="http://schemas.openxmlformats.org/drawingml/2006/main">
                    <a:graphicData uri="http://schemas.microsoft.com/office/word/2010/wordprocessingGroup">
                      <wpg:wgp>
                        <wpg:cNvGrpSpPr/>
                        <wpg:grpSpPr>
                          <a:xfrm>
                            <a:off x="0" y="0"/>
                            <a:ext cx="3332285" cy="1074420"/>
                            <a:chOff x="0" y="0"/>
                            <a:chExt cx="2847004" cy="1074420"/>
                          </a:xfrm>
                        </wpg:grpSpPr>
                        <wps:wsp>
                          <wps:cNvPr id="78" name="Rectangle 78"/>
                          <wps:cNvSpPr/>
                          <wps:spPr>
                            <a:xfrm>
                              <a:off x="0" y="0"/>
                              <a:ext cx="2503170" cy="1074420"/>
                            </a:xfrm>
                            <a:prstGeom prst="rect">
                              <a:avLst/>
                            </a:prstGeom>
                            <a:noFill/>
                            <a:ln>
                              <a:solidFill>
                                <a:schemeClr val="accent5"/>
                              </a:solidFill>
                              <a:prstDash val="sys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Text Box 2"/>
                          <wps:cNvSpPr txBox="1">
                            <a:spLocks noChangeArrowheads="1"/>
                          </wps:cNvSpPr>
                          <wps:spPr bwMode="auto">
                            <a:xfrm>
                              <a:off x="1582084" y="788670"/>
                              <a:ext cx="1264920" cy="285750"/>
                            </a:xfrm>
                            <a:prstGeom prst="rect">
                              <a:avLst/>
                            </a:prstGeom>
                            <a:noFill/>
                            <a:ln w="9525">
                              <a:noFill/>
                              <a:miter lim="800000"/>
                              <a:headEnd/>
                              <a:tailEnd/>
                            </a:ln>
                          </wps:spPr>
                          <wps:txbx>
                            <w:txbxContent>
                              <w:p w14:paraId="14D0E212" w14:textId="77777777" w:rsidR="001646CF" w:rsidRPr="004E62E8" w:rsidRDefault="001646CF" w:rsidP="004E62E8">
                                <w:pPr>
                                  <w:rPr>
                                    <w:sz w:val="20"/>
                                    <w:szCs w:val="20"/>
                                  </w:rPr>
                                </w:pPr>
                                <w:r w:rsidRPr="004E62E8">
                                  <w:rPr>
                                    <w:color w:val="4472C4" w:themeColor="accent5"/>
                                    <w:sz w:val="20"/>
                                    <w:szCs w:val="20"/>
                                    <w:u w:val="single"/>
                                    <w:rPrChange w:id="1450" w:author="David Chen" w:date="2018-10-25T17:27:00Z">
                                      <w:rPr>
                                        <w:i/>
                                        <w:color w:val="4472C4" w:themeColor="accent5"/>
                                        <w:sz w:val="20"/>
                                        <w:szCs w:val="20"/>
                                        <w:u w:val="single"/>
                                      </w:rPr>
                                    </w:rPrChange>
                                  </w:rPr>
                                  <w:t>Train_features.h5</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65518EE0" id="Group 92" o:spid="_x0000_s1077" style="position:absolute;margin-left:0;margin-top:22.25pt;width:262.4pt;height:84.6pt;z-index:251691008;mso-position-horizontal:left;mso-position-horizontal-relative:margin;mso-width-relative:margin" coordsize="28470,10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">
                  <v:rect id="Rectangle 78" o:spid="_x0000_s1078" style="position:absolute;width:25031;height:107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4jiMAA&#10;AADbAAAADwAAAGRycy9kb3ducmV2LnhtbERPzYrCMBC+C75DGMGLaKrIqtUosrCgh4W1+gBDMzbF&#10;ZlKaaKtPbw7CHj++/82us5V4UONLxwqmkwQEce50yYWCy/lnvAThA7LGyjEpeJKH3bbf22CqXcsn&#10;emShEDGEfYoKTAh1KqXPDVn0E1cTR+7qGoshwqaQusE2httKzpLkS1osOTYYrOnbUH7L7lbBfH+s&#10;5qvsNBsFs3qZX9eWh/OfUsNBt1+DCNSFf/HHfdAKFnFs/BJ/gN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P4jiMAAAADbAAAADwAAAAAAAAAAAAAAAACYAgAAZHJzL2Rvd25y&#10;ZXYueG1sUEsFBgAAAAAEAAQA9QAAAIUDAAAAAA==&#10;" filled="f" strokecolor="#4472c4 [3208]" strokeweight="1pt">
                    <v:stroke dashstyle="3 1"/>
                  </v:rect>
                  <v:shape id="_x0000_s1079" type="#_x0000_t202" style="position:absolute;left:15820;top:7886;width:12650;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ZxMMA&#10;AADbAAAADwAAAGRycy9kb3ducmV2LnhtbESPW4vCMBSE3wX/QziCb2uiuF6qUURZ2KcVr+DboTm2&#10;xeakNFnb/febhQUfh5n5hlmuW1uKJ9W+cKxhOFAgiFNnCs40nE8fbzMQPiAbLB2Thh/ysF51O0tM&#10;jGv4QM9jyESEsE9QQx5ClUjp05ws+oGriKN3d7XFEGWdSVNjE+G2lCOlJtJiwXEhx4q2OaWP47fV&#10;cPm6365jtc929r1qXKsk27nUut9rNwsQgdrwCv+3P42G6Rz+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WZxMMAAADbAAAADwAAAAAAAAAAAAAAAACYAgAAZHJzL2Rv&#10;d25yZXYueG1sUEsFBgAAAAAEAAQA9QAAAIgDAAAAAA==&#10;" filled="f" stroked="f">
                    <v:textbox>
                      <w:txbxContent>
                        <w:p w14:paraId="14D0E212" w14:textId="77777777" w:rsidR="001646CF" w:rsidRPr="004E62E8" w:rsidRDefault="001646CF" w:rsidP="004E62E8">
                          <w:pPr>
                            <w:rPr>
                              <w:sz w:val="20"/>
                              <w:szCs w:val="20"/>
                            </w:rPr>
                          </w:pPr>
                          <w:r w:rsidRPr="004E62E8">
                            <w:rPr>
                              <w:color w:val="4472C4" w:themeColor="accent5"/>
                              <w:sz w:val="20"/>
                              <w:szCs w:val="20"/>
                              <w:u w:val="single"/>
                              <w:rPrChange w:id="1451" w:author="David Chen" w:date="2018-10-25T17:27:00Z">
                                <w:rPr>
                                  <w:i/>
                                  <w:color w:val="4472C4" w:themeColor="accent5"/>
                                  <w:sz w:val="20"/>
                                  <w:szCs w:val="20"/>
                                  <w:u w:val="single"/>
                                </w:rPr>
                              </w:rPrChange>
                            </w:rPr>
                            <w:t>Train_features.h5</w:t>
                          </w:r>
                        </w:p>
                      </w:txbxContent>
                    </v:textbox>
                  </v:shape>
                  <w10:wrap anchorx="margin"/>
                </v:group>
              </w:pict>
            </mc:Fallback>
          </mc:AlternateContent>
        </w:r>
      </w:ins>
    </w:p>
    <w:p w14:paraId="7DA184B0" w14:textId="1D9C2E24" w:rsidR="008063AF" w:rsidRPr="00884AD0" w:rsidRDefault="008063AF">
      <w:pPr>
        <w:rPr>
          <w:ins w:id="1452" w:author="David Chen" w:date="2018-10-25T17:19:00Z"/>
          <w:rPrChange w:id="1453" w:author="David Chen" w:date="2018-10-27T18:39:00Z">
            <w:rPr>
              <w:ins w:id="1454" w:author="David Chen" w:date="2018-10-25T17:19:00Z"/>
            </w:rPr>
          </w:rPrChange>
        </w:rPr>
        <w:pPrChange w:id="1455" w:author="l han" w:date="2018-09-23T17:02:00Z">
          <w:pPr>
            <w:pStyle w:val="BodyText"/>
            <w:ind w:firstLine="0"/>
          </w:pPr>
        </w:pPrChange>
      </w:pPr>
    </w:p>
    <w:p w14:paraId="386C50B2" w14:textId="2AA0B8E7" w:rsidR="008063AF" w:rsidRPr="00884AD0" w:rsidRDefault="008063AF">
      <w:pPr>
        <w:rPr>
          <w:ins w:id="1456" w:author="David Chen" w:date="2018-10-25T17:19:00Z"/>
          <w:rPrChange w:id="1457" w:author="David Chen" w:date="2018-10-27T18:39:00Z">
            <w:rPr>
              <w:ins w:id="1458" w:author="David Chen" w:date="2018-10-25T17:19:00Z"/>
            </w:rPr>
          </w:rPrChange>
        </w:rPr>
        <w:pPrChange w:id="1459" w:author="l han" w:date="2018-09-23T17:02:00Z">
          <w:pPr>
            <w:pStyle w:val="BodyText"/>
            <w:ind w:firstLine="0"/>
          </w:pPr>
        </w:pPrChange>
      </w:pPr>
    </w:p>
    <w:p w14:paraId="2E6080C6" w14:textId="3EBC9C55" w:rsidR="008063AF" w:rsidRPr="00884AD0" w:rsidRDefault="008063AF">
      <w:pPr>
        <w:rPr>
          <w:ins w:id="1460" w:author="David Chen" w:date="2018-10-25T17:19:00Z"/>
          <w:rPrChange w:id="1461" w:author="David Chen" w:date="2018-10-27T18:39:00Z">
            <w:rPr>
              <w:ins w:id="1462" w:author="David Chen" w:date="2018-10-25T17:19:00Z"/>
            </w:rPr>
          </w:rPrChange>
        </w:rPr>
        <w:pPrChange w:id="1463" w:author="l han" w:date="2018-09-23T17:02:00Z">
          <w:pPr>
            <w:pStyle w:val="BodyText"/>
            <w:ind w:firstLine="0"/>
          </w:pPr>
        </w:pPrChange>
      </w:pPr>
    </w:p>
    <w:p w14:paraId="47390A0A" w14:textId="2F960563" w:rsidR="008063AF" w:rsidRPr="00884AD0" w:rsidRDefault="004E62E8">
      <w:pPr>
        <w:tabs>
          <w:tab w:val="left" w:pos="5538"/>
        </w:tabs>
        <w:rPr>
          <w:ins w:id="1464" w:author="David Chen" w:date="2018-10-25T17:19:00Z"/>
          <w:rPrChange w:id="1465" w:author="David Chen" w:date="2018-10-27T18:39:00Z">
            <w:rPr>
              <w:ins w:id="1466" w:author="David Chen" w:date="2018-10-25T17:19:00Z"/>
            </w:rPr>
          </w:rPrChange>
        </w:rPr>
        <w:pPrChange w:id="1467" w:author="David Chen" w:date="2018-10-25T17:27:00Z">
          <w:pPr>
            <w:pStyle w:val="BodyText"/>
            <w:ind w:firstLine="0"/>
          </w:pPr>
        </w:pPrChange>
      </w:pPr>
      <w:ins w:id="1468" w:author="David Chen" w:date="2018-10-25T17:28:00Z">
        <w:r w:rsidRPr="00884AD0">
          <w:rPr>
            <w:noProof/>
            <w:rPrChange w:id="1469" w:author="David Chen" w:date="2018-10-27T18:39:00Z">
              <w:rPr>
                <w:noProof/>
              </w:rPr>
            </w:rPrChange>
          </w:rPr>
          <mc:AlternateContent>
            <mc:Choice Requires="wps">
              <w:drawing>
                <wp:anchor distT="0" distB="0" distL="114300" distR="114300" simplePos="0" relativeHeight="251699200" behindDoc="0" locked="0" layoutInCell="1" allowOverlap="1" wp14:anchorId="41D91CD9" wp14:editId="2E0B254A">
                  <wp:simplePos x="0" y="0"/>
                  <wp:positionH relativeFrom="margin">
                    <wp:align>left</wp:align>
                  </wp:positionH>
                  <wp:positionV relativeFrom="paragraph">
                    <wp:posOffset>240763</wp:posOffset>
                  </wp:positionV>
                  <wp:extent cx="2109568" cy="3508130"/>
                  <wp:effectExtent l="0" t="0" r="24130" b="16510"/>
                  <wp:wrapNone/>
                  <wp:docPr id="82" name="Rectangle 82"/>
                  <wp:cNvGraphicFramePr/>
                  <a:graphic xmlns:a="http://schemas.openxmlformats.org/drawingml/2006/main">
                    <a:graphicData uri="http://schemas.microsoft.com/office/word/2010/wordprocessingShape">
                      <wps:wsp>
                        <wps:cNvSpPr/>
                        <wps:spPr>
                          <a:xfrm>
                            <a:off x="0" y="0"/>
                            <a:ext cx="2109568" cy="3508130"/>
                          </a:xfrm>
                          <a:prstGeom prst="rect">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0E7C0D" id="Rectangle 82" o:spid="_x0000_s1026" style="position:absolute;margin-left:0;margin-top:18.95pt;width:166.1pt;height:276.25pt;z-index:251699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" filled="f" strokecolor="#1f4d78 [1604]" strokeweight="1pt">
                  <v:stroke dashstyle="3 1"/>
                  <w10:wrap anchorx="margin"/>
                </v:rect>
              </w:pict>
            </mc:Fallback>
          </mc:AlternateContent>
        </w:r>
      </w:ins>
      <w:ins w:id="1470" w:author="David Chen" w:date="2018-10-25T17:27:00Z">
        <w:r w:rsidRPr="00884AD0">
          <w:rPr>
            <w:noProof/>
            <w:rPrChange w:id="1471" w:author="David Chen" w:date="2018-10-27T18:39:00Z">
              <w:rPr>
                <w:noProof/>
              </w:rPr>
            </w:rPrChange>
          </w:rPr>
          <mc:AlternateContent>
            <mc:Choice Requires="wps">
              <w:drawing>
                <wp:anchor distT="0" distB="0" distL="114300" distR="114300" simplePos="0" relativeHeight="251697152" behindDoc="0" locked="0" layoutInCell="1" allowOverlap="1" wp14:anchorId="2E7F3B82" wp14:editId="6E47887B">
                  <wp:simplePos x="0" y="0"/>
                  <wp:positionH relativeFrom="column">
                    <wp:posOffset>61546</wp:posOffset>
                  </wp:positionH>
                  <wp:positionV relativeFrom="paragraph">
                    <wp:posOffset>265674</wp:posOffset>
                  </wp:positionV>
                  <wp:extent cx="3480582" cy="1843454"/>
                  <wp:effectExtent l="0" t="38100" r="24765" b="23495"/>
                  <wp:wrapNone/>
                  <wp:docPr id="68" name="Freeform 68"/>
                  <wp:cNvGraphicFramePr/>
                  <a:graphic xmlns:a="http://schemas.openxmlformats.org/drawingml/2006/main">
                    <a:graphicData uri="http://schemas.microsoft.com/office/word/2010/wordprocessingShape">
                      <wps:wsp>
                        <wps:cNvSpPr/>
                        <wps:spPr>
                          <a:xfrm>
                            <a:off x="0" y="0"/>
                            <a:ext cx="3480582" cy="1843454"/>
                          </a:xfrm>
                          <a:custGeom>
                            <a:avLst/>
                            <a:gdLst>
                              <a:gd name="connsiteX0" fmla="*/ 0 w 3253740"/>
                              <a:gd name="connsiteY0" fmla="*/ 7620 h 1790700"/>
                              <a:gd name="connsiteX1" fmla="*/ 1805940 w 3253740"/>
                              <a:gd name="connsiteY1" fmla="*/ 7620 h 1790700"/>
                              <a:gd name="connsiteX2" fmla="*/ 1805940 w 3253740"/>
                              <a:gd name="connsiteY2" fmla="*/ 944880 h 1790700"/>
                              <a:gd name="connsiteX3" fmla="*/ 3253740 w 3253740"/>
                              <a:gd name="connsiteY3" fmla="*/ 944880 h 1790700"/>
                              <a:gd name="connsiteX4" fmla="*/ 3253740 w 3253740"/>
                              <a:gd name="connsiteY4" fmla="*/ 1790700 h 1790700"/>
                              <a:gd name="connsiteX5" fmla="*/ 0 w 3253740"/>
                              <a:gd name="connsiteY5" fmla="*/ 1790700 h 1790700"/>
                              <a:gd name="connsiteX6" fmla="*/ 0 w 3253740"/>
                              <a:gd name="connsiteY6" fmla="*/ 0 h 1790700"/>
                              <a:gd name="connsiteX7" fmla="*/ 0 w 3253740"/>
                              <a:gd name="connsiteY7" fmla="*/ 7620 h 17907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253740" h="1790700">
                                <a:moveTo>
                                  <a:pt x="0" y="7620"/>
                                </a:moveTo>
                                <a:lnTo>
                                  <a:pt x="1805940" y="7620"/>
                                </a:lnTo>
                                <a:lnTo>
                                  <a:pt x="1805940" y="944880"/>
                                </a:lnTo>
                                <a:lnTo>
                                  <a:pt x="3253740" y="944880"/>
                                </a:lnTo>
                                <a:lnTo>
                                  <a:pt x="3253740" y="1790700"/>
                                </a:lnTo>
                                <a:lnTo>
                                  <a:pt x="0" y="1790700"/>
                                </a:lnTo>
                                <a:lnTo>
                                  <a:pt x="0" y="0"/>
                                </a:lnTo>
                                <a:lnTo>
                                  <a:pt x="0" y="7620"/>
                                </a:lnTo>
                                <a:close/>
                              </a:path>
                            </a:pathLst>
                          </a:custGeom>
                          <a:solidFill>
                            <a:schemeClr val="lt1">
                              <a:alpha val="0"/>
                            </a:schemeClr>
                          </a:solidFill>
                          <a:ln>
                            <a:prstDash val="sys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A45DAE" id="Freeform 68" o:spid="_x0000_s1026" style="position:absolute;margin-left:4.85pt;margin-top:20.9pt;width:274.05pt;height:145.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53740,1790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" path="m,7620r1805940,l1805940,944880r1447800,l3253740,1790700,,1790700,,,,7620xe" fillcolor="white [3201]" strokecolor="#70ad47 [3209]" strokeweight="1pt">
                  <v:fill opacity="0"/>
                  <v:stroke dashstyle="3 1" joinstyle="miter"/>
                  <v:path arrowok="t" o:connecttype="custom" o:connectlocs="0,7844;1931845,7844;1931845,972716;3480582,972716;3480582,1843454;0,1843454;0,0;0,7844" o:connectangles="0,0,0,0,0,0,0,0"/>
                </v:shape>
              </w:pict>
            </mc:Fallback>
          </mc:AlternateContent>
        </w:r>
        <w:r w:rsidRPr="00884AD0">
          <w:rPr>
            <w:rPrChange w:id="1472" w:author="David Chen" w:date="2018-10-27T18:39:00Z">
              <w:rPr/>
            </w:rPrChange>
          </w:rPr>
          <w:tab/>
        </w:r>
      </w:ins>
    </w:p>
    <w:p w14:paraId="724300DD" w14:textId="02C8B5A3" w:rsidR="008063AF" w:rsidRPr="00884AD0" w:rsidRDefault="004E62E8">
      <w:pPr>
        <w:rPr>
          <w:ins w:id="1473" w:author="David Chen" w:date="2018-10-25T17:19:00Z"/>
          <w:rPrChange w:id="1474" w:author="David Chen" w:date="2018-10-27T18:39:00Z">
            <w:rPr>
              <w:ins w:id="1475" w:author="David Chen" w:date="2018-10-25T17:19:00Z"/>
            </w:rPr>
          </w:rPrChange>
        </w:rPr>
        <w:pPrChange w:id="1476" w:author="l han" w:date="2018-09-23T17:02:00Z">
          <w:pPr>
            <w:pStyle w:val="BodyText"/>
            <w:ind w:firstLine="0"/>
          </w:pPr>
        </w:pPrChange>
      </w:pPr>
      <w:ins w:id="1477" w:author="David Chen" w:date="2018-10-25T17:27:00Z">
        <w:r w:rsidRPr="00884AD0">
          <w:rPr>
            <w:noProof/>
            <w:rPrChange w:id="1478" w:author="David Chen" w:date="2018-10-27T18:39:00Z">
              <w:rPr>
                <w:noProof/>
              </w:rPr>
            </w:rPrChange>
          </w:rPr>
          <mc:AlternateContent>
            <mc:Choice Requires="wps">
              <w:drawing>
                <wp:anchor distT="45720" distB="45720" distL="114300" distR="114300" simplePos="0" relativeHeight="251695104" behindDoc="0" locked="0" layoutInCell="1" allowOverlap="1" wp14:anchorId="04AA15B0" wp14:editId="64FC798E">
                  <wp:simplePos x="0" y="0"/>
                  <wp:positionH relativeFrom="column">
                    <wp:posOffset>2154115</wp:posOffset>
                  </wp:positionH>
                  <wp:positionV relativeFrom="paragraph">
                    <wp:posOffset>13531</wp:posOffset>
                  </wp:positionV>
                  <wp:extent cx="1417320" cy="899160"/>
                  <wp:effectExtent l="0" t="0" r="11430" b="15240"/>
                  <wp:wrapSquare wrapText="bothSides"/>
                  <wp:docPr id="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7320" cy="899160"/>
                          </a:xfrm>
                          <a:prstGeom prst="rect">
                            <a:avLst/>
                          </a:prstGeom>
                          <a:noFill/>
                          <a:ln w="12700">
                            <a:solidFill>
                              <a:schemeClr val="accent5"/>
                            </a:solidFill>
                            <a:prstDash val="sysDash"/>
                            <a:miter lim="800000"/>
                            <a:headEnd/>
                            <a:tailEnd/>
                          </a:ln>
                        </wps:spPr>
                        <wps:txbx>
                          <w:txbxContent>
                            <w:p w14:paraId="39EAC4DE" w14:textId="77777777" w:rsidR="001646CF" w:rsidRDefault="001646CF" w:rsidP="004E62E8"/>
                            <w:p w14:paraId="7E8F5A94" w14:textId="77777777" w:rsidR="001646CF" w:rsidRDefault="001646CF" w:rsidP="004E62E8"/>
                            <w:p w14:paraId="5C92C91D" w14:textId="77777777" w:rsidR="001646CF" w:rsidRPr="00867D93" w:rsidRDefault="001646CF" w:rsidP="004E62E8">
                              <w:pPr>
                                <w:rPr>
                                  <w:i/>
                                  <w:u w:val="single"/>
                                </w:rPr>
                              </w:pPr>
                              <w:r w:rsidRPr="00867D93">
                                <w:rPr>
                                  <w:i/>
                                  <w:color w:val="4472C4" w:themeColor="accent5"/>
                                  <w:u w:val="single"/>
                                </w:rPr>
                                <w:t>Traned_scaler.h5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AA15B0" id="_x0000_s1080" type="#_x0000_t202" style="position:absolute;margin-left:169.6pt;margin-top:1.05pt;width:111.6pt;height:70.8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" filled="f" strokecolor="#4472c4 [3208]" strokeweight="1pt">
                  <v:stroke dashstyle="3 1"/>
                  <v:textbox>
                    <w:txbxContent>
                      <w:p w14:paraId="39EAC4DE" w14:textId="77777777" w:rsidR="001646CF" w:rsidRDefault="001646CF" w:rsidP="004E62E8"/>
                      <w:p w14:paraId="7E8F5A94" w14:textId="77777777" w:rsidR="001646CF" w:rsidRDefault="001646CF" w:rsidP="004E62E8"/>
                      <w:p w14:paraId="5C92C91D" w14:textId="77777777" w:rsidR="001646CF" w:rsidRPr="00867D93" w:rsidRDefault="001646CF" w:rsidP="004E62E8">
                        <w:pPr>
                          <w:rPr>
                            <w:i/>
                            <w:u w:val="single"/>
                          </w:rPr>
                        </w:pPr>
                        <w:r w:rsidRPr="00867D93">
                          <w:rPr>
                            <w:i/>
                            <w:color w:val="4472C4" w:themeColor="accent5"/>
                            <w:u w:val="single"/>
                          </w:rPr>
                          <w:t>Traned_scaler.h5</w:t>
                        </w:r>
                      </w:p>
                    </w:txbxContent>
                  </v:textbox>
                  <w10:wrap type="square"/>
                </v:shape>
              </w:pict>
            </mc:Fallback>
          </mc:AlternateContent>
        </w:r>
      </w:ins>
    </w:p>
    <w:p w14:paraId="0F851952" w14:textId="1881D275" w:rsidR="008063AF" w:rsidRPr="00884AD0" w:rsidRDefault="008063AF">
      <w:pPr>
        <w:rPr>
          <w:ins w:id="1479" w:author="David Chen" w:date="2018-10-25T17:19:00Z"/>
          <w:rPrChange w:id="1480" w:author="David Chen" w:date="2018-10-27T18:39:00Z">
            <w:rPr>
              <w:ins w:id="1481" w:author="David Chen" w:date="2018-10-25T17:19:00Z"/>
            </w:rPr>
          </w:rPrChange>
        </w:rPr>
        <w:pPrChange w:id="1482" w:author="l han" w:date="2018-09-23T17:02:00Z">
          <w:pPr>
            <w:pStyle w:val="BodyText"/>
            <w:ind w:firstLine="0"/>
          </w:pPr>
        </w:pPrChange>
      </w:pPr>
    </w:p>
    <w:p w14:paraId="00291C29" w14:textId="3F66AA16" w:rsidR="008063AF" w:rsidRPr="00884AD0" w:rsidRDefault="008063AF">
      <w:pPr>
        <w:rPr>
          <w:ins w:id="1483" w:author="David Chen" w:date="2018-10-25T17:19:00Z"/>
          <w:rPrChange w:id="1484" w:author="David Chen" w:date="2018-10-27T18:39:00Z">
            <w:rPr>
              <w:ins w:id="1485" w:author="David Chen" w:date="2018-10-25T17:19:00Z"/>
            </w:rPr>
          </w:rPrChange>
        </w:rPr>
        <w:pPrChange w:id="1486" w:author="l han" w:date="2018-09-23T17:02:00Z">
          <w:pPr>
            <w:pStyle w:val="BodyText"/>
            <w:ind w:firstLine="0"/>
          </w:pPr>
        </w:pPrChange>
      </w:pPr>
    </w:p>
    <w:p w14:paraId="4429FB4E" w14:textId="1E234E6D" w:rsidR="008063AF" w:rsidRPr="00884AD0" w:rsidRDefault="004E62E8">
      <w:pPr>
        <w:rPr>
          <w:ins w:id="1487" w:author="David Chen" w:date="2018-10-25T17:19:00Z"/>
          <w:rPrChange w:id="1488" w:author="David Chen" w:date="2018-10-27T18:39:00Z">
            <w:rPr>
              <w:ins w:id="1489" w:author="David Chen" w:date="2018-10-25T17:19:00Z"/>
            </w:rPr>
          </w:rPrChange>
        </w:rPr>
        <w:pPrChange w:id="1490" w:author="l han" w:date="2018-09-23T17:02:00Z">
          <w:pPr>
            <w:pStyle w:val="BodyText"/>
            <w:ind w:firstLine="0"/>
          </w:pPr>
        </w:pPrChange>
      </w:pPr>
      <w:ins w:id="1491" w:author="David Chen" w:date="2018-10-25T17:28:00Z">
        <w:r w:rsidRPr="00884AD0">
          <w:rPr>
            <w:noProof/>
            <w:rPrChange w:id="1492" w:author="David Chen" w:date="2018-10-27T18:39:00Z">
              <w:rPr>
                <w:noProof/>
              </w:rPr>
            </w:rPrChange>
          </w:rPr>
          <mc:AlternateContent>
            <mc:Choice Requires="wps">
              <w:drawing>
                <wp:anchor distT="45720" distB="45720" distL="114300" distR="114300" simplePos="0" relativeHeight="251701248" behindDoc="0" locked="0" layoutInCell="1" allowOverlap="1" wp14:anchorId="251C69C0" wp14:editId="30516CCD">
                  <wp:simplePos x="0" y="0"/>
                  <wp:positionH relativeFrom="margin">
                    <wp:align>center</wp:align>
                  </wp:positionH>
                  <wp:positionV relativeFrom="paragraph">
                    <wp:posOffset>44401</wp:posOffset>
                  </wp:positionV>
                  <wp:extent cx="1021080" cy="297180"/>
                  <wp:effectExtent l="0" t="0" r="0" b="0"/>
                  <wp:wrapSquare wrapText="bothSides"/>
                  <wp:docPr id="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297180"/>
                          </a:xfrm>
                          <a:prstGeom prst="rect">
                            <a:avLst/>
                          </a:prstGeom>
                          <a:solidFill>
                            <a:srgbClr val="FFFFFF">
                              <a:alpha val="0"/>
                            </a:srgbClr>
                          </a:solidFill>
                          <a:ln w="9525">
                            <a:noFill/>
                            <a:miter lim="800000"/>
                            <a:headEnd/>
                            <a:tailEnd/>
                          </a:ln>
                        </wps:spPr>
                        <wps:txbx>
                          <w:txbxContent>
                            <w:p w14:paraId="377ABB66" w14:textId="77777777" w:rsidR="001646CF" w:rsidRPr="00867D93" w:rsidRDefault="001646CF" w:rsidP="004E62E8">
                              <w:pPr>
                                <w:rPr>
                                  <w:u w:val="single"/>
                                </w:rPr>
                              </w:pPr>
                              <w:r w:rsidRPr="00867D93">
                                <w:rPr>
                                  <w:color w:val="4472C4" w:themeColor="accent5"/>
                                  <w:u w:val="single"/>
                                </w:rPr>
                                <w:t>Train_RF.PY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1C69C0" id="_x0000_s1081" type="#_x0000_t202" style="position:absolute;margin-left:0;margin-top:3.5pt;width:80.4pt;height:23.4pt;z-index:2517012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" stroked="f">
                  <v:fill opacity="0"/>
                  <v:textbox>
                    <w:txbxContent>
                      <w:p w14:paraId="377ABB66" w14:textId="77777777" w:rsidR="001646CF" w:rsidRPr="00867D93" w:rsidRDefault="001646CF" w:rsidP="004E62E8">
                        <w:pPr>
                          <w:rPr>
                            <w:u w:val="single"/>
                          </w:rPr>
                        </w:pPr>
                        <w:r w:rsidRPr="00867D93">
                          <w:rPr>
                            <w:color w:val="4472C4" w:themeColor="accent5"/>
                            <w:u w:val="single"/>
                          </w:rPr>
                          <w:t>Train_RF.PY</w:t>
                        </w:r>
                      </w:p>
                    </w:txbxContent>
                  </v:textbox>
                  <w10:wrap type="square" anchorx="margin"/>
                </v:shape>
              </w:pict>
            </mc:Fallback>
          </mc:AlternateContent>
        </w:r>
      </w:ins>
    </w:p>
    <w:p w14:paraId="199AB1D6" w14:textId="557A784A" w:rsidR="008063AF" w:rsidRPr="00884AD0" w:rsidRDefault="008063AF">
      <w:pPr>
        <w:rPr>
          <w:ins w:id="1493" w:author="David Chen" w:date="2018-10-25T17:19:00Z"/>
          <w:rPrChange w:id="1494" w:author="David Chen" w:date="2018-10-27T18:39:00Z">
            <w:rPr>
              <w:ins w:id="1495" w:author="David Chen" w:date="2018-10-25T17:19:00Z"/>
            </w:rPr>
          </w:rPrChange>
        </w:rPr>
        <w:pPrChange w:id="1496" w:author="l han" w:date="2018-09-23T17:02:00Z">
          <w:pPr>
            <w:pStyle w:val="BodyText"/>
            <w:ind w:firstLine="0"/>
          </w:pPr>
        </w:pPrChange>
      </w:pPr>
    </w:p>
    <w:p w14:paraId="5EA52014" w14:textId="40F76021" w:rsidR="008063AF" w:rsidRPr="00884AD0" w:rsidRDefault="008063AF">
      <w:pPr>
        <w:rPr>
          <w:ins w:id="1497" w:author="David Chen" w:date="2018-10-25T17:19:00Z"/>
          <w:rPrChange w:id="1498" w:author="David Chen" w:date="2018-10-27T18:39:00Z">
            <w:rPr>
              <w:ins w:id="1499" w:author="David Chen" w:date="2018-10-25T17:19:00Z"/>
            </w:rPr>
          </w:rPrChange>
        </w:rPr>
        <w:pPrChange w:id="1500" w:author="l han" w:date="2018-09-23T17:02:00Z">
          <w:pPr>
            <w:pStyle w:val="BodyText"/>
            <w:ind w:firstLine="0"/>
          </w:pPr>
        </w:pPrChange>
      </w:pPr>
    </w:p>
    <w:p w14:paraId="7FCC8816" w14:textId="1DD3ADFC" w:rsidR="008063AF" w:rsidRPr="00884AD0" w:rsidRDefault="004E62E8">
      <w:pPr>
        <w:rPr>
          <w:ins w:id="1501" w:author="David Chen" w:date="2018-10-25T17:19:00Z"/>
          <w:rPrChange w:id="1502" w:author="David Chen" w:date="2018-10-27T18:39:00Z">
            <w:rPr>
              <w:ins w:id="1503" w:author="David Chen" w:date="2018-10-25T17:19:00Z"/>
            </w:rPr>
          </w:rPrChange>
        </w:rPr>
        <w:pPrChange w:id="1504" w:author="l han" w:date="2018-09-23T17:02:00Z">
          <w:pPr>
            <w:pStyle w:val="BodyText"/>
            <w:ind w:firstLine="0"/>
          </w:pPr>
        </w:pPrChange>
      </w:pPr>
      <w:ins w:id="1505" w:author="David Chen" w:date="2018-10-25T17:29:00Z">
        <w:r w:rsidRPr="00884AD0">
          <w:rPr>
            <w:noProof/>
            <w:rPrChange w:id="1506" w:author="David Chen" w:date="2018-10-27T18:39:00Z">
              <w:rPr>
                <w:noProof/>
              </w:rPr>
            </w:rPrChange>
          </w:rPr>
          <mc:AlternateContent>
            <mc:Choice Requires="wps">
              <w:drawing>
                <wp:anchor distT="45720" distB="45720" distL="114300" distR="114300" simplePos="0" relativeHeight="251705344" behindDoc="0" locked="0" layoutInCell="1" allowOverlap="1" wp14:anchorId="3CD9B8AE" wp14:editId="433D16B5">
                  <wp:simplePos x="0" y="0"/>
                  <wp:positionH relativeFrom="margin">
                    <wp:align>center</wp:align>
                  </wp:positionH>
                  <wp:positionV relativeFrom="paragraph">
                    <wp:posOffset>197875</wp:posOffset>
                  </wp:positionV>
                  <wp:extent cx="1417320" cy="899160"/>
                  <wp:effectExtent l="0" t="0" r="11430" b="15240"/>
                  <wp:wrapSquare wrapText="bothSides"/>
                  <wp:docPr id="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7320" cy="899160"/>
                          </a:xfrm>
                          <a:prstGeom prst="rect">
                            <a:avLst/>
                          </a:prstGeom>
                          <a:noFill/>
                          <a:ln w="12700">
                            <a:solidFill>
                              <a:schemeClr val="accent5"/>
                            </a:solidFill>
                            <a:prstDash val="sysDash"/>
                            <a:miter lim="800000"/>
                            <a:headEnd/>
                            <a:tailEnd/>
                          </a:ln>
                        </wps:spPr>
                        <wps:txbx>
                          <w:txbxContent>
                            <w:p w14:paraId="5DAAE7C2" w14:textId="77777777" w:rsidR="001646CF" w:rsidRDefault="001646CF" w:rsidP="004E62E8"/>
                            <w:p w14:paraId="0089E302" w14:textId="77777777" w:rsidR="001646CF" w:rsidRDefault="001646CF" w:rsidP="004E62E8"/>
                            <w:p w14:paraId="44D67BEC" w14:textId="77777777" w:rsidR="001646CF" w:rsidRPr="00867D93" w:rsidRDefault="001646CF" w:rsidP="004E62E8">
                              <w:pPr>
                                <w:rPr>
                                  <w:i/>
                                  <w:u w:val="single"/>
                                </w:rPr>
                              </w:pPr>
                              <w:r w:rsidRPr="00867D93">
                                <w:rPr>
                                  <w:i/>
                                  <w:color w:val="4472C4" w:themeColor="accent5"/>
                                  <w:u w:val="single"/>
                                </w:rPr>
                                <w:t>Traned_</w:t>
                              </w:r>
                              <w:r>
                                <w:rPr>
                                  <w:i/>
                                  <w:color w:val="4472C4" w:themeColor="accent5"/>
                                  <w:u w:val="single"/>
                                </w:rPr>
                                <w:t>classifier</w:t>
                              </w:r>
                              <w:r w:rsidRPr="00867D93">
                                <w:rPr>
                                  <w:i/>
                                  <w:color w:val="4472C4" w:themeColor="accent5"/>
                                  <w:u w:val="single"/>
                                </w:rPr>
                                <w:t>.h5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D9B8AE" id="_x0000_s1082" type="#_x0000_t202" style="position:absolute;margin-left:0;margin-top:15.6pt;width:111.6pt;height:70.8pt;z-index:2517053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" filled="f" strokecolor="#4472c4 [3208]" strokeweight="1pt">
                  <v:stroke dashstyle="3 1"/>
                  <v:textbox>
                    <w:txbxContent>
                      <w:p w14:paraId="5DAAE7C2" w14:textId="77777777" w:rsidR="001646CF" w:rsidRDefault="001646CF" w:rsidP="004E62E8"/>
                      <w:p w14:paraId="0089E302" w14:textId="77777777" w:rsidR="001646CF" w:rsidRDefault="001646CF" w:rsidP="004E62E8"/>
                      <w:p w14:paraId="44D67BEC" w14:textId="77777777" w:rsidR="001646CF" w:rsidRPr="00867D93" w:rsidRDefault="001646CF" w:rsidP="004E62E8">
                        <w:pPr>
                          <w:rPr>
                            <w:i/>
                            <w:u w:val="single"/>
                          </w:rPr>
                        </w:pPr>
                        <w:r w:rsidRPr="00867D93">
                          <w:rPr>
                            <w:i/>
                            <w:color w:val="4472C4" w:themeColor="accent5"/>
                            <w:u w:val="single"/>
                          </w:rPr>
                          <w:t>Traned_</w:t>
                        </w:r>
                        <w:r>
                          <w:rPr>
                            <w:i/>
                            <w:color w:val="4472C4" w:themeColor="accent5"/>
                            <w:u w:val="single"/>
                          </w:rPr>
                          <w:t>classifier</w:t>
                        </w:r>
                        <w:r w:rsidRPr="00867D93">
                          <w:rPr>
                            <w:i/>
                            <w:color w:val="4472C4" w:themeColor="accent5"/>
                            <w:u w:val="single"/>
                          </w:rPr>
                          <w:t>.h5</w:t>
                        </w:r>
                      </w:p>
                    </w:txbxContent>
                  </v:textbox>
                  <w10:wrap type="square" anchorx="margin"/>
                </v:shape>
              </w:pict>
            </mc:Fallback>
          </mc:AlternateContent>
        </w:r>
      </w:ins>
    </w:p>
    <w:p w14:paraId="648DB89D" w14:textId="62A26210" w:rsidR="008063AF" w:rsidRPr="00884AD0" w:rsidRDefault="008063AF">
      <w:pPr>
        <w:rPr>
          <w:ins w:id="1507" w:author="David Chen" w:date="2018-10-25T17:19:00Z"/>
          <w:rPrChange w:id="1508" w:author="David Chen" w:date="2018-10-27T18:39:00Z">
            <w:rPr>
              <w:ins w:id="1509" w:author="David Chen" w:date="2018-10-25T17:19:00Z"/>
            </w:rPr>
          </w:rPrChange>
        </w:rPr>
        <w:pPrChange w:id="1510" w:author="l han" w:date="2018-09-23T17:02:00Z">
          <w:pPr>
            <w:pStyle w:val="BodyText"/>
            <w:ind w:firstLine="0"/>
          </w:pPr>
        </w:pPrChange>
      </w:pPr>
    </w:p>
    <w:p w14:paraId="2BF04C5B" w14:textId="1E346F9B" w:rsidR="008063AF" w:rsidRPr="00884AD0" w:rsidRDefault="00300E04">
      <w:pPr>
        <w:rPr>
          <w:ins w:id="1511" w:author="David Chen" w:date="2018-10-25T17:19:00Z"/>
          <w:rPrChange w:id="1512" w:author="David Chen" w:date="2018-10-27T18:39:00Z">
            <w:rPr>
              <w:ins w:id="1513" w:author="David Chen" w:date="2018-10-25T17:19:00Z"/>
            </w:rPr>
          </w:rPrChange>
        </w:rPr>
        <w:pPrChange w:id="1514" w:author="l han" w:date="2018-09-23T17:02:00Z">
          <w:pPr>
            <w:pStyle w:val="BodyText"/>
            <w:ind w:firstLine="0"/>
          </w:pPr>
        </w:pPrChange>
      </w:pPr>
      <w:ins w:id="1515" w:author="David Chen" w:date="2018-10-25T17:28:00Z">
        <w:r w:rsidRPr="00884AD0">
          <w:rPr>
            <w:noProof/>
            <w:rPrChange w:id="1516" w:author="David Chen" w:date="2018-10-27T18:39:00Z">
              <w:rPr>
                <w:noProof/>
              </w:rPr>
            </w:rPrChange>
          </w:rPr>
          <mc:AlternateContent>
            <mc:Choice Requires="wps">
              <w:drawing>
                <wp:anchor distT="0" distB="0" distL="114300" distR="114300" simplePos="0" relativeHeight="251703296" behindDoc="0" locked="0" layoutInCell="1" allowOverlap="1" wp14:anchorId="11FE7F3D" wp14:editId="2E16968F">
                  <wp:simplePos x="0" y="0"/>
                  <wp:positionH relativeFrom="column">
                    <wp:posOffset>-114544</wp:posOffset>
                  </wp:positionH>
                  <wp:positionV relativeFrom="paragraph">
                    <wp:posOffset>234755</wp:posOffset>
                  </wp:positionV>
                  <wp:extent cx="1508760" cy="285750"/>
                  <wp:effectExtent l="0" t="0" r="0" b="0"/>
                  <wp:wrapNone/>
                  <wp:docPr id="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760" cy="285750"/>
                          </a:xfrm>
                          <a:prstGeom prst="rect">
                            <a:avLst/>
                          </a:prstGeom>
                          <a:noFill/>
                          <a:ln w="9525">
                            <a:noFill/>
                            <a:miter lim="800000"/>
                            <a:headEnd/>
                            <a:tailEnd/>
                          </a:ln>
                        </wps:spPr>
                        <wps:txbx>
                          <w:txbxContent>
                            <w:p w14:paraId="650EB511" w14:textId="77777777" w:rsidR="001646CF" w:rsidRPr="004A0070" w:rsidRDefault="001646CF" w:rsidP="00300E04">
                              <w:pPr>
                                <w:rPr>
                                  <w:ins w:id="1517" w:author="David Chen" w:date="2018-10-27T14:38:00Z"/>
                                  <w:sz w:val="20"/>
                                  <w:szCs w:val="20"/>
                                  <w:u w:val="single"/>
                                </w:rPr>
                              </w:pPr>
                              <w:ins w:id="1518" w:author="David Chen" w:date="2018-10-27T14:38:00Z">
                                <w:r>
                                  <w:rPr>
                                    <w:color w:val="4472C4" w:themeColor="accent5"/>
                                    <w:sz w:val="20"/>
                                    <w:szCs w:val="20"/>
                                    <w:u w:val="single"/>
                                  </w:rPr>
                                  <w:t>Cross</w:t>
                                </w:r>
                                <w:r w:rsidRPr="004A0070">
                                  <w:rPr>
                                    <w:color w:val="4472C4" w:themeColor="accent5"/>
                                    <w:sz w:val="20"/>
                                    <w:szCs w:val="20"/>
                                    <w:u w:val="single"/>
                                  </w:rPr>
                                  <w:t>_validation_test.PY</w:t>
                                </w:r>
                              </w:ins>
                            </w:p>
                            <w:p w14:paraId="546599F3" w14:textId="2543D835" w:rsidR="001646CF" w:rsidRPr="004A0070" w:rsidRDefault="001646CF" w:rsidP="004E62E8">
                              <w:pPr>
                                <w:rPr>
                                  <w:sz w:val="20"/>
                                  <w:szCs w:val="20"/>
                                  <w:u w:val="single"/>
                                </w:rPr>
                              </w:pPr>
                              <w:del w:id="1519" w:author="David Chen" w:date="2018-10-27T14:38:00Z">
                                <w:r w:rsidDel="005B7252">
                                  <w:rPr>
                                    <w:color w:val="4472C4" w:themeColor="accent5"/>
                                    <w:sz w:val="20"/>
                                    <w:szCs w:val="20"/>
                                    <w:u w:val="single"/>
                                  </w:rPr>
                                  <w:delText>Cross</w:delText>
                                </w:r>
                                <w:r w:rsidRPr="004A0070" w:rsidDel="005B7252">
                                  <w:rPr>
                                    <w:color w:val="4472C4" w:themeColor="accent5"/>
                                    <w:sz w:val="20"/>
                                    <w:szCs w:val="20"/>
                                    <w:u w:val="single"/>
                                  </w:rPr>
                                  <w:delText>_validation_test.PY</w:delText>
                                </w:r>
                              </w:del>
                            </w:p>
                          </w:txbxContent>
                        </wps:txbx>
                        <wps:bodyPr rot="0" vert="horz" wrap="square" lIns="91440" tIns="45720" rIns="91440" bIns="45720" anchor="t" anchorCtr="0">
                          <a:noAutofit/>
                        </wps:bodyPr>
                      </wps:wsp>
                    </a:graphicData>
                  </a:graphic>
                </wp:anchor>
              </w:drawing>
            </mc:Choice>
            <mc:Fallback>
              <w:pict>
                <v:shape w14:anchorId="11FE7F3D" id="_x0000_s1083" type="#_x0000_t202" style="position:absolute;margin-left:-9pt;margin-top:18.5pt;width:118.8pt;height:22.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" filled="f" stroked="f">
                  <v:textbox>
                    <w:txbxContent>
                      <w:p w14:paraId="650EB511" w14:textId="77777777" w:rsidR="001646CF" w:rsidRPr="004A0070" w:rsidRDefault="001646CF" w:rsidP="00300E04">
                        <w:pPr>
                          <w:rPr>
                            <w:ins w:id="1520" w:author="David Chen" w:date="2018-10-27T14:38:00Z"/>
                            <w:sz w:val="20"/>
                            <w:szCs w:val="20"/>
                            <w:u w:val="single"/>
                          </w:rPr>
                        </w:pPr>
                        <w:ins w:id="1521" w:author="David Chen" w:date="2018-10-27T14:38:00Z">
                          <w:r>
                            <w:rPr>
                              <w:color w:val="4472C4" w:themeColor="accent5"/>
                              <w:sz w:val="20"/>
                              <w:szCs w:val="20"/>
                              <w:u w:val="single"/>
                            </w:rPr>
                            <w:t>Cross</w:t>
                          </w:r>
                          <w:r w:rsidRPr="004A0070">
                            <w:rPr>
                              <w:color w:val="4472C4" w:themeColor="accent5"/>
                              <w:sz w:val="20"/>
                              <w:szCs w:val="20"/>
                              <w:u w:val="single"/>
                            </w:rPr>
                            <w:t>_validation_test.PY</w:t>
                          </w:r>
                        </w:ins>
                      </w:p>
                      <w:p w14:paraId="546599F3" w14:textId="2543D835" w:rsidR="001646CF" w:rsidRPr="004A0070" w:rsidRDefault="001646CF" w:rsidP="004E62E8">
                        <w:pPr>
                          <w:rPr>
                            <w:sz w:val="20"/>
                            <w:szCs w:val="20"/>
                            <w:u w:val="single"/>
                          </w:rPr>
                        </w:pPr>
                        <w:del w:id="1522" w:author="David Chen" w:date="2018-10-27T14:38:00Z">
                          <w:r w:rsidDel="005B7252">
                            <w:rPr>
                              <w:color w:val="4472C4" w:themeColor="accent5"/>
                              <w:sz w:val="20"/>
                              <w:szCs w:val="20"/>
                              <w:u w:val="single"/>
                            </w:rPr>
                            <w:delText>Cross</w:delText>
                          </w:r>
                          <w:r w:rsidRPr="004A0070" w:rsidDel="005B7252">
                            <w:rPr>
                              <w:color w:val="4472C4" w:themeColor="accent5"/>
                              <w:sz w:val="20"/>
                              <w:szCs w:val="20"/>
                              <w:u w:val="single"/>
                            </w:rPr>
                            <w:delText>_validation_test.PY</w:delText>
                          </w:r>
                        </w:del>
                      </w:p>
                    </w:txbxContent>
                  </v:textbox>
                </v:shape>
              </w:pict>
            </mc:Fallback>
          </mc:AlternateContent>
        </w:r>
      </w:ins>
    </w:p>
    <w:p w14:paraId="3CAE196C" w14:textId="3FE3B8C7" w:rsidR="008063AF" w:rsidRPr="00884AD0" w:rsidRDefault="005B7252">
      <w:pPr>
        <w:rPr>
          <w:ins w:id="1523" w:author="David Chen" w:date="2018-10-25T17:19:00Z"/>
          <w:rPrChange w:id="1524" w:author="David Chen" w:date="2018-10-27T18:39:00Z">
            <w:rPr>
              <w:ins w:id="1525" w:author="David Chen" w:date="2018-10-25T17:19:00Z"/>
            </w:rPr>
          </w:rPrChange>
        </w:rPr>
        <w:pPrChange w:id="1526" w:author="l han" w:date="2018-09-23T17:02:00Z">
          <w:pPr>
            <w:pStyle w:val="BodyText"/>
            <w:ind w:firstLine="0"/>
          </w:pPr>
        </w:pPrChange>
      </w:pPr>
      <w:ins w:id="1527" w:author="David Chen" w:date="2018-10-25T17:30:00Z">
        <w:r w:rsidRPr="00884AD0">
          <w:rPr>
            <w:noProof/>
            <w:rPrChange w:id="1528" w:author="David Chen" w:date="2018-10-27T18:39:00Z">
              <w:rPr>
                <w:noProof/>
              </w:rPr>
            </w:rPrChange>
          </w:rPr>
          <mc:AlternateContent>
            <mc:Choice Requires="wps">
              <w:drawing>
                <wp:anchor distT="0" distB="0" distL="114300" distR="114300" simplePos="0" relativeHeight="251709440" behindDoc="0" locked="0" layoutInCell="1" allowOverlap="1" wp14:anchorId="34CE16AD" wp14:editId="249F4F60">
                  <wp:simplePos x="0" y="0"/>
                  <wp:positionH relativeFrom="column">
                    <wp:posOffset>4878851</wp:posOffset>
                  </wp:positionH>
                  <wp:positionV relativeFrom="paragraph">
                    <wp:posOffset>20417</wp:posOffset>
                  </wp:positionV>
                  <wp:extent cx="1508760" cy="285750"/>
                  <wp:effectExtent l="0" t="0" r="0" b="0"/>
                  <wp:wrapNone/>
                  <wp:docPr id="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760" cy="285750"/>
                          </a:xfrm>
                          <a:prstGeom prst="rect">
                            <a:avLst/>
                          </a:prstGeom>
                          <a:noFill/>
                          <a:ln w="9525">
                            <a:noFill/>
                            <a:miter lim="800000"/>
                            <a:headEnd/>
                            <a:tailEnd/>
                          </a:ln>
                        </wps:spPr>
                        <wps:txbx>
                          <w:txbxContent>
                            <w:p w14:paraId="2F5FEAC4" w14:textId="7A8353DB" w:rsidR="001646CF" w:rsidRPr="004A0070" w:rsidRDefault="001646CF" w:rsidP="004E62E8">
                              <w:pPr>
                                <w:rPr>
                                  <w:sz w:val="20"/>
                                  <w:szCs w:val="20"/>
                                  <w:u w:val="single"/>
                                </w:rPr>
                              </w:pPr>
                              <w:del w:id="1529" w:author="David Chen" w:date="2018-10-25T17:30:00Z">
                                <w:r w:rsidDel="004E62E8">
                                  <w:rPr>
                                    <w:color w:val="4472C4" w:themeColor="accent5"/>
                                    <w:sz w:val="20"/>
                                    <w:szCs w:val="20"/>
                                    <w:u w:val="single"/>
                                  </w:rPr>
                                  <w:delText>Cross</w:delText>
                                </w:r>
                                <w:r w:rsidRPr="004A0070" w:rsidDel="004E62E8">
                                  <w:rPr>
                                    <w:color w:val="4472C4" w:themeColor="accent5"/>
                                    <w:sz w:val="20"/>
                                    <w:szCs w:val="20"/>
                                    <w:u w:val="single"/>
                                  </w:rPr>
                                  <w:delText>_validation_test</w:delText>
                                </w:r>
                              </w:del>
                              <w:ins w:id="1530" w:author="David Chen" w:date="2018-10-25T17:30:00Z">
                                <w:r>
                                  <w:rPr>
                                    <w:color w:val="4472C4" w:themeColor="accent5"/>
                                    <w:sz w:val="20"/>
                                    <w:szCs w:val="20"/>
                                    <w:u w:val="single"/>
                                  </w:rPr>
                                  <w:t>Test_RF</w:t>
                                </w:r>
                              </w:ins>
                              <w:r w:rsidRPr="004A0070">
                                <w:rPr>
                                  <w:color w:val="4472C4" w:themeColor="accent5"/>
                                  <w:sz w:val="20"/>
                                  <w:szCs w:val="20"/>
                                  <w:u w:val="single"/>
                                </w:rPr>
                                <w:t>.PY</w:t>
                              </w:r>
                            </w:p>
                          </w:txbxContent>
                        </wps:txbx>
                        <wps:bodyPr rot="0" vert="horz" wrap="square" lIns="91440" tIns="45720" rIns="91440" bIns="45720" anchor="t" anchorCtr="0">
                          <a:noAutofit/>
                        </wps:bodyPr>
                      </wps:wsp>
                    </a:graphicData>
                  </a:graphic>
                </wp:anchor>
              </w:drawing>
            </mc:Choice>
            <mc:Fallback>
              <w:pict>
                <v:shape w14:anchorId="34CE16AD" id="_x0000_s1084" type="#_x0000_t202" style="position:absolute;margin-left:384.15pt;margin-top:1.6pt;width:118.8pt;height:22.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" filled="f" stroked="f">
                  <v:textbox>
                    <w:txbxContent>
                      <w:p w14:paraId="2F5FEAC4" w14:textId="7A8353DB" w:rsidR="001646CF" w:rsidRPr="004A0070" w:rsidRDefault="001646CF" w:rsidP="004E62E8">
                        <w:pPr>
                          <w:rPr>
                            <w:sz w:val="20"/>
                            <w:szCs w:val="20"/>
                            <w:u w:val="single"/>
                          </w:rPr>
                        </w:pPr>
                        <w:del w:id="1531" w:author="David Chen" w:date="2018-10-25T17:30:00Z">
                          <w:r w:rsidDel="004E62E8">
                            <w:rPr>
                              <w:color w:val="4472C4" w:themeColor="accent5"/>
                              <w:sz w:val="20"/>
                              <w:szCs w:val="20"/>
                              <w:u w:val="single"/>
                            </w:rPr>
                            <w:delText>Cross</w:delText>
                          </w:r>
                          <w:r w:rsidRPr="004A0070" w:rsidDel="004E62E8">
                            <w:rPr>
                              <w:color w:val="4472C4" w:themeColor="accent5"/>
                              <w:sz w:val="20"/>
                              <w:szCs w:val="20"/>
                              <w:u w:val="single"/>
                            </w:rPr>
                            <w:delText>_validation_test</w:delText>
                          </w:r>
                        </w:del>
                        <w:ins w:id="1532" w:author="David Chen" w:date="2018-10-25T17:30:00Z">
                          <w:r>
                            <w:rPr>
                              <w:color w:val="4472C4" w:themeColor="accent5"/>
                              <w:sz w:val="20"/>
                              <w:szCs w:val="20"/>
                              <w:u w:val="single"/>
                            </w:rPr>
                            <w:t>Test_RF</w:t>
                          </w:r>
                        </w:ins>
                        <w:r w:rsidRPr="004A0070">
                          <w:rPr>
                            <w:color w:val="4472C4" w:themeColor="accent5"/>
                            <w:sz w:val="20"/>
                            <w:szCs w:val="20"/>
                            <w:u w:val="single"/>
                          </w:rPr>
                          <w:t>.PY</w:t>
                        </w:r>
                      </w:p>
                    </w:txbxContent>
                  </v:textbox>
                </v:shape>
              </w:pict>
            </mc:Fallback>
          </mc:AlternateContent>
        </w:r>
      </w:ins>
    </w:p>
    <w:p w14:paraId="7E122051" w14:textId="1C3884ED" w:rsidR="008063AF" w:rsidRPr="005162D9" w:rsidRDefault="005162D9">
      <w:pPr>
        <w:rPr>
          <w:ins w:id="1533" w:author="David Chen" w:date="2018-10-25T17:19:00Z"/>
        </w:rPr>
        <w:pPrChange w:id="1534" w:author="l han" w:date="2018-09-23T17:02:00Z">
          <w:pPr>
            <w:pStyle w:val="BodyText"/>
            <w:ind w:firstLine="0"/>
          </w:pPr>
        </w:pPrChange>
      </w:pPr>
      <w:ins w:id="1535" w:author="Liangxiu Han" w:date="2018-11-05T20:57:00Z">
        <w:r>
          <w:t xml:space="preserve">  Figure 4. </w:t>
        </w:r>
      </w:ins>
    </w:p>
    <w:p w14:paraId="0071A17D" w14:textId="198FA411" w:rsidR="00EB45C9" w:rsidRPr="005162D9" w:rsidRDefault="008F5669">
      <w:pPr>
        <w:rPr>
          <w:ins w:id="1536" w:author="David Chen" w:date="2018-10-25T17:18:00Z"/>
        </w:rPr>
        <w:pPrChange w:id="1537" w:author="l han" w:date="2018-09-23T17:02:00Z">
          <w:pPr>
            <w:pStyle w:val="BodyText"/>
            <w:ind w:firstLine="0"/>
          </w:pPr>
        </w:pPrChange>
      </w:pPr>
      <w:ins w:id="1538" w:author="l han" w:date="2018-09-23T18:04:00Z">
        <w:del w:id="1539" w:author="David Chen" w:date="2018-10-25T17:18:00Z">
          <w:r w:rsidRPr="005162D9" w:rsidDel="008063AF">
            <w:rPr>
              <w:noProof/>
            </w:rPr>
            <w:drawing>
              <wp:inline distT="0" distB="0" distL="0" distR="0" wp14:anchorId="5DACAA26" wp14:editId="2250D437">
                <wp:extent cx="5731510" cy="2038350"/>
                <wp:effectExtent l="0" t="0" r="889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038350"/>
                        </a:xfrm>
                        <a:prstGeom prst="rect">
                          <a:avLst/>
                        </a:prstGeom>
                        <a:noFill/>
                        <a:ln>
                          <a:noFill/>
                        </a:ln>
                      </pic:spPr>
                    </pic:pic>
                  </a:graphicData>
                </a:graphic>
              </wp:inline>
            </w:drawing>
          </w:r>
        </w:del>
      </w:ins>
    </w:p>
    <w:p w14:paraId="362FB4FB" w14:textId="7A5F5446" w:rsidR="008063AF" w:rsidRPr="00F614AF" w:rsidRDefault="008063AF">
      <w:pPr>
        <w:rPr>
          <w:ins w:id="1540" w:author="l han" w:date="2018-09-23T17:02:00Z"/>
        </w:rPr>
        <w:pPrChange w:id="1541" w:author="l han" w:date="2018-09-23T17:02:00Z">
          <w:pPr>
            <w:pStyle w:val="BodyText"/>
            <w:ind w:firstLine="0"/>
          </w:pPr>
        </w:pPrChange>
      </w:pPr>
    </w:p>
    <w:p w14:paraId="224CE00D" w14:textId="4B967428" w:rsidR="00EB45C9" w:rsidRPr="00F614AF" w:rsidRDefault="00EB45C9">
      <w:pPr>
        <w:rPr>
          <w:ins w:id="1542" w:author="l han" w:date="2018-09-23T12:38:00Z"/>
        </w:rPr>
        <w:pPrChange w:id="1543" w:author="l han" w:date="2018-09-23T17:02:00Z">
          <w:pPr>
            <w:pStyle w:val="BodyText"/>
            <w:ind w:firstLine="0"/>
          </w:pPr>
        </w:pPrChange>
      </w:pPr>
    </w:p>
    <w:p w14:paraId="15A6F3B9" w14:textId="0097DB9D" w:rsidR="0028129A" w:rsidRPr="00884AD0" w:rsidRDefault="0028129A">
      <w:pPr>
        <w:pStyle w:val="Heading1"/>
        <w:ind w:firstLine="0"/>
        <w:rPr>
          <w:ins w:id="1544" w:author="l han" w:date="2018-09-23T12:38:00Z"/>
          <w:lang w:val="en-GB"/>
          <w:rPrChange w:id="1545" w:author="David Chen" w:date="2018-10-27T18:39:00Z">
            <w:rPr>
              <w:ins w:id="1546" w:author="l han" w:date="2018-09-23T12:38:00Z"/>
            </w:rPr>
          </w:rPrChange>
        </w:rPr>
        <w:pPrChange w:id="1547" w:author="l han" w:date="2018-09-23T12:39:00Z">
          <w:pPr>
            <w:pStyle w:val="BodyText"/>
            <w:ind w:firstLine="0"/>
          </w:pPr>
        </w:pPrChange>
      </w:pPr>
      <w:ins w:id="1548" w:author="l han" w:date="2018-09-23T12:38:00Z">
        <w:r w:rsidRPr="00884AD0">
          <w:rPr>
            <w:lang w:val="en-GB"/>
            <w:rPrChange w:id="1549" w:author="David Chen" w:date="2018-10-27T18:39:00Z">
              <w:rPr>
                <w:smallCaps/>
              </w:rPr>
            </w:rPrChange>
          </w:rPr>
          <w:t>The</w:t>
        </w:r>
      </w:ins>
      <w:ins w:id="1550" w:author="l han" w:date="2018-09-23T16:41:00Z">
        <w:r w:rsidR="00255C63" w:rsidRPr="00B21172">
          <w:rPr>
            <w:lang w:val="en-GB"/>
          </w:rPr>
          <w:t xml:space="preserve"> Implementation and</w:t>
        </w:r>
      </w:ins>
      <w:ins w:id="1551" w:author="l han" w:date="2018-09-23T12:38:00Z">
        <w:r w:rsidRPr="00884AD0">
          <w:rPr>
            <w:lang w:val="en-GB"/>
            <w:rPrChange w:id="1552" w:author="David Chen" w:date="2018-10-27T18:39:00Z">
              <w:rPr>
                <w:smallCaps/>
              </w:rPr>
            </w:rPrChange>
          </w:rPr>
          <w:t xml:space="preserve"> experimental evaluation</w:t>
        </w:r>
      </w:ins>
    </w:p>
    <w:p w14:paraId="3D1AE7CB" w14:textId="77777777" w:rsidR="008609A6" w:rsidRPr="00B21172" w:rsidRDefault="008609A6">
      <w:pPr>
        <w:rPr>
          <w:ins w:id="1553" w:author="l han" w:date="2018-09-23T12:39:00Z"/>
        </w:rPr>
        <w:pPrChange w:id="1554" w:author="l han" w:date="2018-09-23T12:38:00Z">
          <w:pPr>
            <w:pStyle w:val="BodyText"/>
            <w:ind w:firstLine="0"/>
          </w:pPr>
        </w:pPrChange>
      </w:pPr>
    </w:p>
    <w:p w14:paraId="6916C6C1" w14:textId="0DB738B2" w:rsidR="003A5B1E" w:rsidRPr="00884AD0" w:rsidRDefault="003A5B1E">
      <w:pPr>
        <w:pStyle w:val="Heading2"/>
        <w:rPr>
          <w:ins w:id="1555" w:author="l han" w:date="2018-09-23T16:42:00Z"/>
          <w:lang w:val="en-GB"/>
          <w:rPrChange w:id="1556" w:author="David Chen" w:date="2018-10-27T18:39:00Z">
            <w:rPr>
              <w:ins w:id="1557" w:author="l han" w:date="2018-09-23T16:42:00Z"/>
            </w:rPr>
          </w:rPrChange>
        </w:rPr>
        <w:pPrChange w:id="1558" w:author="l han" w:date="2018-09-23T12:39:00Z">
          <w:pPr>
            <w:pStyle w:val="BodyText"/>
            <w:ind w:firstLine="0"/>
          </w:pPr>
        </w:pPrChange>
      </w:pPr>
      <w:ins w:id="1559" w:author="l han" w:date="2018-09-23T16:42:00Z">
        <w:r w:rsidRPr="00884AD0">
          <w:rPr>
            <w:lang w:val="en-GB"/>
            <w:rPrChange w:id="1560" w:author="David Chen" w:date="2018-10-27T18:39:00Z">
              <w:rPr>
                <w:i/>
                <w:iCs/>
              </w:rPr>
            </w:rPrChange>
          </w:rPr>
          <w:t>The implementation</w:t>
        </w:r>
        <w:r w:rsidR="003230C7" w:rsidRPr="00884AD0">
          <w:rPr>
            <w:lang w:val="en-GB"/>
            <w:rPrChange w:id="1561" w:author="David Chen" w:date="2018-10-27T18:39:00Z">
              <w:rPr>
                <w:i/>
                <w:iCs/>
              </w:rPr>
            </w:rPrChange>
          </w:rPr>
          <w:t xml:space="preserve"> </w:t>
        </w:r>
      </w:ins>
    </w:p>
    <w:p w14:paraId="7D281709" w14:textId="041E86B6" w:rsidR="003230C7" w:rsidRPr="00B21172" w:rsidRDefault="003230C7">
      <w:pPr>
        <w:rPr>
          <w:ins w:id="1562" w:author="l han" w:date="2018-09-23T16:42:00Z"/>
        </w:rPr>
        <w:pPrChange w:id="1563" w:author="l han" w:date="2018-09-23T16:42:00Z">
          <w:pPr>
            <w:pStyle w:val="BodyText"/>
            <w:ind w:firstLine="0"/>
          </w:pPr>
        </w:pPrChange>
      </w:pPr>
      <w:ins w:id="1564" w:author="l han" w:date="2018-09-23T16:42:00Z">
        <w:del w:id="1565" w:author="David Chen" w:date="2018-11-03T15:58:00Z">
          <w:r w:rsidRPr="00B21172" w:rsidDel="00973021">
            <w:delText>You can describe how you implemented</w:delText>
          </w:r>
          <w:r w:rsidR="001940FB" w:rsidRPr="00B21172" w:rsidDel="00973021">
            <w:delText xml:space="preserve"> in detail</w:delText>
          </w:r>
          <w:r w:rsidR="00D24780" w:rsidRPr="00B21172" w:rsidDel="00973021">
            <w:delText xml:space="preserve"> (such as flow chart. )</w:delText>
          </w:r>
          <w:r w:rsidRPr="00B21172" w:rsidDel="00973021">
            <w:delText xml:space="preserve"> </w:delText>
          </w:r>
        </w:del>
      </w:ins>
      <w:ins w:id="1566" w:author="David Chen" w:date="2018-11-03T15:58:00Z">
        <w:r w:rsidR="00973021">
          <w:t xml:space="preserve">In preparation for the experimental process, I first installed a free and open source distribution for Python, named Anaconda. </w:t>
        </w:r>
      </w:ins>
      <w:ins w:id="1567" w:author="David Chen" w:date="2018-11-03T15:59:00Z">
        <w:r w:rsidR="00973021">
          <w:t>Within Anaconda are various options that may allow me to easily install and apply different modules that I will need to solve this case. Within Anaconda are several environments for Python</w:t>
        </w:r>
      </w:ins>
      <w:ins w:id="1568" w:author="David Chen" w:date="2018-11-03T16:00:00Z">
        <w:r w:rsidR="00973021">
          <w:t xml:space="preserve"> for which I can set up different situations.</w:t>
        </w:r>
      </w:ins>
      <w:ins w:id="1569" w:author="David Chen" w:date="2018-11-03T16:01:00Z">
        <w:r w:rsidR="00973021">
          <w:t xml:space="preserve"> There will be several different programs that will be created in order for this experiment to function. </w:t>
        </w:r>
      </w:ins>
      <w:ins w:id="1570" w:author="David Chen" w:date="2018-11-03T16:20:00Z">
        <w:r w:rsidR="00DA5F23">
          <w:t xml:space="preserve">A couple of these will be used during the training phase. </w:t>
        </w:r>
      </w:ins>
      <w:ins w:id="1571" w:author="David Chen" w:date="2018-11-03T16:02:00Z">
        <w:r w:rsidR="00973021">
          <w:t>During the testing phase there will be separate Python applications for each separate machine learning algorithm that will be analysed.</w:t>
        </w:r>
      </w:ins>
    </w:p>
    <w:p w14:paraId="0F5B39A9" w14:textId="77777777" w:rsidR="00301F6B" w:rsidRPr="00DF5132" w:rsidRDefault="00301F6B">
      <w:pPr>
        <w:rPr>
          <w:ins w:id="1572" w:author="l han" w:date="2018-09-23T16:42:00Z"/>
        </w:rPr>
        <w:pPrChange w:id="1573" w:author="l han" w:date="2018-09-23T16:42:00Z">
          <w:pPr>
            <w:pStyle w:val="BodyText"/>
            <w:ind w:firstLine="0"/>
          </w:pPr>
        </w:pPrChange>
      </w:pPr>
    </w:p>
    <w:p w14:paraId="66C7B3D9" w14:textId="24662E07" w:rsidR="00301F6B" w:rsidRPr="00884AD0" w:rsidRDefault="00301F6B">
      <w:pPr>
        <w:pStyle w:val="Heading2"/>
        <w:rPr>
          <w:ins w:id="1574" w:author="l han" w:date="2018-09-23T16:42:00Z"/>
          <w:lang w:val="en-GB"/>
          <w:rPrChange w:id="1575" w:author="David Chen" w:date="2018-10-27T18:39:00Z">
            <w:rPr>
              <w:ins w:id="1576" w:author="l han" w:date="2018-09-23T16:42:00Z"/>
            </w:rPr>
          </w:rPrChange>
        </w:rPr>
        <w:pPrChange w:id="1577" w:author="l han" w:date="2018-09-23T12:39:00Z">
          <w:pPr>
            <w:pStyle w:val="BodyText"/>
            <w:ind w:firstLine="0"/>
          </w:pPr>
        </w:pPrChange>
      </w:pPr>
      <w:ins w:id="1578" w:author="l han" w:date="2018-09-23T16:42:00Z">
        <w:r w:rsidRPr="00884AD0">
          <w:rPr>
            <w:lang w:val="en-GB"/>
            <w:rPrChange w:id="1579" w:author="David Chen" w:date="2018-10-27T18:39:00Z">
              <w:rPr>
                <w:i/>
                <w:iCs/>
              </w:rPr>
            </w:rPrChange>
          </w:rPr>
          <w:t>The experimental evaluation</w:t>
        </w:r>
        <w:r w:rsidR="001940FB" w:rsidRPr="00884AD0">
          <w:rPr>
            <w:lang w:val="en-GB"/>
            <w:rPrChange w:id="1580" w:author="David Chen" w:date="2018-10-27T18:39:00Z">
              <w:rPr>
                <w:i/>
                <w:iCs/>
              </w:rPr>
            </w:rPrChange>
          </w:rPr>
          <w:t xml:space="preserve"> </w:t>
        </w:r>
      </w:ins>
    </w:p>
    <w:p w14:paraId="2A91A74E" w14:textId="403C6E08" w:rsidR="00711E92" w:rsidRDefault="00B87E99">
      <w:pPr>
        <w:pStyle w:val="Heading3"/>
        <w:rPr>
          <w:ins w:id="1581" w:author="David Chen" w:date="2018-11-03T16:48:00Z"/>
          <w:lang w:val="en-GB"/>
        </w:rPr>
        <w:pPrChange w:id="1582" w:author="l han" w:date="2018-09-23T16:43:00Z">
          <w:pPr>
            <w:pStyle w:val="BodyText"/>
            <w:ind w:firstLine="0"/>
          </w:pPr>
        </w:pPrChange>
      </w:pPr>
      <w:ins w:id="1583" w:author="l han" w:date="2018-09-23T12:39:00Z">
        <w:r w:rsidRPr="00884AD0">
          <w:rPr>
            <w:lang w:val="en-GB"/>
            <w:rPrChange w:id="1584" w:author="David Chen" w:date="2018-10-27T18:39:00Z">
              <w:rPr>
                <w:i/>
                <w:iCs/>
              </w:rPr>
            </w:rPrChange>
          </w:rPr>
          <w:t>Datasets</w:t>
        </w:r>
      </w:ins>
    </w:p>
    <w:p w14:paraId="04CFBBB3" w14:textId="50F7383A" w:rsidR="00051E25" w:rsidRPr="00051E25" w:rsidRDefault="00051E25">
      <w:pPr>
        <w:rPr>
          <w:ins w:id="1585" w:author="l han" w:date="2018-09-23T12:37:00Z"/>
          <w:lang w:eastAsia="en-US"/>
          <w:rPrChange w:id="1586" w:author="David Chen" w:date="2018-11-03T16:48:00Z">
            <w:rPr>
              <w:ins w:id="1587" w:author="l han" w:date="2018-09-23T12:37:00Z"/>
            </w:rPr>
          </w:rPrChange>
        </w:rPr>
        <w:pPrChange w:id="1588" w:author="David Chen" w:date="2018-11-03T16:48:00Z">
          <w:pPr>
            <w:pStyle w:val="BodyText"/>
            <w:ind w:firstLine="0"/>
          </w:pPr>
        </w:pPrChange>
      </w:pPr>
      <w:ins w:id="1589" w:author="David Chen" w:date="2018-11-03T16:48:00Z">
        <w:r>
          <w:rPr>
            <w:lang w:eastAsia="en-US"/>
          </w:rPr>
          <w:t>There are 6 different plants that we will be looking at, each with its own number of diseases</w:t>
        </w:r>
      </w:ins>
      <w:ins w:id="1590" w:author="David Chen" w:date="2018-11-03T16:51:00Z">
        <w:r>
          <w:rPr>
            <w:lang w:eastAsia="en-US"/>
          </w:rPr>
          <w:t xml:space="preserve">. There are many samples of each disease for each plant. </w:t>
        </w:r>
      </w:ins>
    </w:p>
    <w:tbl>
      <w:tblPr>
        <w:tblStyle w:val="TableGrid"/>
        <w:tblW w:w="0" w:type="auto"/>
        <w:tblLook w:val="04A0" w:firstRow="1" w:lastRow="0" w:firstColumn="1" w:lastColumn="0" w:noHBand="0" w:noVBand="1"/>
      </w:tblPr>
      <w:tblGrid>
        <w:gridCol w:w="1803"/>
        <w:gridCol w:w="1803"/>
        <w:gridCol w:w="1803"/>
        <w:gridCol w:w="1803"/>
        <w:gridCol w:w="1804"/>
      </w:tblGrid>
      <w:tr w:rsidR="00051E25" w14:paraId="578A6E76" w14:textId="77777777" w:rsidTr="00051E25">
        <w:trPr>
          <w:ins w:id="1591" w:author="David Chen" w:date="2018-11-03T16:44:00Z"/>
        </w:trPr>
        <w:tc>
          <w:tcPr>
            <w:tcW w:w="1803" w:type="dxa"/>
          </w:tcPr>
          <w:p w14:paraId="2983AD94" w14:textId="53A53DF0" w:rsidR="00051E25" w:rsidRPr="00604AF7" w:rsidRDefault="00051E25">
            <w:pPr>
              <w:rPr>
                <w:ins w:id="1592" w:author="David Chen" w:date="2018-11-03T16:44:00Z"/>
                <w:b/>
                <w:u w:val="single"/>
                <w:rPrChange w:id="1593" w:author="David Chen" w:date="2018-11-03T16:54:00Z">
                  <w:rPr>
                    <w:ins w:id="1594" w:author="David Chen" w:date="2018-11-03T16:44:00Z"/>
                  </w:rPr>
                </w:rPrChange>
              </w:rPr>
            </w:pPr>
            <w:ins w:id="1595" w:author="David Chen" w:date="2018-11-03T16:52:00Z">
              <w:r w:rsidRPr="00604AF7">
                <w:rPr>
                  <w:b/>
                  <w:u w:val="single"/>
                  <w:rPrChange w:id="1596" w:author="David Chen" w:date="2018-11-03T16:54:00Z">
                    <w:rPr/>
                  </w:rPrChange>
                </w:rPr>
                <w:t>Apple</w:t>
              </w:r>
            </w:ins>
          </w:p>
        </w:tc>
        <w:tc>
          <w:tcPr>
            <w:tcW w:w="1803" w:type="dxa"/>
          </w:tcPr>
          <w:p w14:paraId="3BA6C675" w14:textId="73725715" w:rsidR="00051E25" w:rsidRDefault="00051E25">
            <w:pPr>
              <w:rPr>
                <w:ins w:id="1597" w:author="David Chen" w:date="2018-11-03T16:44:00Z"/>
              </w:rPr>
            </w:pPr>
            <w:ins w:id="1598" w:author="David Chen" w:date="2018-11-03T16:44:00Z">
              <w:r>
                <w:t>Apple scab</w:t>
              </w:r>
            </w:ins>
          </w:p>
        </w:tc>
        <w:tc>
          <w:tcPr>
            <w:tcW w:w="1803" w:type="dxa"/>
          </w:tcPr>
          <w:p w14:paraId="0818391E" w14:textId="0483B9DE" w:rsidR="00051E25" w:rsidRDefault="00051E25">
            <w:pPr>
              <w:rPr>
                <w:ins w:id="1599" w:author="David Chen" w:date="2018-11-03T16:44:00Z"/>
              </w:rPr>
            </w:pPr>
            <w:ins w:id="1600" w:author="David Chen" w:date="2018-11-03T16:44:00Z">
              <w:r>
                <w:t>Cedar apple rust</w:t>
              </w:r>
            </w:ins>
          </w:p>
        </w:tc>
        <w:tc>
          <w:tcPr>
            <w:tcW w:w="1803" w:type="dxa"/>
          </w:tcPr>
          <w:p w14:paraId="2453F9BC" w14:textId="4C7E293A" w:rsidR="00051E25" w:rsidRDefault="00051E25">
            <w:pPr>
              <w:rPr>
                <w:ins w:id="1601" w:author="David Chen" w:date="2018-11-03T16:44:00Z"/>
              </w:rPr>
            </w:pPr>
            <w:ins w:id="1602" w:author="David Chen" w:date="2018-11-03T16:44:00Z">
              <w:r>
                <w:t>Frogeye spot</w:t>
              </w:r>
            </w:ins>
          </w:p>
        </w:tc>
        <w:tc>
          <w:tcPr>
            <w:tcW w:w="1804" w:type="dxa"/>
          </w:tcPr>
          <w:p w14:paraId="44A05FDD" w14:textId="1F007D06" w:rsidR="00051E25" w:rsidRDefault="00051E25">
            <w:pPr>
              <w:rPr>
                <w:ins w:id="1603" w:author="David Chen" w:date="2018-11-03T16:44:00Z"/>
              </w:rPr>
            </w:pPr>
            <w:ins w:id="1604" w:author="David Chen" w:date="2018-11-03T16:44:00Z">
              <w:r>
                <w:t>Healthy</w:t>
              </w:r>
            </w:ins>
          </w:p>
        </w:tc>
      </w:tr>
      <w:tr w:rsidR="00051E25" w14:paraId="61969E28" w14:textId="77777777" w:rsidTr="00051E25">
        <w:trPr>
          <w:ins w:id="1605" w:author="David Chen" w:date="2018-11-03T16:44:00Z"/>
        </w:trPr>
        <w:tc>
          <w:tcPr>
            <w:tcW w:w="1803" w:type="dxa"/>
          </w:tcPr>
          <w:p w14:paraId="74BC8226" w14:textId="067496B0" w:rsidR="00051E25" w:rsidRDefault="00051E25">
            <w:pPr>
              <w:rPr>
                <w:ins w:id="1606" w:author="David Chen" w:date="2018-11-03T16:44:00Z"/>
              </w:rPr>
            </w:pPr>
            <w:ins w:id="1607" w:author="David Chen" w:date="2018-11-03T16:52:00Z">
              <w:r>
                <w:t>Number of samples</w:t>
              </w:r>
            </w:ins>
          </w:p>
        </w:tc>
        <w:tc>
          <w:tcPr>
            <w:tcW w:w="1803" w:type="dxa"/>
          </w:tcPr>
          <w:p w14:paraId="7ED9F179" w14:textId="70C918AF" w:rsidR="00051E25" w:rsidRDefault="00051E25">
            <w:pPr>
              <w:rPr>
                <w:ins w:id="1608" w:author="David Chen" w:date="2018-11-03T16:44:00Z"/>
              </w:rPr>
            </w:pPr>
            <w:ins w:id="1609" w:author="David Chen" w:date="2018-11-03T16:48:00Z">
              <w:r>
                <w:t>630</w:t>
              </w:r>
            </w:ins>
          </w:p>
        </w:tc>
        <w:tc>
          <w:tcPr>
            <w:tcW w:w="1803" w:type="dxa"/>
          </w:tcPr>
          <w:p w14:paraId="0A11B0F6" w14:textId="32D346A3" w:rsidR="00051E25" w:rsidRDefault="00051E25">
            <w:pPr>
              <w:rPr>
                <w:ins w:id="1610" w:author="David Chen" w:date="2018-11-03T16:44:00Z"/>
              </w:rPr>
            </w:pPr>
            <w:ins w:id="1611" w:author="David Chen" w:date="2018-11-03T16:48:00Z">
              <w:r>
                <w:t>275</w:t>
              </w:r>
            </w:ins>
          </w:p>
        </w:tc>
        <w:tc>
          <w:tcPr>
            <w:tcW w:w="1803" w:type="dxa"/>
          </w:tcPr>
          <w:p w14:paraId="63BE8689" w14:textId="6E49A491" w:rsidR="00051E25" w:rsidRDefault="00051E25">
            <w:pPr>
              <w:rPr>
                <w:ins w:id="1612" w:author="David Chen" w:date="2018-11-03T16:44:00Z"/>
              </w:rPr>
            </w:pPr>
            <w:ins w:id="1613" w:author="David Chen" w:date="2018-11-03T16:48:00Z">
              <w:r>
                <w:t>621</w:t>
              </w:r>
            </w:ins>
          </w:p>
        </w:tc>
        <w:tc>
          <w:tcPr>
            <w:tcW w:w="1804" w:type="dxa"/>
          </w:tcPr>
          <w:p w14:paraId="1F3C2650" w14:textId="6F4E0B11" w:rsidR="00051E25" w:rsidRDefault="00051E25">
            <w:pPr>
              <w:rPr>
                <w:ins w:id="1614" w:author="David Chen" w:date="2018-11-03T16:44:00Z"/>
              </w:rPr>
            </w:pPr>
            <w:ins w:id="1615" w:author="David Chen" w:date="2018-11-03T16:48:00Z">
              <w:r>
                <w:t>1645</w:t>
              </w:r>
            </w:ins>
          </w:p>
        </w:tc>
      </w:tr>
    </w:tbl>
    <w:p w14:paraId="4D00B906" w14:textId="77777777" w:rsidR="00604AF7" w:rsidRDefault="00604AF7">
      <w:pPr>
        <w:rPr>
          <w:ins w:id="1616" w:author="David Chen" w:date="2018-11-03T16:54:00Z"/>
        </w:rPr>
        <w:pPrChange w:id="1617" w:author="l han" w:date="2018-09-23T12:36:00Z">
          <w:pPr>
            <w:pStyle w:val="BodyText"/>
            <w:ind w:firstLine="0"/>
          </w:pPr>
        </w:pPrChange>
      </w:pPr>
    </w:p>
    <w:tbl>
      <w:tblPr>
        <w:tblStyle w:val="TableGrid"/>
        <w:tblW w:w="0" w:type="auto"/>
        <w:tblLook w:val="04A0" w:firstRow="1" w:lastRow="0" w:firstColumn="1" w:lastColumn="0" w:noHBand="0" w:noVBand="1"/>
      </w:tblPr>
      <w:tblGrid>
        <w:gridCol w:w="1803"/>
        <w:gridCol w:w="1803"/>
        <w:gridCol w:w="1803"/>
        <w:gridCol w:w="1803"/>
        <w:gridCol w:w="1804"/>
      </w:tblGrid>
      <w:tr w:rsidR="00604AF7" w14:paraId="6A15E245" w14:textId="77777777" w:rsidTr="00604AF7">
        <w:trPr>
          <w:ins w:id="1618" w:author="David Chen" w:date="2018-11-03T16:54:00Z"/>
        </w:trPr>
        <w:tc>
          <w:tcPr>
            <w:tcW w:w="1803" w:type="dxa"/>
          </w:tcPr>
          <w:p w14:paraId="2B4DA882" w14:textId="2642F38E" w:rsidR="00604AF7" w:rsidRDefault="00604AF7">
            <w:pPr>
              <w:rPr>
                <w:ins w:id="1619" w:author="David Chen" w:date="2018-11-03T16:54:00Z"/>
              </w:rPr>
            </w:pPr>
            <w:ins w:id="1620" w:author="David Chen" w:date="2018-11-03T16:55:00Z">
              <w:r w:rsidRPr="00B10407">
                <w:rPr>
                  <w:b/>
                  <w:u w:val="single"/>
                  <w:rPrChange w:id="1621" w:author="David Chen" w:date="2018-11-03T17:06:00Z">
                    <w:rPr/>
                  </w:rPrChange>
                </w:rPr>
                <w:t>Corn</w:t>
              </w:r>
            </w:ins>
          </w:p>
        </w:tc>
        <w:tc>
          <w:tcPr>
            <w:tcW w:w="1803" w:type="dxa"/>
          </w:tcPr>
          <w:p w14:paraId="5D464337" w14:textId="718656BD" w:rsidR="00604AF7" w:rsidRDefault="00604AF7">
            <w:pPr>
              <w:rPr>
                <w:ins w:id="1622" w:author="David Chen" w:date="2018-11-03T16:54:00Z"/>
              </w:rPr>
            </w:pPr>
            <w:ins w:id="1623" w:author="David Chen" w:date="2018-11-03T16:55:00Z">
              <w:r>
                <w:t>Leaf spot</w:t>
              </w:r>
            </w:ins>
          </w:p>
        </w:tc>
        <w:tc>
          <w:tcPr>
            <w:tcW w:w="1803" w:type="dxa"/>
          </w:tcPr>
          <w:p w14:paraId="6B8D7376" w14:textId="49BA8DCA" w:rsidR="00604AF7" w:rsidRDefault="00604AF7">
            <w:pPr>
              <w:rPr>
                <w:ins w:id="1624" w:author="David Chen" w:date="2018-11-03T16:54:00Z"/>
              </w:rPr>
            </w:pPr>
            <w:ins w:id="1625" w:author="David Chen" w:date="2018-11-03T16:55:00Z">
              <w:r>
                <w:t>Northern leaf blight</w:t>
              </w:r>
            </w:ins>
          </w:p>
        </w:tc>
        <w:tc>
          <w:tcPr>
            <w:tcW w:w="1803" w:type="dxa"/>
          </w:tcPr>
          <w:p w14:paraId="2C9377F2" w14:textId="14DE656A" w:rsidR="00604AF7" w:rsidRDefault="00604AF7">
            <w:pPr>
              <w:rPr>
                <w:ins w:id="1626" w:author="David Chen" w:date="2018-11-03T16:54:00Z"/>
              </w:rPr>
            </w:pPr>
            <w:ins w:id="1627" w:author="David Chen" w:date="2018-11-03T16:55:00Z">
              <w:r>
                <w:t>Rust</w:t>
              </w:r>
            </w:ins>
          </w:p>
        </w:tc>
        <w:tc>
          <w:tcPr>
            <w:tcW w:w="1804" w:type="dxa"/>
          </w:tcPr>
          <w:p w14:paraId="306D3EFB" w14:textId="32E53D9E" w:rsidR="00604AF7" w:rsidRDefault="00604AF7">
            <w:pPr>
              <w:rPr>
                <w:ins w:id="1628" w:author="David Chen" w:date="2018-11-03T16:54:00Z"/>
              </w:rPr>
            </w:pPr>
            <w:ins w:id="1629" w:author="David Chen" w:date="2018-11-03T16:55:00Z">
              <w:r>
                <w:t>Healthy</w:t>
              </w:r>
            </w:ins>
          </w:p>
        </w:tc>
      </w:tr>
      <w:tr w:rsidR="00604AF7" w14:paraId="6C021094" w14:textId="77777777" w:rsidTr="00604AF7">
        <w:trPr>
          <w:ins w:id="1630" w:author="David Chen" w:date="2018-11-03T16:54:00Z"/>
        </w:trPr>
        <w:tc>
          <w:tcPr>
            <w:tcW w:w="1803" w:type="dxa"/>
          </w:tcPr>
          <w:p w14:paraId="64966F05" w14:textId="1F79B363" w:rsidR="00604AF7" w:rsidRDefault="00604AF7">
            <w:pPr>
              <w:rPr>
                <w:ins w:id="1631" w:author="David Chen" w:date="2018-11-03T16:54:00Z"/>
              </w:rPr>
            </w:pPr>
            <w:ins w:id="1632" w:author="David Chen" w:date="2018-11-03T16:55:00Z">
              <w:r>
                <w:t>Number of samples</w:t>
              </w:r>
            </w:ins>
          </w:p>
        </w:tc>
        <w:tc>
          <w:tcPr>
            <w:tcW w:w="1803" w:type="dxa"/>
          </w:tcPr>
          <w:p w14:paraId="7A2DF99D" w14:textId="298D552E" w:rsidR="00604AF7" w:rsidRDefault="00604AF7">
            <w:pPr>
              <w:rPr>
                <w:ins w:id="1633" w:author="David Chen" w:date="2018-11-03T16:54:00Z"/>
              </w:rPr>
            </w:pPr>
            <w:ins w:id="1634" w:author="David Chen" w:date="2018-11-03T16:55:00Z">
              <w:r>
                <w:t>513</w:t>
              </w:r>
            </w:ins>
          </w:p>
        </w:tc>
        <w:tc>
          <w:tcPr>
            <w:tcW w:w="1803" w:type="dxa"/>
          </w:tcPr>
          <w:p w14:paraId="50CE0454" w14:textId="2E097D4F" w:rsidR="00604AF7" w:rsidRDefault="00604AF7">
            <w:pPr>
              <w:rPr>
                <w:ins w:id="1635" w:author="David Chen" w:date="2018-11-03T16:54:00Z"/>
              </w:rPr>
            </w:pPr>
            <w:ins w:id="1636" w:author="David Chen" w:date="2018-11-03T16:55:00Z">
              <w:r>
                <w:t>985</w:t>
              </w:r>
            </w:ins>
          </w:p>
        </w:tc>
        <w:tc>
          <w:tcPr>
            <w:tcW w:w="1803" w:type="dxa"/>
          </w:tcPr>
          <w:p w14:paraId="0A88F3F1" w14:textId="3D1910FF" w:rsidR="00604AF7" w:rsidRDefault="00604AF7">
            <w:pPr>
              <w:rPr>
                <w:ins w:id="1637" w:author="David Chen" w:date="2018-11-03T16:54:00Z"/>
              </w:rPr>
            </w:pPr>
            <w:ins w:id="1638" w:author="David Chen" w:date="2018-11-03T16:55:00Z">
              <w:r>
                <w:t>1192</w:t>
              </w:r>
            </w:ins>
          </w:p>
        </w:tc>
        <w:tc>
          <w:tcPr>
            <w:tcW w:w="1804" w:type="dxa"/>
          </w:tcPr>
          <w:p w14:paraId="43032DD5" w14:textId="1AE3A067" w:rsidR="00604AF7" w:rsidRDefault="00604AF7">
            <w:pPr>
              <w:rPr>
                <w:ins w:id="1639" w:author="David Chen" w:date="2018-11-03T16:54:00Z"/>
              </w:rPr>
            </w:pPr>
            <w:ins w:id="1640" w:author="David Chen" w:date="2018-11-03T16:55:00Z">
              <w:r>
                <w:t>1162</w:t>
              </w:r>
            </w:ins>
          </w:p>
        </w:tc>
      </w:tr>
    </w:tbl>
    <w:p w14:paraId="05ADE38D" w14:textId="77777777" w:rsidR="00604AF7" w:rsidRDefault="00604AF7">
      <w:pPr>
        <w:rPr>
          <w:ins w:id="1641" w:author="David Chen" w:date="2018-11-03T16:56:00Z"/>
        </w:rPr>
        <w:pPrChange w:id="1642" w:author="l han" w:date="2018-09-23T12:36:00Z">
          <w:pPr>
            <w:pStyle w:val="BodyText"/>
            <w:ind w:firstLine="0"/>
          </w:pPr>
        </w:pPrChange>
      </w:pPr>
    </w:p>
    <w:tbl>
      <w:tblPr>
        <w:tblStyle w:val="TableGrid"/>
        <w:tblW w:w="0" w:type="auto"/>
        <w:tblLook w:val="04A0" w:firstRow="1" w:lastRow="0" w:firstColumn="1" w:lastColumn="0" w:noHBand="0" w:noVBand="1"/>
      </w:tblPr>
      <w:tblGrid>
        <w:gridCol w:w="1803"/>
        <w:gridCol w:w="1803"/>
        <w:gridCol w:w="1803"/>
        <w:gridCol w:w="1803"/>
        <w:gridCol w:w="1804"/>
      </w:tblGrid>
      <w:tr w:rsidR="00604AF7" w14:paraId="1A87D6EF" w14:textId="77777777" w:rsidTr="00604AF7">
        <w:trPr>
          <w:ins w:id="1643" w:author="David Chen" w:date="2018-11-03T16:56:00Z"/>
        </w:trPr>
        <w:tc>
          <w:tcPr>
            <w:tcW w:w="1803" w:type="dxa"/>
          </w:tcPr>
          <w:p w14:paraId="247EFC23" w14:textId="753C79C4" w:rsidR="00604AF7" w:rsidRDefault="00604AF7">
            <w:pPr>
              <w:rPr>
                <w:ins w:id="1644" w:author="David Chen" w:date="2018-11-03T16:56:00Z"/>
              </w:rPr>
            </w:pPr>
            <w:ins w:id="1645" w:author="David Chen" w:date="2018-11-03T16:56:00Z">
              <w:r w:rsidRPr="00B10407">
                <w:rPr>
                  <w:b/>
                  <w:u w:val="single"/>
                  <w:rPrChange w:id="1646" w:author="David Chen" w:date="2018-11-03T17:06:00Z">
                    <w:rPr/>
                  </w:rPrChange>
                </w:rPr>
                <w:t>Grape</w:t>
              </w:r>
            </w:ins>
          </w:p>
        </w:tc>
        <w:tc>
          <w:tcPr>
            <w:tcW w:w="1803" w:type="dxa"/>
          </w:tcPr>
          <w:p w14:paraId="369B7DD1" w14:textId="2C1853CF" w:rsidR="00604AF7" w:rsidRDefault="00604AF7">
            <w:pPr>
              <w:rPr>
                <w:ins w:id="1647" w:author="David Chen" w:date="2018-11-03T16:56:00Z"/>
              </w:rPr>
            </w:pPr>
            <w:ins w:id="1648" w:author="David Chen" w:date="2018-11-03T16:56:00Z">
              <w:r>
                <w:t>Black rot</w:t>
              </w:r>
            </w:ins>
          </w:p>
        </w:tc>
        <w:tc>
          <w:tcPr>
            <w:tcW w:w="1803" w:type="dxa"/>
          </w:tcPr>
          <w:p w14:paraId="06369020" w14:textId="3C53EC90" w:rsidR="00604AF7" w:rsidRDefault="00604AF7">
            <w:pPr>
              <w:rPr>
                <w:ins w:id="1649" w:author="David Chen" w:date="2018-11-03T16:56:00Z"/>
              </w:rPr>
            </w:pPr>
            <w:ins w:id="1650" w:author="David Chen" w:date="2018-11-03T16:56:00Z">
              <w:r>
                <w:t>Esca black measles</w:t>
              </w:r>
            </w:ins>
          </w:p>
        </w:tc>
        <w:tc>
          <w:tcPr>
            <w:tcW w:w="1803" w:type="dxa"/>
          </w:tcPr>
          <w:p w14:paraId="7643BCE4" w14:textId="35749605" w:rsidR="00604AF7" w:rsidRPr="00604AF7" w:rsidRDefault="00604AF7">
            <w:pPr>
              <w:rPr>
                <w:ins w:id="1651" w:author="David Chen" w:date="2018-11-03T16:56:00Z"/>
                <w:sz w:val="20"/>
                <w:szCs w:val="20"/>
                <w:rPrChange w:id="1652" w:author="David Chen" w:date="2018-11-03T16:56:00Z">
                  <w:rPr>
                    <w:ins w:id="1653" w:author="David Chen" w:date="2018-11-03T16:56:00Z"/>
                  </w:rPr>
                </w:rPrChange>
              </w:rPr>
            </w:pPr>
            <w:ins w:id="1654" w:author="David Chen" w:date="2018-11-03T16:56:00Z">
              <w:r w:rsidRPr="00604AF7">
                <w:rPr>
                  <w:sz w:val="20"/>
                  <w:szCs w:val="20"/>
                  <w:rPrChange w:id="1655" w:author="David Chen" w:date="2018-11-03T16:56:00Z">
                    <w:rPr/>
                  </w:rPrChange>
                </w:rPr>
                <w:t>Leaf blight</w:t>
              </w:r>
            </w:ins>
            <w:ins w:id="1656" w:author="David Chen" w:date="2018-11-03T16:59:00Z">
              <w:r>
                <w:rPr>
                  <w:sz w:val="20"/>
                  <w:szCs w:val="20"/>
                </w:rPr>
                <w:t>/</w:t>
              </w:r>
            </w:ins>
            <w:ins w:id="1657" w:author="David Chen" w:date="2018-11-03T16:56:00Z">
              <w:r w:rsidRPr="00604AF7">
                <w:rPr>
                  <w:sz w:val="20"/>
                  <w:szCs w:val="20"/>
                  <w:rPrChange w:id="1658" w:author="David Chen" w:date="2018-11-03T16:56:00Z">
                    <w:rPr/>
                  </w:rPrChange>
                </w:rPr>
                <w:t xml:space="preserve"> </w:t>
              </w:r>
              <w:proofErr w:type="spellStart"/>
              <w:r w:rsidRPr="00604AF7">
                <w:rPr>
                  <w:sz w:val="20"/>
                  <w:szCs w:val="20"/>
                  <w:rPrChange w:id="1659" w:author="David Chen" w:date="2018-11-03T16:56:00Z">
                    <w:rPr/>
                  </w:rPrChange>
                </w:rPr>
                <w:t>isariopsis</w:t>
              </w:r>
              <w:proofErr w:type="spellEnd"/>
              <w:r w:rsidRPr="00604AF7">
                <w:rPr>
                  <w:sz w:val="20"/>
                  <w:szCs w:val="20"/>
                  <w:rPrChange w:id="1660" w:author="David Chen" w:date="2018-11-03T16:56:00Z">
                    <w:rPr/>
                  </w:rPrChange>
                </w:rPr>
                <w:t xml:space="preserve"> leaf spot</w:t>
              </w:r>
            </w:ins>
          </w:p>
        </w:tc>
        <w:tc>
          <w:tcPr>
            <w:tcW w:w="1804" w:type="dxa"/>
          </w:tcPr>
          <w:p w14:paraId="1FB2698C" w14:textId="7A3409E6" w:rsidR="00604AF7" w:rsidRDefault="00604AF7">
            <w:pPr>
              <w:rPr>
                <w:ins w:id="1661" w:author="David Chen" w:date="2018-11-03T16:56:00Z"/>
              </w:rPr>
            </w:pPr>
            <w:ins w:id="1662" w:author="David Chen" w:date="2018-11-03T16:56:00Z">
              <w:r>
                <w:t>Healthy</w:t>
              </w:r>
            </w:ins>
          </w:p>
        </w:tc>
      </w:tr>
      <w:tr w:rsidR="00604AF7" w14:paraId="065E9310" w14:textId="77777777" w:rsidTr="00604AF7">
        <w:trPr>
          <w:ins w:id="1663" w:author="David Chen" w:date="2018-11-03T16:56:00Z"/>
        </w:trPr>
        <w:tc>
          <w:tcPr>
            <w:tcW w:w="1803" w:type="dxa"/>
          </w:tcPr>
          <w:p w14:paraId="684D55B4" w14:textId="56D951D5" w:rsidR="00604AF7" w:rsidRDefault="00604AF7">
            <w:pPr>
              <w:rPr>
                <w:ins w:id="1664" w:author="David Chen" w:date="2018-11-03T16:56:00Z"/>
              </w:rPr>
            </w:pPr>
            <w:ins w:id="1665" w:author="David Chen" w:date="2018-11-03T16:56:00Z">
              <w:r>
                <w:t>Number of samples</w:t>
              </w:r>
            </w:ins>
          </w:p>
        </w:tc>
        <w:tc>
          <w:tcPr>
            <w:tcW w:w="1803" w:type="dxa"/>
          </w:tcPr>
          <w:p w14:paraId="79DDD425" w14:textId="6A2544CC" w:rsidR="00604AF7" w:rsidRDefault="00604AF7">
            <w:pPr>
              <w:rPr>
                <w:ins w:id="1666" w:author="David Chen" w:date="2018-11-03T16:56:00Z"/>
              </w:rPr>
            </w:pPr>
            <w:ins w:id="1667" w:author="David Chen" w:date="2018-11-03T16:56:00Z">
              <w:r>
                <w:t>1180</w:t>
              </w:r>
            </w:ins>
          </w:p>
        </w:tc>
        <w:tc>
          <w:tcPr>
            <w:tcW w:w="1803" w:type="dxa"/>
          </w:tcPr>
          <w:p w14:paraId="4E209603" w14:textId="32CD3FF2" w:rsidR="00604AF7" w:rsidRDefault="00604AF7">
            <w:pPr>
              <w:rPr>
                <w:ins w:id="1668" w:author="David Chen" w:date="2018-11-03T16:56:00Z"/>
              </w:rPr>
            </w:pPr>
            <w:ins w:id="1669" w:author="David Chen" w:date="2018-11-03T16:57:00Z">
              <w:r>
                <w:t>1383</w:t>
              </w:r>
            </w:ins>
          </w:p>
        </w:tc>
        <w:tc>
          <w:tcPr>
            <w:tcW w:w="1803" w:type="dxa"/>
          </w:tcPr>
          <w:p w14:paraId="5327D39F" w14:textId="071AE7BB" w:rsidR="00604AF7" w:rsidRDefault="00604AF7">
            <w:pPr>
              <w:rPr>
                <w:ins w:id="1670" w:author="David Chen" w:date="2018-11-03T16:56:00Z"/>
              </w:rPr>
            </w:pPr>
            <w:ins w:id="1671" w:author="David Chen" w:date="2018-11-03T16:57:00Z">
              <w:r>
                <w:t>1076</w:t>
              </w:r>
            </w:ins>
          </w:p>
        </w:tc>
        <w:tc>
          <w:tcPr>
            <w:tcW w:w="1804" w:type="dxa"/>
          </w:tcPr>
          <w:p w14:paraId="39EE4F22" w14:textId="2E38A8FB" w:rsidR="00604AF7" w:rsidRDefault="00604AF7">
            <w:pPr>
              <w:rPr>
                <w:ins w:id="1672" w:author="David Chen" w:date="2018-11-03T16:56:00Z"/>
              </w:rPr>
            </w:pPr>
            <w:ins w:id="1673" w:author="David Chen" w:date="2018-11-03T16:57:00Z">
              <w:r>
                <w:t>423</w:t>
              </w:r>
            </w:ins>
          </w:p>
        </w:tc>
      </w:tr>
    </w:tbl>
    <w:p w14:paraId="54AC1901" w14:textId="77777777" w:rsidR="00604AF7" w:rsidRDefault="00604AF7">
      <w:pPr>
        <w:rPr>
          <w:ins w:id="1674" w:author="David Chen" w:date="2018-11-03T16:59:00Z"/>
        </w:rPr>
        <w:pPrChange w:id="1675" w:author="l han" w:date="2018-09-23T12:36:00Z">
          <w:pPr>
            <w:pStyle w:val="BodyText"/>
            <w:ind w:firstLine="0"/>
          </w:pPr>
        </w:pPrChange>
      </w:pPr>
    </w:p>
    <w:tbl>
      <w:tblPr>
        <w:tblStyle w:val="TableGrid"/>
        <w:tblW w:w="0" w:type="auto"/>
        <w:tblLook w:val="04A0" w:firstRow="1" w:lastRow="0" w:firstColumn="1" w:lastColumn="0" w:noHBand="0" w:noVBand="1"/>
        <w:tblPrChange w:id="1676" w:author="David Chen" w:date="2018-11-03T17:01:00Z">
          <w:tblPr>
            <w:tblStyle w:val="TableGrid"/>
            <w:tblW w:w="0" w:type="auto"/>
            <w:tblLook w:val="04A0" w:firstRow="1" w:lastRow="0" w:firstColumn="1" w:lastColumn="0" w:noHBand="0" w:noVBand="1"/>
          </w:tblPr>
        </w:tblPrChange>
      </w:tblPr>
      <w:tblGrid>
        <w:gridCol w:w="1838"/>
        <w:gridCol w:w="1701"/>
        <w:gridCol w:w="1843"/>
        <w:gridCol w:w="1848"/>
        <w:tblGridChange w:id="1677">
          <w:tblGrid>
            <w:gridCol w:w="2254"/>
            <w:gridCol w:w="2254"/>
            <w:gridCol w:w="2254"/>
            <w:gridCol w:w="2254"/>
          </w:tblGrid>
        </w:tblGridChange>
      </w:tblGrid>
      <w:tr w:rsidR="00604AF7" w14:paraId="03617210" w14:textId="77777777" w:rsidTr="00604AF7">
        <w:trPr>
          <w:trHeight w:val="262"/>
          <w:ins w:id="1678" w:author="David Chen" w:date="2018-11-03T16:59:00Z"/>
        </w:trPr>
        <w:tc>
          <w:tcPr>
            <w:tcW w:w="1838" w:type="dxa"/>
            <w:tcPrChange w:id="1679" w:author="David Chen" w:date="2018-11-03T17:01:00Z">
              <w:tcPr>
                <w:tcW w:w="2254" w:type="dxa"/>
              </w:tcPr>
            </w:tcPrChange>
          </w:tcPr>
          <w:p w14:paraId="3754ADB2" w14:textId="037F26D1" w:rsidR="00604AF7" w:rsidRDefault="00604AF7">
            <w:pPr>
              <w:rPr>
                <w:ins w:id="1680" w:author="David Chen" w:date="2018-11-03T16:59:00Z"/>
              </w:rPr>
            </w:pPr>
            <w:ins w:id="1681" w:author="David Chen" w:date="2018-11-03T16:59:00Z">
              <w:r w:rsidRPr="00B10407">
                <w:rPr>
                  <w:b/>
                  <w:u w:val="single"/>
                  <w:rPrChange w:id="1682" w:author="David Chen" w:date="2018-11-03T17:07:00Z">
                    <w:rPr/>
                  </w:rPrChange>
                </w:rPr>
                <w:t>Potato</w:t>
              </w:r>
            </w:ins>
          </w:p>
        </w:tc>
        <w:tc>
          <w:tcPr>
            <w:tcW w:w="1701" w:type="dxa"/>
            <w:tcPrChange w:id="1683" w:author="David Chen" w:date="2018-11-03T17:01:00Z">
              <w:tcPr>
                <w:tcW w:w="2254" w:type="dxa"/>
              </w:tcPr>
            </w:tcPrChange>
          </w:tcPr>
          <w:p w14:paraId="46984833" w14:textId="4000C8D6" w:rsidR="00604AF7" w:rsidRDefault="00604AF7">
            <w:pPr>
              <w:rPr>
                <w:ins w:id="1684" w:author="David Chen" w:date="2018-11-03T16:59:00Z"/>
              </w:rPr>
            </w:pPr>
            <w:ins w:id="1685" w:author="David Chen" w:date="2018-11-03T16:59:00Z">
              <w:r>
                <w:t>Early blight</w:t>
              </w:r>
            </w:ins>
          </w:p>
        </w:tc>
        <w:tc>
          <w:tcPr>
            <w:tcW w:w="1843" w:type="dxa"/>
            <w:tcPrChange w:id="1686" w:author="David Chen" w:date="2018-11-03T17:01:00Z">
              <w:tcPr>
                <w:tcW w:w="2254" w:type="dxa"/>
              </w:tcPr>
            </w:tcPrChange>
          </w:tcPr>
          <w:p w14:paraId="5B16B1C1" w14:textId="79259A52" w:rsidR="00604AF7" w:rsidRDefault="00604AF7">
            <w:pPr>
              <w:rPr>
                <w:ins w:id="1687" w:author="David Chen" w:date="2018-11-03T16:59:00Z"/>
              </w:rPr>
            </w:pPr>
            <w:ins w:id="1688" w:author="David Chen" w:date="2018-11-03T17:00:00Z">
              <w:r>
                <w:t>Late blight</w:t>
              </w:r>
            </w:ins>
          </w:p>
        </w:tc>
        <w:tc>
          <w:tcPr>
            <w:tcW w:w="1848" w:type="dxa"/>
            <w:tcPrChange w:id="1689" w:author="David Chen" w:date="2018-11-03T17:01:00Z">
              <w:tcPr>
                <w:tcW w:w="2254" w:type="dxa"/>
              </w:tcPr>
            </w:tcPrChange>
          </w:tcPr>
          <w:p w14:paraId="10AE222A" w14:textId="329E412A" w:rsidR="00604AF7" w:rsidRDefault="00604AF7">
            <w:pPr>
              <w:rPr>
                <w:ins w:id="1690" w:author="David Chen" w:date="2018-11-03T16:59:00Z"/>
              </w:rPr>
            </w:pPr>
            <w:ins w:id="1691" w:author="David Chen" w:date="2018-11-03T17:00:00Z">
              <w:r>
                <w:t>Healthy</w:t>
              </w:r>
            </w:ins>
          </w:p>
        </w:tc>
      </w:tr>
      <w:tr w:rsidR="00604AF7" w14:paraId="1E71816E" w14:textId="77777777" w:rsidTr="00604AF7">
        <w:trPr>
          <w:trHeight w:val="262"/>
          <w:ins w:id="1692" w:author="David Chen" w:date="2018-11-03T16:59:00Z"/>
        </w:trPr>
        <w:tc>
          <w:tcPr>
            <w:tcW w:w="1838" w:type="dxa"/>
            <w:tcPrChange w:id="1693" w:author="David Chen" w:date="2018-11-03T17:01:00Z">
              <w:tcPr>
                <w:tcW w:w="2254" w:type="dxa"/>
              </w:tcPr>
            </w:tcPrChange>
          </w:tcPr>
          <w:p w14:paraId="4C618A42" w14:textId="7C36A805" w:rsidR="00604AF7" w:rsidRDefault="00604AF7">
            <w:pPr>
              <w:rPr>
                <w:ins w:id="1694" w:author="David Chen" w:date="2018-11-03T16:59:00Z"/>
              </w:rPr>
            </w:pPr>
            <w:ins w:id="1695" w:author="David Chen" w:date="2018-11-03T17:00:00Z">
              <w:r>
                <w:t>Number of samples</w:t>
              </w:r>
            </w:ins>
          </w:p>
        </w:tc>
        <w:tc>
          <w:tcPr>
            <w:tcW w:w="1701" w:type="dxa"/>
            <w:tcPrChange w:id="1696" w:author="David Chen" w:date="2018-11-03T17:01:00Z">
              <w:tcPr>
                <w:tcW w:w="2254" w:type="dxa"/>
              </w:tcPr>
            </w:tcPrChange>
          </w:tcPr>
          <w:p w14:paraId="5501D387" w14:textId="73486F11" w:rsidR="00604AF7" w:rsidRDefault="00604AF7">
            <w:pPr>
              <w:rPr>
                <w:ins w:id="1697" w:author="David Chen" w:date="2018-11-03T16:59:00Z"/>
              </w:rPr>
            </w:pPr>
            <w:ins w:id="1698" w:author="David Chen" w:date="2018-11-03T17:01:00Z">
              <w:r>
                <w:t>1000</w:t>
              </w:r>
            </w:ins>
          </w:p>
        </w:tc>
        <w:tc>
          <w:tcPr>
            <w:tcW w:w="1843" w:type="dxa"/>
            <w:tcPrChange w:id="1699" w:author="David Chen" w:date="2018-11-03T17:01:00Z">
              <w:tcPr>
                <w:tcW w:w="2254" w:type="dxa"/>
              </w:tcPr>
            </w:tcPrChange>
          </w:tcPr>
          <w:p w14:paraId="421CBBCF" w14:textId="3CD9D4BD" w:rsidR="00604AF7" w:rsidRDefault="00604AF7">
            <w:pPr>
              <w:rPr>
                <w:ins w:id="1700" w:author="David Chen" w:date="2018-11-03T16:59:00Z"/>
              </w:rPr>
            </w:pPr>
            <w:ins w:id="1701" w:author="David Chen" w:date="2018-11-03T17:01:00Z">
              <w:r>
                <w:t>1000</w:t>
              </w:r>
            </w:ins>
          </w:p>
        </w:tc>
        <w:tc>
          <w:tcPr>
            <w:tcW w:w="1848" w:type="dxa"/>
            <w:tcPrChange w:id="1702" w:author="David Chen" w:date="2018-11-03T17:01:00Z">
              <w:tcPr>
                <w:tcW w:w="2254" w:type="dxa"/>
              </w:tcPr>
            </w:tcPrChange>
          </w:tcPr>
          <w:p w14:paraId="635DBEE7" w14:textId="0BC3305A" w:rsidR="00604AF7" w:rsidRDefault="00604AF7">
            <w:pPr>
              <w:rPr>
                <w:ins w:id="1703" w:author="David Chen" w:date="2018-11-03T16:59:00Z"/>
              </w:rPr>
            </w:pPr>
            <w:ins w:id="1704" w:author="David Chen" w:date="2018-11-03T17:01:00Z">
              <w:r>
                <w:t>152</w:t>
              </w:r>
            </w:ins>
          </w:p>
        </w:tc>
      </w:tr>
    </w:tbl>
    <w:p w14:paraId="5A22B06E" w14:textId="77777777" w:rsidR="00604AF7" w:rsidRDefault="00604AF7">
      <w:pPr>
        <w:rPr>
          <w:ins w:id="1705" w:author="David Chen" w:date="2018-11-03T17:05:00Z"/>
        </w:rPr>
        <w:pPrChange w:id="1706" w:author="l han" w:date="2018-09-23T12:36:00Z">
          <w:pPr>
            <w:pStyle w:val="BodyText"/>
            <w:ind w:firstLine="0"/>
          </w:pPr>
        </w:pPrChange>
      </w:pPr>
    </w:p>
    <w:p w14:paraId="5C1E1C30" w14:textId="77777777" w:rsidR="00B10407" w:rsidRDefault="00B10407">
      <w:pPr>
        <w:rPr>
          <w:ins w:id="1707" w:author="David Chen" w:date="2018-11-03T17:01:00Z"/>
        </w:rPr>
        <w:pPrChange w:id="1708" w:author="l han" w:date="2018-09-23T12:36:00Z">
          <w:pPr>
            <w:pStyle w:val="BodyText"/>
            <w:ind w:firstLine="0"/>
          </w:pPr>
        </w:pPrChange>
      </w:pPr>
    </w:p>
    <w:tbl>
      <w:tblPr>
        <w:tblStyle w:val="TableGrid"/>
        <w:tblW w:w="0" w:type="auto"/>
        <w:tblLook w:val="04A0" w:firstRow="1" w:lastRow="0" w:firstColumn="1" w:lastColumn="0" w:noHBand="0" w:noVBand="1"/>
      </w:tblPr>
      <w:tblGrid>
        <w:gridCol w:w="952"/>
        <w:gridCol w:w="929"/>
        <w:gridCol w:w="735"/>
        <w:gridCol w:w="735"/>
        <w:gridCol w:w="707"/>
        <w:gridCol w:w="897"/>
        <w:gridCol w:w="858"/>
        <w:gridCol w:w="772"/>
        <w:gridCol w:w="806"/>
        <w:gridCol w:w="780"/>
        <w:gridCol w:w="845"/>
      </w:tblGrid>
      <w:tr w:rsidR="00B10407" w14:paraId="323EB3C8" w14:textId="77777777" w:rsidTr="00604AF7">
        <w:trPr>
          <w:ins w:id="1709" w:author="David Chen" w:date="2018-11-03T17:01:00Z"/>
        </w:trPr>
        <w:tc>
          <w:tcPr>
            <w:tcW w:w="819" w:type="dxa"/>
          </w:tcPr>
          <w:p w14:paraId="16377D5C" w14:textId="3D2CC37F" w:rsidR="00604AF7" w:rsidRPr="00B10407" w:rsidRDefault="00B10407">
            <w:pPr>
              <w:rPr>
                <w:ins w:id="1710" w:author="David Chen" w:date="2018-11-03T17:01:00Z"/>
                <w:sz w:val="20"/>
                <w:szCs w:val="20"/>
                <w:rPrChange w:id="1711" w:author="David Chen" w:date="2018-11-03T17:05:00Z">
                  <w:rPr>
                    <w:ins w:id="1712" w:author="David Chen" w:date="2018-11-03T17:01:00Z"/>
                  </w:rPr>
                </w:rPrChange>
              </w:rPr>
            </w:pPr>
            <w:ins w:id="1713" w:author="David Chen" w:date="2018-11-03T17:04:00Z">
              <w:r w:rsidRPr="00B10407">
                <w:rPr>
                  <w:b/>
                  <w:u w:val="single"/>
                  <w:rPrChange w:id="1714" w:author="David Chen" w:date="2018-11-03T17:07:00Z">
                    <w:rPr/>
                  </w:rPrChange>
                </w:rPr>
                <w:t>Tomato</w:t>
              </w:r>
            </w:ins>
          </w:p>
        </w:tc>
        <w:tc>
          <w:tcPr>
            <w:tcW w:w="819" w:type="dxa"/>
          </w:tcPr>
          <w:p w14:paraId="69D0FD93" w14:textId="7E635F31" w:rsidR="00604AF7" w:rsidRPr="00B10407" w:rsidRDefault="00B10407">
            <w:pPr>
              <w:rPr>
                <w:ins w:id="1715" w:author="David Chen" w:date="2018-11-03T17:01:00Z"/>
                <w:sz w:val="20"/>
                <w:szCs w:val="20"/>
                <w:rPrChange w:id="1716" w:author="David Chen" w:date="2018-11-03T17:05:00Z">
                  <w:rPr>
                    <w:ins w:id="1717" w:author="David Chen" w:date="2018-11-03T17:01:00Z"/>
                  </w:rPr>
                </w:rPrChange>
              </w:rPr>
            </w:pPr>
            <w:ins w:id="1718" w:author="David Chen" w:date="2018-11-03T17:04:00Z">
              <w:r w:rsidRPr="00B10407">
                <w:rPr>
                  <w:sz w:val="20"/>
                  <w:szCs w:val="20"/>
                  <w:rPrChange w:id="1719" w:author="David Chen" w:date="2018-11-03T17:05:00Z">
                    <w:rPr/>
                  </w:rPrChange>
                </w:rPr>
                <w:t>Bacterial spot</w:t>
              </w:r>
            </w:ins>
          </w:p>
        </w:tc>
        <w:tc>
          <w:tcPr>
            <w:tcW w:w="819" w:type="dxa"/>
          </w:tcPr>
          <w:p w14:paraId="119CD15D" w14:textId="4547E92A" w:rsidR="00604AF7" w:rsidRPr="00B10407" w:rsidRDefault="00B10407">
            <w:pPr>
              <w:rPr>
                <w:ins w:id="1720" w:author="David Chen" w:date="2018-11-03T17:01:00Z"/>
                <w:sz w:val="20"/>
                <w:szCs w:val="20"/>
                <w:rPrChange w:id="1721" w:author="David Chen" w:date="2018-11-03T17:05:00Z">
                  <w:rPr>
                    <w:ins w:id="1722" w:author="David Chen" w:date="2018-11-03T17:01:00Z"/>
                  </w:rPr>
                </w:rPrChange>
              </w:rPr>
            </w:pPr>
            <w:ins w:id="1723" w:author="David Chen" w:date="2018-11-03T17:04:00Z">
              <w:r w:rsidRPr="00B10407">
                <w:rPr>
                  <w:sz w:val="20"/>
                  <w:szCs w:val="20"/>
                  <w:rPrChange w:id="1724" w:author="David Chen" w:date="2018-11-03T17:05:00Z">
                    <w:rPr/>
                  </w:rPrChange>
                </w:rPr>
                <w:t>Early blight</w:t>
              </w:r>
            </w:ins>
          </w:p>
        </w:tc>
        <w:tc>
          <w:tcPr>
            <w:tcW w:w="819" w:type="dxa"/>
          </w:tcPr>
          <w:p w14:paraId="481891E9" w14:textId="72C8CE97" w:rsidR="00604AF7" w:rsidRPr="00B10407" w:rsidRDefault="00B10407">
            <w:pPr>
              <w:rPr>
                <w:ins w:id="1725" w:author="David Chen" w:date="2018-11-03T17:01:00Z"/>
                <w:sz w:val="20"/>
                <w:szCs w:val="20"/>
                <w:rPrChange w:id="1726" w:author="David Chen" w:date="2018-11-03T17:05:00Z">
                  <w:rPr>
                    <w:ins w:id="1727" w:author="David Chen" w:date="2018-11-03T17:01:00Z"/>
                  </w:rPr>
                </w:rPrChange>
              </w:rPr>
            </w:pPr>
            <w:ins w:id="1728" w:author="David Chen" w:date="2018-11-03T17:04:00Z">
              <w:r w:rsidRPr="00B10407">
                <w:rPr>
                  <w:sz w:val="20"/>
                  <w:szCs w:val="20"/>
                  <w:rPrChange w:id="1729" w:author="David Chen" w:date="2018-11-03T17:05:00Z">
                    <w:rPr/>
                  </w:rPrChange>
                </w:rPr>
                <w:t>Late blight</w:t>
              </w:r>
            </w:ins>
          </w:p>
        </w:tc>
        <w:tc>
          <w:tcPr>
            <w:tcW w:w="820" w:type="dxa"/>
          </w:tcPr>
          <w:p w14:paraId="71A2692A" w14:textId="1CAA6AFF" w:rsidR="00604AF7" w:rsidRPr="00B10407" w:rsidRDefault="00B10407">
            <w:pPr>
              <w:rPr>
                <w:ins w:id="1730" w:author="David Chen" w:date="2018-11-03T17:01:00Z"/>
                <w:sz w:val="20"/>
                <w:szCs w:val="20"/>
                <w:rPrChange w:id="1731" w:author="David Chen" w:date="2018-11-03T17:05:00Z">
                  <w:rPr>
                    <w:ins w:id="1732" w:author="David Chen" w:date="2018-11-03T17:01:00Z"/>
                  </w:rPr>
                </w:rPrChange>
              </w:rPr>
            </w:pPr>
            <w:ins w:id="1733" w:author="David Chen" w:date="2018-11-03T17:04:00Z">
              <w:r w:rsidRPr="00B10407">
                <w:rPr>
                  <w:sz w:val="20"/>
                  <w:szCs w:val="20"/>
                  <w:rPrChange w:id="1734" w:author="David Chen" w:date="2018-11-03T17:05:00Z">
                    <w:rPr/>
                  </w:rPrChange>
                </w:rPr>
                <w:t xml:space="preserve">Leaf </w:t>
              </w:r>
              <w:proofErr w:type="spellStart"/>
              <w:r w:rsidRPr="00B10407">
                <w:rPr>
                  <w:sz w:val="20"/>
                  <w:szCs w:val="20"/>
                  <w:rPrChange w:id="1735" w:author="David Chen" w:date="2018-11-03T17:05:00Z">
                    <w:rPr/>
                  </w:rPrChange>
                </w:rPr>
                <w:t>mold</w:t>
              </w:r>
            </w:ins>
            <w:proofErr w:type="spellEnd"/>
          </w:p>
        </w:tc>
        <w:tc>
          <w:tcPr>
            <w:tcW w:w="820" w:type="dxa"/>
          </w:tcPr>
          <w:p w14:paraId="7EA96212" w14:textId="50D78117" w:rsidR="00604AF7" w:rsidRPr="00B10407" w:rsidRDefault="00B10407">
            <w:pPr>
              <w:rPr>
                <w:ins w:id="1736" w:author="David Chen" w:date="2018-11-03T17:01:00Z"/>
                <w:sz w:val="20"/>
                <w:szCs w:val="20"/>
                <w:rPrChange w:id="1737" w:author="David Chen" w:date="2018-11-03T17:05:00Z">
                  <w:rPr>
                    <w:ins w:id="1738" w:author="David Chen" w:date="2018-11-03T17:01:00Z"/>
                  </w:rPr>
                </w:rPrChange>
              </w:rPr>
            </w:pPr>
            <w:proofErr w:type="spellStart"/>
            <w:ins w:id="1739" w:author="David Chen" w:date="2018-11-03T17:04:00Z">
              <w:r w:rsidRPr="00B10407">
                <w:rPr>
                  <w:sz w:val="20"/>
                  <w:szCs w:val="20"/>
                  <w:rPrChange w:id="1740" w:author="David Chen" w:date="2018-11-03T17:05:00Z">
                    <w:rPr/>
                  </w:rPrChange>
                </w:rPr>
                <w:t>Septoria</w:t>
              </w:r>
              <w:proofErr w:type="spellEnd"/>
              <w:r w:rsidRPr="00B10407">
                <w:rPr>
                  <w:sz w:val="20"/>
                  <w:szCs w:val="20"/>
                  <w:rPrChange w:id="1741" w:author="David Chen" w:date="2018-11-03T17:05:00Z">
                    <w:rPr/>
                  </w:rPrChange>
                </w:rPr>
                <w:t xml:space="preserve"> leaf spot</w:t>
              </w:r>
            </w:ins>
          </w:p>
        </w:tc>
        <w:tc>
          <w:tcPr>
            <w:tcW w:w="820" w:type="dxa"/>
          </w:tcPr>
          <w:p w14:paraId="43244972" w14:textId="768041FE" w:rsidR="00604AF7" w:rsidRPr="00B10407" w:rsidRDefault="00B10407">
            <w:pPr>
              <w:rPr>
                <w:ins w:id="1742" w:author="David Chen" w:date="2018-11-03T17:01:00Z"/>
                <w:sz w:val="20"/>
                <w:szCs w:val="20"/>
                <w:rPrChange w:id="1743" w:author="David Chen" w:date="2018-11-03T17:05:00Z">
                  <w:rPr>
                    <w:ins w:id="1744" w:author="David Chen" w:date="2018-11-03T17:01:00Z"/>
                  </w:rPr>
                </w:rPrChange>
              </w:rPr>
            </w:pPr>
            <w:ins w:id="1745" w:author="David Chen" w:date="2018-11-03T17:04:00Z">
              <w:r w:rsidRPr="00B10407">
                <w:rPr>
                  <w:sz w:val="20"/>
                  <w:szCs w:val="20"/>
                  <w:rPrChange w:id="1746" w:author="David Chen" w:date="2018-11-03T17:05:00Z">
                    <w:rPr/>
                  </w:rPrChange>
                </w:rPr>
                <w:t>Spotted spider mite</w:t>
              </w:r>
            </w:ins>
          </w:p>
        </w:tc>
        <w:tc>
          <w:tcPr>
            <w:tcW w:w="820" w:type="dxa"/>
          </w:tcPr>
          <w:p w14:paraId="62226C75" w14:textId="3170AA08" w:rsidR="00604AF7" w:rsidRPr="00B10407" w:rsidRDefault="00B10407">
            <w:pPr>
              <w:rPr>
                <w:ins w:id="1747" w:author="David Chen" w:date="2018-11-03T17:01:00Z"/>
                <w:sz w:val="20"/>
                <w:szCs w:val="20"/>
                <w:rPrChange w:id="1748" w:author="David Chen" w:date="2018-11-03T17:05:00Z">
                  <w:rPr>
                    <w:ins w:id="1749" w:author="David Chen" w:date="2018-11-03T17:01:00Z"/>
                  </w:rPr>
                </w:rPrChange>
              </w:rPr>
            </w:pPr>
            <w:ins w:id="1750" w:author="David Chen" w:date="2018-11-03T17:04:00Z">
              <w:r w:rsidRPr="00B10407">
                <w:rPr>
                  <w:sz w:val="20"/>
                  <w:szCs w:val="20"/>
                  <w:rPrChange w:id="1751" w:author="David Chen" w:date="2018-11-03T17:05:00Z">
                    <w:rPr/>
                  </w:rPrChange>
                </w:rPr>
                <w:t>Target spot</w:t>
              </w:r>
            </w:ins>
          </w:p>
        </w:tc>
        <w:tc>
          <w:tcPr>
            <w:tcW w:w="820" w:type="dxa"/>
          </w:tcPr>
          <w:p w14:paraId="5DA7C0BC" w14:textId="56C1AC90" w:rsidR="00604AF7" w:rsidRPr="00B10407" w:rsidRDefault="00B10407">
            <w:pPr>
              <w:rPr>
                <w:ins w:id="1752" w:author="David Chen" w:date="2018-11-03T17:01:00Z"/>
                <w:sz w:val="20"/>
                <w:szCs w:val="20"/>
                <w:rPrChange w:id="1753" w:author="David Chen" w:date="2018-11-03T17:05:00Z">
                  <w:rPr>
                    <w:ins w:id="1754" w:author="David Chen" w:date="2018-11-03T17:01:00Z"/>
                  </w:rPr>
                </w:rPrChange>
              </w:rPr>
            </w:pPr>
            <w:ins w:id="1755" w:author="David Chen" w:date="2018-11-03T17:04:00Z">
              <w:r w:rsidRPr="00B10407">
                <w:rPr>
                  <w:sz w:val="20"/>
                  <w:szCs w:val="20"/>
                  <w:rPrChange w:id="1756" w:author="David Chen" w:date="2018-11-03T17:05:00Z">
                    <w:rPr/>
                  </w:rPrChange>
                </w:rPr>
                <w:t>Mosaic virus</w:t>
              </w:r>
            </w:ins>
          </w:p>
        </w:tc>
        <w:tc>
          <w:tcPr>
            <w:tcW w:w="820" w:type="dxa"/>
          </w:tcPr>
          <w:p w14:paraId="0C17C6F0" w14:textId="5F05EF8B" w:rsidR="00604AF7" w:rsidRPr="00B10407" w:rsidRDefault="00B10407">
            <w:pPr>
              <w:rPr>
                <w:ins w:id="1757" w:author="David Chen" w:date="2018-11-03T17:01:00Z"/>
                <w:sz w:val="20"/>
                <w:szCs w:val="20"/>
                <w:rPrChange w:id="1758" w:author="David Chen" w:date="2018-11-03T17:05:00Z">
                  <w:rPr>
                    <w:ins w:id="1759" w:author="David Chen" w:date="2018-11-03T17:01:00Z"/>
                  </w:rPr>
                </w:rPrChange>
              </w:rPr>
            </w:pPr>
            <w:ins w:id="1760" w:author="David Chen" w:date="2018-11-03T17:04:00Z">
              <w:r w:rsidRPr="00B10407">
                <w:rPr>
                  <w:sz w:val="20"/>
                  <w:szCs w:val="20"/>
                  <w:rPrChange w:id="1761" w:author="David Chen" w:date="2018-11-03T17:05:00Z">
                    <w:rPr/>
                  </w:rPrChange>
                </w:rPr>
                <w:t>Yellow leaf curl</w:t>
              </w:r>
            </w:ins>
          </w:p>
        </w:tc>
        <w:tc>
          <w:tcPr>
            <w:tcW w:w="820" w:type="dxa"/>
          </w:tcPr>
          <w:p w14:paraId="0799CC49" w14:textId="01C3A288" w:rsidR="00604AF7" w:rsidRPr="00B10407" w:rsidRDefault="00B10407">
            <w:pPr>
              <w:rPr>
                <w:ins w:id="1762" w:author="David Chen" w:date="2018-11-03T17:01:00Z"/>
                <w:sz w:val="20"/>
                <w:szCs w:val="20"/>
                <w:rPrChange w:id="1763" w:author="David Chen" w:date="2018-11-03T17:05:00Z">
                  <w:rPr>
                    <w:ins w:id="1764" w:author="David Chen" w:date="2018-11-03T17:01:00Z"/>
                  </w:rPr>
                </w:rPrChange>
              </w:rPr>
            </w:pPr>
            <w:ins w:id="1765" w:author="David Chen" w:date="2018-11-03T17:04:00Z">
              <w:r w:rsidRPr="00B10407">
                <w:rPr>
                  <w:sz w:val="20"/>
                  <w:szCs w:val="20"/>
                  <w:rPrChange w:id="1766" w:author="David Chen" w:date="2018-11-03T17:05:00Z">
                    <w:rPr/>
                  </w:rPrChange>
                </w:rPr>
                <w:t>Healthy</w:t>
              </w:r>
            </w:ins>
          </w:p>
        </w:tc>
      </w:tr>
      <w:tr w:rsidR="00B10407" w14:paraId="7707097D" w14:textId="77777777" w:rsidTr="00604AF7">
        <w:trPr>
          <w:ins w:id="1767" w:author="David Chen" w:date="2018-11-03T17:01:00Z"/>
        </w:trPr>
        <w:tc>
          <w:tcPr>
            <w:tcW w:w="819" w:type="dxa"/>
          </w:tcPr>
          <w:p w14:paraId="2A83E064" w14:textId="58309DAF" w:rsidR="00604AF7" w:rsidRDefault="00B10407">
            <w:pPr>
              <w:rPr>
                <w:ins w:id="1768" w:author="David Chen" w:date="2018-11-03T17:01:00Z"/>
              </w:rPr>
            </w:pPr>
            <w:ins w:id="1769" w:author="David Chen" w:date="2018-11-03T17:05:00Z">
              <w:r>
                <w:t>Number of samples</w:t>
              </w:r>
            </w:ins>
          </w:p>
        </w:tc>
        <w:tc>
          <w:tcPr>
            <w:tcW w:w="819" w:type="dxa"/>
          </w:tcPr>
          <w:p w14:paraId="204422EA" w14:textId="0A2C4092" w:rsidR="00604AF7" w:rsidRDefault="00B10407">
            <w:pPr>
              <w:rPr>
                <w:ins w:id="1770" w:author="David Chen" w:date="2018-11-03T17:01:00Z"/>
              </w:rPr>
            </w:pPr>
            <w:ins w:id="1771" w:author="David Chen" w:date="2018-11-03T17:05:00Z">
              <w:r>
                <w:t>2127</w:t>
              </w:r>
            </w:ins>
          </w:p>
        </w:tc>
        <w:tc>
          <w:tcPr>
            <w:tcW w:w="819" w:type="dxa"/>
          </w:tcPr>
          <w:p w14:paraId="70FC2287" w14:textId="5EB5E06D" w:rsidR="00604AF7" w:rsidRDefault="00B10407">
            <w:pPr>
              <w:rPr>
                <w:ins w:id="1772" w:author="David Chen" w:date="2018-11-03T17:01:00Z"/>
              </w:rPr>
            </w:pPr>
            <w:ins w:id="1773" w:author="David Chen" w:date="2018-11-03T17:05:00Z">
              <w:r>
                <w:t>1000</w:t>
              </w:r>
            </w:ins>
          </w:p>
        </w:tc>
        <w:tc>
          <w:tcPr>
            <w:tcW w:w="819" w:type="dxa"/>
          </w:tcPr>
          <w:p w14:paraId="13C585BD" w14:textId="026FA911" w:rsidR="00604AF7" w:rsidRDefault="00B10407">
            <w:pPr>
              <w:rPr>
                <w:ins w:id="1774" w:author="David Chen" w:date="2018-11-03T17:01:00Z"/>
              </w:rPr>
            </w:pPr>
            <w:ins w:id="1775" w:author="David Chen" w:date="2018-11-03T17:05:00Z">
              <w:r>
                <w:t>1909</w:t>
              </w:r>
            </w:ins>
          </w:p>
        </w:tc>
        <w:tc>
          <w:tcPr>
            <w:tcW w:w="820" w:type="dxa"/>
          </w:tcPr>
          <w:p w14:paraId="1BA85E55" w14:textId="10B5A122" w:rsidR="00604AF7" w:rsidRDefault="00B10407">
            <w:pPr>
              <w:rPr>
                <w:ins w:id="1776" w:author="David Chen" w:date="2018-11-03T17:01:00Z"/>
              </w:rPr>
            </w:pPr>
            <w:ins w:id="1777" w:author="David Chen" w:date="2018-11-03T17:05:00Z">
              <w:r>
                <w:t>952</w:t>
              </w:r>
            </w:ins>
          </w:p>
        </w:tc>
        <w:tc>
          <w:tcPr>
            <w:tcW w:w="820" w:type="dxa"/>
          </w:tcPr>
          <w:p w14:paraId="25379EF9" w14:textId="22F3526C" w:rsidR="00604AF7" w:rsidRDefault="00B10407">
            <w:pPr>
              <w:rPr>
                <w:ins w:id="1778" w:author="David Chen" w:date="2018-11-03T17:01:00Z"/>
              </w:rPr>
            </w:pPr>
            <w:ins w:id="1779" w:author="David Chen" w:date="2018-11-03T17:06:00Z">
              <w:r>
                <w:t>1771</w:t>
              </w:r>
            </w:ins>
          </w:p>
        </w:tc>
        <w:tc>
          <w:tcPr>
            <w:tcW w:w="820" w:type="dxa"/>
          </w:tcPr>
          <w:p w14:paraId="61DA83DB" w14:textId="6BADC522" w:rsidR="00604AF7" w:rsidRDefault="00B10407">
            <w:pPr>
              <w:rPr>
                <w:ins w:id="1780" w:author="David Chen" w:date="2018-11-03T17:01:00Z"/>
              </w:rPr>
            </w:pPr>
            <w:ins w:id="1781" w:author="David Chen" w:date="2018-11-03T17:06:00Z">
              <w:r>
                <w:t>1676</w:t>
              </w:r>
            </w:ins>
          </w:p>
        </w:tc>
        <w:tc>
          <w:tcPr>
            <w:tcW w:w="820" w:type="dxa"/>
          </w:tcPr>
          <w:p w14:paraId="17015AC1" w14:textId="0470A9A2" w:rsidR="00604AF7" w:rsidRDefault="00B10407">
            <w:pPr>
              <w:rPr>
                <w:ins w:id="1782" w:author="David Chen" w:date="2018-11-03T17:01:00Z"/>
              </w:rPr>
            </w:pPr>
            <w:ins w:id="1783" w:author="David Chen" w:date="2018-11-03T17:06:00Z">
              <w:r>
                <w:t>1404</w:t>
              </w:r>
            </w:ins>
          </w:p>
        </w:tc>
        <w:tc>
          <w:tcPr>
            <w:tcW w:w="820" w:type="dxa"/>
          </w:tcPr>
          <w:p w14:paraId="2A034AB3" w14:textId="71285E20" w:rsidR="00604AF7" w:rsidRDefault="00B10407">
            <w:pPr>
              <w:rPr>
                <w:ins w:id="1784" w:author="David Chen" w:date="2018-11-03T17:01:00Z"/>
              </w:rPr>
            </w:pPr>
            <w:ins w:id="1785" w:author="David Chen" w:date="2018-11-03T17:06:00Z">
              <w:r>
                <w:t>373</w:t>
              </w:r>
            </w:ins>
          </w:p>
        </w:tc>
        <w:tc>
          <w:tcPr>
            <w:tcW w:w="820" w:type="dxa"/>
          </w:tcPr>
          <w:p w14:paraId="7C38D44C" w14:textId="34AFED42" w:rsidR="00604AF7" w:rsidRDefault="00B10407">
            <w:pPr>
              <w:rPr>
                <w:ins w:id="1786" w:author="David Chen" w:date="2018-11-03T17:01:00Z"/>
              </w:rPr>
            </w:pPr>
            <w:ins w:id="1787" w:author="David Chen" w:date="2018-11-03T17:06:00Z">
              <w:r>
                <w:t>5357</w:t>
              </w:r>
            </w:ins>
          </w:p>
        </w:tc>
        <w:tc>
          <w:tcPr>
            <w:tcW w:w="820" w:type="dxa"/>
          </w:tcPr>
          <w:p w14:paraId="5B556B6D" w14:textId="5C2DCBBA" w:rsidR="00604AF7" w:rsidRDefault="00B10407">
            <w:pPr>
              <w:rPr>
                <w:ins w:id="1788" w:author="David Chen" w:date="2018-11-03T17:01:00Z"/>
              </w:rPr>
            </w:pPr>
            <w:ins w:id="1789" w:author="David Chen" w:date="2018-11-03T17:06:00Z">
              <w:r>
                <w:t>1691</w:t>
              </w:r>
            </w:ins>
          </w:p>
        </w:tc>
      </w:tr>
    </w:tbl>
    <w:p w14:paraId="01C88DB3" w14:textId="77777777" w:rsidR="00604AF7" w:rsidRDefault="00604AF7">
      <w:pPr>
        <w:rPr>
          <w:ins w:id="1790" w:author="David Chen" w:date="2018-11-03T17:01:00Z"/>
        </w:rPr>
        <w:pPrChange w:id="1791" w:author="l han" w:date="2018-09-23T12:36:00Z">
          <w:pPr>
            <w:pStyle w:val="BodyText"/>
            <w:ind w:firstLine="0"/>
          </w:pPr>
        </w:pPrChange>
      </w:pPr>
    </w:p>
    <w:p w14:paraId="05F0B89D" w14:textId="63ED74BC" w:rsidR="00604AF7" w:rsidRDefault="00B10407">
      <w:pPr>
        <w:rPr>
          <w:ins w:id="1792" w:author="David Chen" w:date="2018-11-03T17:01:00Z"/>
        </w:rPr>
        <w:pPrChange w:id="1793" w:author="l han" w:date="2018-09-23T12:36:00Z">
          <w:pPr>
            <w:pStyle w:val="BodyText"/>
            <w:ind w:firstLine="0"/>
          </w:pPr>
        </w:pPrChange>
      </w:pPr>
      <w:ins w:id="1794" w:author="David Chen" w:date="2018-11-03T17:07:00Z">
        <w:r>
          <w:lastRenderedPageBreak/>
          <w:t>Each classifier will be trained onto each of these diseases.</w:t>
        </w:r>
      </w:ins>
    </w:p>
    <w:p w14:paraId="2EBF2DB1" w14:textId="2586DFE0" w:rsidR="00986083" w:rsidRPr="00B21172" w:rsidDel="00DA5F23" w:rsidRDefault="00A3758D">
      <w:pPr>
        <w:rPr>
          <w:ins w:id="1795" w:author="l han" w:date="2018-09-23T12:36:00Z"/>
          <w:del w:id="1796" w:author="David Chen" w:date="2018-11-03T16:21:00Z"/>
        </w:rPr>
        <w:pPrChange w:id="1797" w:author="l han" w:date="2018-09-23T12:36:00Z">
          <w:pPr>
            <w:pStyle w:val="BodyText"/>
            <w:ind w:firstLine="0"/>
          </w:pPr>
        </w:pPrChange>
      </w:pPr>
      <w:ins w:id="1798" w:author="l han" w:date="2018-09-23T12:46:00Z">
        <w:del w:id="1799" w:author="David Chen" w:date="2018-10-25T17:32:00Z">
          <w:r w:rsidRPr="00B21172" w:rsidDel="0081497E">
            <w:delText xml:space="preserve"> Here just give a brief introduction about data size, how many type and which type of diseases </w:delText>
          </w:r>
        </w:del>
      </w:ins>
    </w:p>
    <w:p w14:paraId="2A5415DD" w14:textId="77777777" w:rsidR="00C3482A" w:rsidRPr="00B21172" w:rsidRDefault="00C3482A">
      <w:pPr>
        <w:rPr>
          <w:ins w:id="1800" w:author="l han" w:date="2018-09-23T12:33:00Z"/>
        </w:rPr>
        <w:pPrChange w:id="1801" w:author="l han" w:date="2018-09-23T12:36:00Z">
          <w:pPr>
            <w:pStyle w:val="BodyText"/>
            <w:ind w:firstLine="0"/>
          </w:pPr>
        </w:pPrChange>
      </w:pPr>
    </w:p>
    <w:p w14:paraId="2B837835" w14:textId="35FAC4E8" w:rsidR="00977401" w:rsidRPr="00884AD0" w:rsidRDefault="00977401">
      <w:pPr>
        <w:pStyle w:val="Heading3"/>
        <w:ind w:firstLine="288"/>
        <w:rPr>
          <w:ins w:id="1802" w:author="l han" w:date="2018-09-23T12:50:00Z"/>
          <w:lang w:val="en-GB"/>
          <w:rPrChange w:id="1803" w:author="David Chen" w:date="2018-10-27T18:39:00Z">
            <w:rPr>
              <w:ins w:id="1804" w:author="l han" w:date="2018-09-23T12:50:00Z"/>
            </w:rPr>
          </w:rPrChange>
        </w:rPr>
        <w:pPrChange w:id="1805" w:author="l han" w:date="2018-09-23T16:43:00Z">
          <w:pPr>
            <w:pStyle w:val="BodyText"/>
            <w:ind w:firstLine="0"/>
          </w:pPr>
        </w:pPrChange>
      </w:pPr>
      <w:ins w:id="1806" w:author="l han" w:date="2018-09-23T12:50:00Z">
        <w:r w:rsidRPr="00884AD0">
          <w:rPr>
            <w:lang w:val="en-GB"/>
            <w:rPrChange w:id="1807" w:author="David Chen" w:date="2018-10-27T18:39:00Z">
              <w:rPr>
                <w:i/>
                <w:iCs/>
              </w:rPr>
            </w:rPrChange>
          </w:rPr>
          <w:t>Evaluation metrics</w:t>
        </w:r>
      </w:ins>
    </w:p>
    <w:p w14:paraId="4AE7B43F" w14:textId="527B21E5" w:rsidR="00977401" w:rsidRPr="00B21172" w:rsidRDefault="00977401">
      <w:pPr>
        <w:rPr>
          <w:ins w:id="1808" w:author="l han" w:date="2018-09-23T12:50:00Z"/>
        </w:rPr>
        <w:pPrChange w:id="1809" w:author="l han" w:date="2018-09-23T12:50:00Z">
          <w:pPr>
            <w:pStyle w:val="BodyText"/>
            <w:ind w:firstLine="0"/>
          </w:pPr>
        </w:pPrChange>
      </w:pPr>
      <w:ins w:id="1810" w:author="l han" w:date="2018-09-23T12:50:00Z">
        <w:r w:rsidRPr="00B21172">
          <w:t>In order to measure accuracy, the accur</w:t>
        </w:r>
        <w:bookmarkStart w:id="1811" w:name="_GoBack"/>
        <w:bookmarkEnd w:id="1811"/>
        <w:r w:rsidRPr="00B21172">
          <w:t>acy measure is based on the standard metrics as follows:</w:t>
        </w:r>
      </w:ins>
    </w:p>
    <w:p w14:paraId="45FC9A13" w14:textId="77777777" w:rsidR="00977401" w:rsidRPr="00884AD0" w:rsidRDefault="00977401" w:rsidP="009774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ins w:id="1812" w:author="l han" w:date="2018-09-23T12:51:00Z"/>
          <w:rFonts w:ascii="Consolas" w:hAnsi="Consolas" w:cs="Courier"/>
          <w:color w:val="242729"/>
          <w:sz w:val="20"/>
          <w:szCs w:val="20"/>
          <w:lang w:eastAsia="en-US"/>
          <w:rPrChange w:id="1813" w:author="David Chen" w:date="2018-10-27T18:39:00Z">
            <w:rPr>
              <w:ins w:id="1814" w:author="l han" w:date="2018-09-23T12:51:00Z"/>
              <w:rFonts w:ascii="Consolas" w:hAnsi="Consolas" w:cs="Courier"/>
              <w:color w:val="242729"/>
              <w:sz w:val="20"/>
              <w:szCs w:val="20"/>
              <w:lang w:val="en-US" w:eastAsia="en-US"/>
            </w:rPr>
          </w:rPrChange>
        </w:rPr>
      </w:pPr>
      <w:proofErr w:type="gramStart"/>
      <w:ins w:id="1815" w:author="l han" w:date="2018-09-23T12:51:00Z">
        <w:r w:rsidRPr="00884AD0">
          <w:rPr>
            <w:rFonts w:ascii="Consolas" w:hAnsi="Consolas" w:cs="Courier"/>
            <w:color w:val="242729"/>
            <w:sz w:val="20"/>
            <w:szCs w:val="20"/>
            <w:bdr w:val="none" w:sz="0" w:space="0" w:color="auto" w:frame="1"/>
            <w:shd w:val="clear" w:color="auto" w:fill="EFF0F1"/>
            <w:lang w:eastAsia="en-US"/>
            <w:rPrChange w:id="1816" w:author="David Chen" w:date="2018-10-27T18:39:00Z">
              <w:rPr>
                <w:rFonts w:ascii="Consolas" w:hAnsi="Consolas" w:cs="Courier"/>
                <w:color w:val="242729"/>
                <w:sz w:val="20"/>
                <w:szCs w:val="20"/>
                <w:bdr w:val="none" w:sz="0" w:space="0" w:color="auto" w:frame="1"/>
                <w:shd w:val="clear" w:color="auto" w:fill="EFF0F1"/>
                <w:lang w:val="en-US" w:eastAsia="en-US"/>
              </w:rPr>
            </w:rPrChange>
          </w:rPr>
          <w:t>accuracy</w:t>
        </w:r>
        <w:proofErr w:type="gramEnd"/>
        <w:r w:rsidRPr="00884AD0">
          <w:rPr>
            <w:rFonts w:ascii="Consolas" w:hAnsi="Consolas" w:cs="Courier"/>
            <w:color w:val="242729"/>
            <w:sz w:val="20"/>
            <w:szCs w:val="20"/>
            <w:bdr w:val="none" w:sz="0" w:space="0" w:color="auto" w:frame="1"/>
            <w:shd w:val="clear" w:color="auto" w:fill="EFF0F1"/>
            <w:lang w:eastAsia="en-US"/>
            <w:rPrChange w:id="1817" w:author="David Chen" w:date="2018-10-27T18:39:00Z">
              <w:rPr>
                <w:rFonts w:ascii="Consolas" w:hAnsi="Consolas" w:cs="Courier"/>
                <w:color w:val="242729"/>
                <w:sz w:val="20"/>
                <w:szCs w:val="20"/>
                <w:bdr w:val="none" w:sz="0" w:space="0" w:color="auto" w:frame="1"/>
                <w:shd w:val="clear" w:color="auto" w:fill="EFF0F1"/>
                <w:lang w:val="en-US" w:eastAsia="en-US"/>
              </w:rPr>
            </w:rPrChange>
          </w:rPr>
          <w:t xml:space="preserve"> = (</w:t>
        </w:r>
        <w:proofErr w:type="spellStart"/>
        <w:r w:rsidRPr="00884AD0">
          <w:rPr>
            <w:rFonts w:ascii="Consolas" w:hAnsi="Consolas" w:cs="Courier"/>
            <w:color w:val="242729"/>
            <w:sz w:val="20"/>
            <w:szCs w:val="20"/>
            <w:bdr w:val="none" w:sz="0" w:space="0" w:color="auto" w:frame="1"/>
            <w:shd w:val="clear" w:color="auto" w:fill="EFF0F1"/>
            <w:lang w:eastAsia="en-US"/>
            <w:rPrChange w:id="1818" w:author="David Chen" w:date="2018-10-27T18:39:00Z">
              <w:rPr>
                <w:rFonts w:ascii="Consolas" w:hAnsi="Consolas" w:cs="Courier"/>
                <w:color w:val="242729"/>
                <w:sz w:val="20"/>
                <w:szCs w:val="20"/>
                <w:bdr w:val="none" w:sz="0" w:space="0" w:color="auto" w:frame="1"/>
                <w:shd w:val="clear" w:color="auto" w:fill="EFF0F1"/>
                <w:lang w:val="en-US" w:eastAsia="en-US"/>
              </w:rPr>
            </w:rPrChange>
          </w:rPr>
          <w:t>tp+tn</w:t>
        </w:r>
        <w:proofErr w:type="spellEnd"/>
        <w:r w:rsidRPr="00884AD0">
          <w:rPr>
            <w:rFonts w:ascii="Consolas" w:hAnsi="Consolas" w:cs="Courier"/>
            <w:color w:val="242729"/>
            <w:sz w:val="20"/>
            <w:szCs w:val="20"/>
            <w:bdr w:val="none" w:sz="0" w:space="0" w:color="auto" w:frame="1"/>
            <w:shd w:val="clear" w:color="auto" w:fill="EFF0F1"/>
            <w:lang w:eastAsia="en-US"/>
            <w:rPrChange w:id="1819" w:author="David Chen" w:date="2018-10-27T18:39:00Z">
              <w:rPr>
                <w:rFonts w:ascii="Consolas" w:hAnsi="Consolas" w:cs="Courier"/>
                <w:color w:val="242729"/>
                <w:sz w:val="20"/>
                <w:szCs w:val="20"/>
                <w:bdr w:val="none" w:sz="0" w:space="0" w:color="auto" w:frame="1"/>
                <w:shd w:val="clear" w:color="auto" w:fill="EFF0F1"/>
                <w:lang w:val="en-US" w:eastAsia="en-US"/>
              </w:rPr>
            </w:rPrChange>
          </w:rPr>
          <w:t>)/(</w:t>
        </w:r>
        <w:proofErr w:type="spellStart"/>
        <w:r w:rsidRPr="00884AD0">
          <w:rPr>
            <w:rFonts w:ascii="Consolas" w:hAnsi="Consolas" w:cs="Courier"/>
            <w:color w:val="242729"/>
            <w:sz w:val="20"/>
            <w:szCs w:val="20"/>
            <w:bdr w:val="none" w:sz="0" w:space="0" w:color="auto" w:frame="1"/>
            <w:shd w:val="clear" w:color="auto" w:fill="EFF0F1"/>
            <w:lang w:eastAsia="en-US"/>
            <w:rPrChange w:id="1820" w:author="David Chen" w:date="2018-10-27T18:39:00Z">
              <w:rPr>
                <w:rFonts w:ascii="Consolas" w:hAnsi="Consolas" w:cs="Courier"/>
                <w:color w:val="242729"/>
                <w:sz w:val="20"/>
                <w:szCs w:val="20"/>
                <w:bdr w:val="none" w:sz="0" w:space="0" w:color="auto" w:frame="1"/>
                <w:shd w:val="clear" w:color="auto" w:fill="EFF0F1"/>
                <w:lang w:val="en-US" w:eastAsia="en-US"/>
              </w:rPr>
            </w:rPrChange>
          </w:rPr>
          <w:t>tp+fp+tn+fn</w:t>
        </w:r>
        <w:proofErr w:type="spellEnd"/>
        <w:r w:rsidRPr="00884AD0">
          <w:rPr>
            <w:rFonts w:ascii="Consolas" w:hAnsi="Consolas" w:cs="Courier"/>
            <w:color w:val="242729"/>
            <w:sz w:val="20"/>
            <w:szCs w:val="20"/>
            <w:bdr w:val="none" w:sz="0" w:space="0" w:color="auto" w:frame="1"/>
            <w:shd w:val="clear" w:color="auto" w:fill="EFF0F1"/>
            <w:lang w:eastAsia="en-US"/>
            <w:rPrChange w:id="1821" w:author="David Chen" w:date="2018-10-27T18:39:00Z">
              <w:rPr>
                <w:rFonts w:ascii="Consolas" w:hAnsi="Consolas" w:cs="Courier"/>
                <w:color w:val="242729"/>
                <w:sz w:val="20"/>
                <w:szCs w:val="20"/>
                <w:bdr w:val="none" w:sz="0" w:space="0" w:color="auto" w:frame="1"/>
                <w:shd w:val="clear" w:color="auto" w:fill="EFF0F1"/>
                <w:lang w:val="en-US" w:eastAsia="en-US"/>
              </w:rPr>
            </w:rPrChange>
          </w:rPr>
          <w:t>)</w:t>
        </w:r>
      </w:ins>
    </w:p>
    <w:p w14:paraId="0B40DD6C" w14:textId="73B91C88" w:rsidR="00977401" w:rsidRDefault="00977401">
      <w:pPr>
        <w:rPr>
          <w:ins w:id="1822" w:author="David Chen" w:date="2018-11-03T17:16:00Z"/>
        </w:rPr>
        <w:pPrChange w:id="1823" w:author="l han" w:date="2018-09-23T12:50:00Z">
          <w:pPr>
            <w:pStyle w:val="BodyText"/>
            <w:ind w:firstLine="0"/>
          </w:pPr>
        </w:pPrChange>
      </w:pPr>
      <w:ins w:id="1824" w:author="l han" w:date="2018-09-23T12:52:00Z">
        <w:del w:id="1825" w:author="David Chen" w:date="2018-11-03T17:13:00Z">
          <w:r w:rsidRPr="00B21172" w:rsidDel="00B10407">
            <w:delText>where</w:delText>
          </w:r>
        </w:del>
      </w:ins>
      <w:ins w:id="1826" w:author="David Chen" w:date="2018-11-03T17:13:00Z">
        <w:r w:rsidR="00B10407" w:rsidRPr="00B21172">
          <w:t>Where</w:t>
        </w:r>
      </w:ins>
      <w:ins w:id="1827" w:author="l han" w:date="2018-09-23T12:52:00Z">
        <w:r w:rsidRPr="00B21172">
          <w:t xml:space="preserve"> </w:t>
        </w:r>
      </w:ins>
      <w:ins w:id="1828" w:author="David Chen" w:date="2018-11-03T17:13:00Z">
        <w:r w:rsidR="00B10407">
          <w:t>“</w:t>
        </w:r>
      </w:ins>
      <w:proofErr w:type="spellStart"/>
      <w:ins w:id="1829" w:author="l han" w:date="2018-09-23T12:52:00Z">
        <w:r w:rsidRPr="00B10407">
          <w:rPr>
            <w:i/>
            <w:rPrChange w:id="1830" w:author="David Chen" w:date="2018-11-03T17:13:00Z">
              <w:rPr/>
            </w:rPrChange>
          </w:rPr>
          <w:t>tp</w:t>
        </w:r>
      </w:ins>
      <w:proofErr w:type="spellEnd"/>
      <w:ins w:id="1831" w:author="David Chen" w:date="2018-11-03T17:13:00Z">
        <w:r w:rsidR="00B10407">
          <w:rPr>
            <w:i/>
          </w:rPr>
          <w:t>”</w:t>
        </w:r>
      </w:ins>
      <w:ins w:id="1832" w:author="l han" w:date="2018-09-23T12:52:00Z">
        <w:r w:rsidRPr="00B21172">
          <w:t xml:space="preserve"> means true positive</w:t>
        </w:r>
      </w:ins>
      <w:ins w:id="1833" w:author="David Chen" w:date="2018-11-03T17:13:00Z">
        <w:r w:rsidR="00B10407">
          <w:t>, “</w:t>
        </w:r>
      </w:ins>
      <w:proofErr w:type="spellStart"/>
      <w:ins w:id="1834" w:author="l han" w:date="2018-09-23T12:52:00Z">
        <w:del w:id="1835" w:author="David Chen" w:date="2018-11-03T17:13:00Z">
          <w:r w:rsidRPr="00B10407" w:rsidDel="00B10407">
            <w:rPr>
              <w:i/>
              <w:rPrChange w:id="1836" w:author="David Chen" w:date="2018-11-03T17:13:00Z">
                <w:rPr/>
              </w:rPrChange>
            </w:rPr>
            <w:delText xml:space="preserve"> and </w:delText>
          </w:r>
        </w:del>
        <w:r w:rsidRPr="00B10407">
          <w:rPr>
            <w:i/>
            <w:rPrChange w:id="1837" w:author="David Chen" w:date="2018-11-03T17:13:00Z">
              <w:rPr/>
            </w:rPrChange>
          </w:rPr>
          <w:t>tn</w:t>
        </w:r>
      </w:ins>
      <w:proofErr w:type="spellEnd"/>
      <w:ins w:id="1838" w:author="David Chen" w:date="2018-11-03T17:13:00Z">
        <w:r w:rsidR="00B10407">
          <w:rPr>
            <w:i/>
          </w:rPr>
          <w:t>”</w:t>
        </w:r>
      </w:ins>
      <w:ins w:id="1839" w:author="l han" w:date="2018-09-23T12:52:00Z">
        <w:r w:rsidRPr="00B21172">
          <w:t xml:space="preserve"> represents true negative</w:t>
        </w:r>
        <w:r w:rsidR="0070786A" w:rsidRPr="00B21172">
          <w:t xml:space="preserve">, </w:t>
        </w:r>
      </w:ins>
      <w:ins w:id="1840" w:author="David Chen" w:date="2018-11-03T17:13:00Z">
        <w:r w:rsidR="00B10407">
          <w:t>“</w:t>
        </w:r>
      </w:ins>
      <w:proofErr w:type="spellStart"/>
      <w:ins w:id="1841" w:author="l han" w:date="2018-09-23T12:52:00Z">
        <w:r w:rsidR="0070786A" w:rsidRPr="00B10407">
          <w:rPr>
            <w:i/>
            <w:rPrChange w:id="1842" w:author="David Chen" w:date="2018-11-03T17:13:00Z">
              <w:rPr/>
            </w:rPrChange>
          </w:rPr>
          <w:t>fp</w:t>
        </w:r>
      </w:ins>
      <w:proofErr w:type="spellEnd"/>
      <w:ins w:id="1843" w:author="David Chen" w:date="2018-11-03T17:13:00Z">
        <w:r w:rsidR="00B10407">
          <w:rPr>
            <w:i/>
          </w:rPr>
          <w:t>”</w:t>
        </w:r>
      </w:ins>
      <w:ins w:id="1844" w:author="l han" w:date="2018-09-23T12:52:00Z">
        <w:r w:rsidR="0070786A" w:rsidRPr="00B21172">
          <w:t xml:space="preserve"> represents false positive and </w:t>
        </w:r>
      </w:ins>
      <w:ins w:id="1845" w:author="David Chen" w:date="2018-11-03T17:13:00Z">
        <w:r w:rsidR="00B10407">
          <w:t>“</w:t>
        </w:r>
      </w:ins>
      <w:proofErr w:type="spellStart"/>
      <w:ins w:id="1846" w:author="l han" w:date="2018-09-23T12:52:00Z">
        <w:r w:rsidR="0070786A" w:rsidRPr="00B10407">
          <w:rPr>
            <w:i/>
            <w:rPrChange w:id="1847" w:author="David Chen" w:date="2018-11-03T17:13:00Z">
              <w:rPr/>
            </w:rPrChange>
          </w:rPr>
          <w:t>fn</w:t>
        </w:r>
      </w:ins>
      <w:proofErr w:type="spellEnd"/>
      <w:ins w:id="1848" w:author="David Chen" w:date="2018-11-03T17:14:00Z">
        <w:r w:rsidR="00B10407">
          <w:rPr>
            <w:i/>
          </w:rPr>
          <w:t>”</w:t>
        </w:r>
      </w:ins>
      <w:ins w:id="1849" w:author="l han" w:date="2018-09-23T12:52:00Z">
        <w:r w:rsidR="0070786A" w:rsidRPr="00B21172">
          <w:t xml:space="preserve"> represents false negative</w:t>
        </w:r>
        <w:r w:rsidR="004C0F37" w:rsidRPr="00B21172">
          <w:t xml:space="preserve">.  </w:t>
        </w:r>
      </w:ins>
    </w:p>
    <w:p w14:paraId="04E520C9" w14:textId="246BAF6A" w:rsidR="00234035" w:rsidRDefault="00234035">
      <w:pPr>
        <w:pStyle w:val="ListParagraph"/>
        <w:numPr>
          <w:ilvl w:val="0"/>
          <w:numId w:val="14"/>
        </w:numPr>
        <w:rPr>
          <w:ins w:id="1850" w:author="David Chen" w:date="2018-11-03T17:16:00Z"/>
        </w:rPr>
        <w:pPrChange w:id="1851" w:author="David Chen" w:date="2018-11-03T17:38:00Z">
          <w:pPr>
            <w:pStyle w:val="BodyText"/>
            <w:ind w:firstLine="0"/>
          </w:pPr>
        </w:pPrChange>
      </w:pPr>
      <w:ins w:id="1852" w:author="David Chen" w:date="2018-11-03T17:16:00Z">
        <w:r>
          <w:t>A true positive is a positive sample that was predicted as positive by the classifier</w:t>
        </w:r>
      </w:ins>
      <w:ins w:id="1853" w:author="David Chen" w:date="2018-11-03T17:20:00Z">
        <w:r>
          <w:t>. (E.g</w:t>
        </w:r>
      </w:ins>
      <w:ins w:id="1854" w:author="David Chen" w:date="2018-11-03T17:17:00Z">
        <w:r>
          <w:t>. if a disease was rust, and the classifier predicted it as rust)</w:t>
        </w:r>
      </w:ins>
    </w:p>
    <w:p w14:paraId="652765D5" w14:textId="698458F8" w:rsidR="00234035" w:rsidRDefault="00234035">
      <w:pPr>
        <w:pStyle w:val="ListParagraph"/>
        <w:numPr>
          <w:ilvl w:val="0"/>
          <w:numId w:val="14"/>
        </w:numPr>
        <w:rPr>
          <w:ins w:id="1855" w:author="David Chen" w:date="2018-11-03T17:18:00Z"/>
        </w:rPr>
        <w:pPrChange w:id="1856" w:author="David Chen" w:date="2018-11-03T17:38:00Z">
          <w:pPr>
            <w:pStyle w:val="BodyText"/>
            <w:ind w:firstLine="0"/>
          </w:pPr>
        </w:pPrChange>
      </w:pPr>
      <w:ins w:id="1857" w:author="David Chen" w:date="2018-11-03T17:16:00Z">
        <w:r>
          <w:t>A true negative is a negative sample being predicted as negative by the classifier</w:t>
        </w:r>
      </w:ins>
      <w:ins w:id="1858" w:author="David Chen" w:date="2018-11-03T17:20:00Z">
        <w:r>
          <w:t>. (E.g</w:t>
        </w:r>
      </w:ins>
      <w:ins w:id="1859" w:author="David Chen" w:date="2018-11-03T17:18:00Z">
        <w:r>
          <w:t>. if a disease was not rust and the classifier predicted as not rust)</w:t>
        </w:r>
      </w:ins>
    </w:p>
    <w:p w14:paraId="74E911D4" w14:textId="328B4275" w:rsidR="00234035" w:rsidRDefault="00234035">
      <w:pPr>
        <w:pStyle w:val="ListParagraph"/>
        <w:numPr>
          <w:ilvl w:val="0"/>
          <w:numId w:val="14"/>
        </w:numPr>
        <w:rPr>
          <w:ins w:id="1860" w:author="David Chen" w:date="2018-11-03T17:33:00Z"/>
        </w:rPr>
        <w:pPrChange w:id="1861" w:author="David Chen" w:date="2018-11-03T17:38:00Z">
          <w:pPr>
            <w:pStyle w:val="BodyText"/>
            <w:ind w:firstLine="0"/>
          </w:pPr>
        </w:pPrChange>
      </w:pPr>
      <w:ins w:id="1862" w:author="David Chen" w:date="2018-11-03T17:18:00Z">
        <w:r>
          <w:t>A false positive is a negative example being classified as positive</w:t>
        </w:r>
      </w:ins>
      <w:ins w:id="1863" w:author="David Chen" w:date="2018-11-03T17:20:00Z">
        <w:r>
          <w:t xml:space="preserve"> by the classifier. (E.g. if disease was not rust, but the classifier predicted it as rust)</w:t>
        </w:r>
      </w:ins>
    </w:p>
    <w:p w14:paraId="04CC5780" w14:textId="69FAEBCB" w:rsidR="00715B4E" w:rsidRPr="00B21172" w:rsidRDefault="00715B4E">
      <w:pPr>
        <w:pStyle w:val="ListParagraph"/>
        <w:numPr>
          <w:ilvl w:val="0"/>
          <w:numId w:val="14"/>
        </w:numPr>
        <w:rPr>
          <w:ins w:id="1864" w:author="l han" w:date="2018-09-23T12:50:00Z"/>
        </w:rPr>
        <w:pPrChange w:id="1865" w:author="David Chen" w:date="2018-11-03T17:38:00Z">
          <w:pPr>
            <w:pStyle w:val="BodyText"/>
            <w:ind w:firstLine="0"/>
          </w:pPr>
        </w:pPrChange>
      </w:pPr>
      <w:ins w:id="1866" w:author="David Chen" w:date="2018-11-03T17:33:00Z">
        <w:r>
          <w:t>A false negative is a positive example being classified as negative</w:t>
        </w:r>
      </w:ins>
      <w:ins w:id="1867" w:author="David Chen" w:date="2018-11-03T17:34:00Z">
        <w:r>
          <w:t xml:space="preserve"> by the classifier</w:t>
        </w:r>
      </w:ins>
      <w:ins w:id="1868" w:author="David Chen" w:date="2018-11-03T17:33:00Z">
        <w:r>
          <w:t xml:space="preserve">. </w:t>
        </w:r>
      </w:ins>
      <w:ins w:id="1869" w:author="David Chen" w:date="2018-11-03T17:34:00Z">
        <w:r>
          <w:t>(E.g. if the disease was rust but the classifier predicted it as not rust)</w:t>
        </w:r>
      </w:ins>
    </w:p>
    <w:p w14:paraId="397F8B75" w14:textId="3D372D97" w:rsidR="00173AFA" w:rsidRPr="00884AD0" w:rsidRDefault="00B954E8">
      <w:pPr>
        <w:pStyle w:val="Heading3"/>
        <w:ind w:firstLine="288"/>
        <w:rPr>
          <w:ins w:id="1870" w:author="l han" w:date="2018-09-23T12:33:00Z"/>
          <w:lang w:val="en-GB"/>
          <w:rPrChange w:id="1871" w:author="David Chen" w:date="2018-10-27T18:39:00Z">
            <w:rPr>
              <w:ins w:id="1872" w:author="l han" w:date="2018-09-23T12:33:00Z"/>
            </w:rPr>
          </w:rPrChange>
        </w:rPr>
        <w:pPrChange w:id="1873" w:author="l han" w:date="2018-09-23T16:44:00Z">
          <w:pPr>
            <w:pStyle w:val="BodyText"/>
            <w:ind w:firstLine="0"/>
          </w:pPr>
        </w:pPrChange>
      </w:pPr>
      <w:ins w:id="1874" w:author="l han" w:date="2018-09-23T12:48:00Z">
        <w:r w:rsidRPr="00884AD0">
          <w:rPr>
            <w:lang w:val="en-GB"/>
            <w:rPrChange w:id="1875" w:author="David Chen" w:date="2018-10-27T18:39:00Z">
              <w:rPr>
                <w:i/>
                <w:iCs/>
              </w:rPr>
            </w:rPrChange>
          </w:rPr>
          <w:t>Experimental setup</w:t>
        </w:r>
      </w:ins>
    </w:p>
    <w:p w14:paraId="78DABC83" w14:textId="41996EC5" w:rsidR="00173AFA" w:rsidRDefault="007E753D">
      <w:pPr>
        <w:rPr>
          <w:ins w:id="1876" w:author="David Chen" w:date="2018-11-03T17:38:00Z"/>
          <w:lang w:eastAsia="en-US"/>
        </w:rPr>
        <w:pPrChange w:id="1877" w:author="l han" w:date="2018-09-23T10:22:00Z">
          <w:pPr>
            <w:pStyle w:val="BodyText"/>
            <w:ind w:firstLine="0"/>
          </w:pPr>
        </w:pPrChange>
      </w:pPr>
      <w:ins w:id="1878" w:author="l han" w:date="2018-09-23T12:48:00Z">
        <w:del w:id="1879" w:author="David Chen" w:date="2018-11-03T17:38:00Z">
          <w:r w:rsidRPr="00884AD0" w:rsidDel="0016439F">
            <w:rPr>
              <w:rFonts w:ascii="Times New Roman" w:hAnsi="Times New Roman" w:cs="Times New Roman"/>
              <w:lang w:eastAsia="en-US"/>
              <w:rPrChange w:id="1880" w:author="David Chen" w:date="2018-10-27T18:39:00Z">
                <w:rPr>
                  <w:lang w:eastAsia="en-US"/>
                </w:rPr>
              </w:rPrChange>
            </w:rPr>
            <w:delText xml:space="preserve">you can say </w:delText>
          </w:r>
        </w:del>
      </w:ins>
      <w:ins w:id="1881" w:author="l han" w:date="2018-09-23T16:44:00Z">
        <w:del w:id="1882" w:author="David Chen" w:date="2018-11-03T17:38:00Z">
          <w:r w:rsidR="00554B73" w:rsidRPr="00884AD0" w:rsidDel="0016439F">
            <w:rPr>
              <w:rFonts w:ascii="Times New Roman" w:hAnsi="Times New Roman" w:cs="Times New Roman"/>
              <w:lang w:eastAsia="en-US"/>
              <w:rPrChange w:id="1883" w:author="David Chen" w:date="2018-10-27T18:39:00Z">
                <w:rPr>
                  <w:lang w:eastAsia="en-US"/>
                </w:rPr>
              </w:rPrChange>
            </w:rPr>
            <w:delText xml:space="preserve">how </w:delText>
          </w:r>
        </w:del>
      </w:ins>
      <w:ins w:id="1884" w:author="l han" w:date="2018-09-23T12:48:00Z">
        <w:del w:id="1885" w:author="David Chen" w:date="2018-11-03T17:38:00Z">
          <w:r w:rsidRPr="00884AD0" w:rsidDel="0016439F">
            <w:rPr>
              <w:rFonts w:ascii="Times New Roman" w:hAnsi="Times New Roman" w:cs="Times New Roman"/>
              <w:lang w:eastAsia="en-US"/>
              <w:rPrChange w:id="1886" w:author="David Chen" w:date="2018-10-27T18:39:00Z">
                <w:rPr>
                  <w:lang w:eastAsia="en-US"/>
                </w:rPr>
              </w:rPrChange>
            </w:rPr>
            <w:delText>you hav</w:delText>
          </w:r>
        </w:del>
      </w:ins>
      <w:ins w:id="1887" w:author="l han" w:date="2018-09-23T16:44:00Z">
        <w:del w:id="1888" w:author="David Chen" w:date="2018-11-03T17:38:00Z">
          <w:r w:rsidR="00554B73" w:rsidRPr="00884AD0" w:rsidDel="0016439F">
            <w:rPr>
              <w:rFonts w:ascii="Times New Roman" w:hAnsi="Times New Roman" w:cs="Times New Roman"/>
              <w:lang w:eastAsia="en-US"/>
              <w:rPrChange w:id="1889" w:author="David Chen" w:date="2018-10-27T18:39:00Z">
                <w:rPr>
                  <w:lang w:eastAsia="en-US"/>
                </w:rPr>
              </w:rPrChange>
            </w:rPr>
            <w:delText>e</w:delText>
          </w:r>
        </w:del>
      </w:ins>
      <w:ins w:id="1890" w:author="l han" w:date="2018-09-23T12:49:00Z">
        <w:del w:id="1891" w:author="David Chen" w:date="2018-11-03T17:38:00Z">
          <w:r w:rsidRPr="00884AD0" w:rsidDel="0016439F">
            <w:rPr>
              <w:rFonts w:ascii="Times New Roman" w:hAnsi="Times New Roman" w:cs="Times New Roman"/>
              <w:lang w:eastAsia="en-US"/>
              <w:rPrChange w:id="1892" w:author="David Chen" w:date="2018-10-27T18:39:00Z">
                <w:rPr>
                  <w:lang w:eastAsia="en-US"/>
                </w:rPr>
              </w:rPrChange>
            </w:rPr>
            <w:delText xml:space="preserve"> run the programme on a PC with configuration: cpu, gpu, xxxx</w:delText>
          </w:r>
        </w:del>
      </w:ins>
      <w:ins w:id="1893" w:author="David Chen" w:date="2018-11-03T17:38:00Z">
        <w:r w:rsidR="0016439F">
          <w:rPr>
            <w:rFonts w:ascii="Times New Roman" w:hAnsi="Times New Roman" w:cs="Times New Roman"/>
            <w:lang w:eastAsia="en-US"/>
          </w:rPr>
          <w:t>The experiment was run on a computer with the following specs:</w:t>
        </w:r>
      </w:ins>
    </w:p>
    <w:p w14:paraId="0CA97DD8" w14:textId="342E1563" w:rsidR="0016439F" w:rsidRDefault="0016439F">
      <w:pPr>
        <w:rPr>
          <w:ins w:id="1894" w:author="David Chen" w:date="2018-11-03T18:33:00Z"/>
          <w:lang w:eastAsia="en-US"/>
        </w:rPr>
        <w:pPrChange w:id="1895" w:author="l han" w:date="2018-09-23T10:22:00Z">
          <w:pPr>
            <w:pStyle w:val="BodyText"/>
            <w:ind w:firstLine="0"/>
          </w:pPr>
        </w:pPrChange>
      </w:pPr>
      <w:ins w:id="1896" w:author="David Chen" w:date="2018-11-03T17:40:00Z">
        <w:r>
          <w:rPr>
            <w:lang w:eastAsia="en-US"/>
          </w:rPr>
          <w:t xml:space="preserve">Processor: </w:t>
        </w:r>
        <w:r w:rsidRPr="0016439F">
          <w:rPr>
            <w:lang w:eastAsia="en-US"/>
          </w:rPr>
          <w:t xml:space="preserve">Intel(R) Core(TM) i3-4130 CPU @ 3.40GHz, 3400 </w:t>
        </w:r>
        <w:proofErr w:type="spellStart"/>
        <w:r w:rsidRPr="0016439F">
          <w:rPr>
            <w:lang w:eastAsia="en-US"/>
          </w:rPr>
          <w:t>Mhz</w:t>
        </w:r>
        <w:proofErr w:type="spellEnd"/>
        <w:r w:rsidRPr="0016439F">
          <w:rPr>
            <w:lang w:eastAsia="en-US"/>
          </w:rPr>
          <w:t>, 2 Core(s), 4 Logical Processor(s)</w:t>
        </w:r>
        <w:r>
          <w:rPr>
            <w:lang w:eastAsia="en-US"/>
          </w:rPr>
          <w:br/>
          <w:t>Operating system: Windows 10 Home</w:t>
        </w:r>
      </w:ins>
      <w:ins w:id="1897" w:author="David Chen" w:date="2018-11-03T17:41:00Z">
        <w:r>
          <w:rPr>
            <w:lang w:eastAsia="en-US"/>
          </w:rPr>
          <w:br/>
          <w:t>Random access memory(RAM):8GB</w:t>
        </w:r>
      </w:ins>
      <w:ins w:id="1898" w:author="David Chen" w:date="2018-11-03T17:42:00Z">
        <w:r>
          <w:rPr>
            <w:lang w:eastAsia="en-US"/>
          </w:rPr>
          <w:br/>
          <w:t xml:space="preserve">Graphics card: </w:t>
        </w:r>
        <w:proofErr w:type="spellStart"/>
        <w:r>
          <w:rPr>
            <w:lang w:eastAsia="en-US"/>
          </w:rPr>
          <w:t>Nvidia</w:t>
        </w:r>
        <w:proofErr w:type="spellEnd"/>
        <w:r>
          <w:rPr>
            <w:lang w:eastAsia="en-US"/>
          </w:rPr>
          <w:t xml:space="preserve"> </w:t>
        </w:r>
        <w:proofErr w:type="spellStart"/>
        <w:r>
          <w:rPr>
            <w:lang w:eastAsia="en-US"/>
          </w:rPr>
          <w:t>Geforce</w:t>
        </w:r>
        <w:proofErr w:type="spellEnd"/>
        <w:r>
          <w:rPr>
            <w:lang w:eastAsia="en-US"/>
          </w:rPr>
          <w:t xml:space="preserve"> GTX 1060</w:t>
        </w:r>
      </w:ins>
    </w:p>
    <w:p w14:paraId="553EE1CE" w14:textId="2F924E01" w:rsidR="000D6B30" w:rsidRDefault="000D6B30">
      <w:pPr>
        <w:rPr>
          <w:ins w:id="1899" w:author="David Chen" w:date="2018-11-03T18:33:00Z"/>
          <w:lang w:eastAsia="en-US"/>
        </w:rPr>
        <w:pPrChange w:id="1900" w:author="l han" w:date="2018-09-23T10:22:00Z">
          <w:pPr>
            <w:pStyle w:val="BodyText"/>
            <w:ind w:firstLine="0"/>
          </w:pPr>
        </w:pPrChange>
      </w:pPr>
      <w:ins w:id="1901" w:author="David Chen" w:date="2018-11-03T18:33:00Z">
        <w:r>
          <w:rPr>
            <w:lang w:eastAsia="en-US"/>
          </w:rPr>
          <w:t>The following programs will be run:</w:t>
        </w:r>
      </w:ins>
    </w:p>
    <w:p w14:paraId="77AEEDE8" w14:textId="3B04EA1E" w:rsidR="000D6B30" w:rsidRDefault="000D6B30" w:rsidP="000D6B30">
      <w:pPr>
        <w:pStyle w:val="ListParagraph"/>
        <w:numPr>
          <w:ilvl w:val="1"/>
          <w:numId w:val="15"/>
        </w:numPr>
        <w:rPr>
          <w:ins w:id="1902" w:author="David Chen" w:date="2018-11-03T18:34:00Z"/>
        </w:rPr>
      </w:pPr>
      <w:ins w:id="1903" w:author="David Chen" w:date="2018-11-03T18:34:00Z">
        <w:r>
          <w:t>featuregen.py: this program pre-defines the feature generation method and data saving method. This program then will be import</w:t>
        </w:r>
      </w:ins>
      <w:ins w:id="1904" w:author="David Chen" w:date="2018-11-03T18:36:00Z">
        <w:r>
          <w:t>ed</w:t>
        </w:r>
      </w:ins>
      <w:ins w:id="1905" w:author="David Chen" w:date="2018-11-03T18:34:00Z">
        <w:r>
          <w:t xml:space="preserve"> into</w:t>
        </w:r>
      </w:ins>
      <w:ins w:id="1906" w:author="David Chen" w:date="2018-11-03T18:36:00Z">
        <w:r>
          <w:t xml:space="preserve"> the</w:t>
        </w:r>
      </w:ins>
      <w:ins w:id="1907" w:author="David Chen" w:date="2018-11-03T18:34:00Z">
        <w:r>
          <w:t xml:space="preserve"> training and testing programs.</w:t>
        </w:r>
      </w:ins>
    </w:p>
    <w:p w14:paraId="0CE9D76B" w14:textId="4842228B" w:rsidR="000D6B30" w:rsidRDefault="000D6B30" w:rsidP="000D6B30">
      <w:pPr>
        <w:pStyle w:val="ListParagraph"/>
        <w:numPr>
          <w:ilvl w:val="1"/>
          <w:numId w:val="15"/>
        </w:numPr>
        <w:rPr>
          <w:ins w:id="1908" w:author="David Chen" w:date="2018-11-03T18:34:00Z"/>
        </w:rPr>
      </w:pPr>
      <w:ins w:id="1909" w:author="David Chen" w:date="2018-11-03T18:34:00Z">
        <w:r>
          <w:t xml:space="preserve">Sampling6.py: this program </w:t>
        </w:r>
      </w:ins>
      <w:ins w:id="1910" w:author="David Chen" w:date="2018-11-03T18:39:00Z">
        <w:r>
          <w:t xml:space="preserve">will </w:t>
        </w:r>
      </w:ins>
      <w:ins w:id="1911" w:author="David Chen" w:date="2018-11-03T18:34:00Z">
        <w:r>
          <w:t xml:space="preserve">firstly read all </w:t>
        </w:r>
      </w:ins>
      <w:ins w:id="1912" w:author="David Chen" w:date="2018-11-03T19:01:00Z">
        <w:r w:rsidR="003D5F19">
          <w:t xml:space="preserve">the </w:t>
        </w:r>
      </w:ins>
      <w:ins w:id="1913" w:author="David Chen" w:date="2018-11-03T18:34:00Z">
        <w:r>
          <w:t>sample file names</w:t>
        </w:r>
      </w:ins>
      <w:ins w:id="1914" w:author="David Chen" w:date="2018-11-03T19:01:00Z">
        <w:r w:rsidR="003D5F19">
          <w:t>.</w:t>
        </w:r>
      </w:ins>
      <w:ins w:id="1915" w:author="David Chen" w:date="2018-11-03T18:34:00Z">
        <w:r>
          <w:t xml:space="preserve"> </w:t>
        </w:r>
      </w:ins>
      <w:ins w:id="1916" w:author="David Chen" w:date="2018-11-03T19:01:00Z">
        <w:r w:rsidR="003D5F19">
          <w:t xml:space="preserve">It will then </w:t>
        </w:r>
      </w:ins>
      <w:ins w:id="1917" w:author="David Chen" w:date="2018-11-03T18:34:00Z">
        <w:r w:rsidR="00F965CA">
          <w:t>input the data</w:t>
        </w:r>
        <w:r>
          <w:t>set fold</w:t>
        </w:r>
      </w:ins>
      <w:ins w:id="1918" w:author="David Chen" w:date="2018-11-04T10:35:00Z">
        <w:r w:rsidR="00232A27">
          <w:t>er</w:t>
        </w:r>
      </w:ins>
      <w:ins w:id="1919" w:author="David Chen" w:date="2018-11-03T18:34:00Z">
        <w:r>
          <w:t xml:space="preserve"> (here is: </w:t>
        </w:r>
        <w:r w:rsidRPr="008E7775">
          <w:t>dataset/Corn</w:t>
        </w:r>
        <w:r w:rsidR="00F965CA">
          <w:t>) to a list and label</w:t>
        </w:r>
        <w:r>
          <w:t xml:space="preserve"> each sample numerically </w:t>
        </w:r>
      </w:ins>
      <w:ins w:id="1920" w:author="David Chen" w:date="2018-11-04T11:05:00Z">
        <w:r w:rsidR="00F965CA">
          <w:t>while</w:t>
        </w:r>
      </w:ins>
      <w:ins w:id="1921" w:author="David Chen" w:date="2018-11-03T18:34:00Z">
        <w:r w:rsidR="00F965CA">
          <w:t xml:space="preserve"> saving</w:t>
        </w:r>
        <w:r>
          <w:t xml:space="preserve"> the labels to another list. </w:t>
        </w:r>
      </w:ins>
      <w:ins w:id="1922" w:author="David Chen" w:date="2018-11-04T11:34:00Z">
        <w:r w:rsidR="003B2547">
          <w:t xml:space="preserve">By using the </w:t>
        </w:r>
        <w:proofErr w:type="spellStart"/>
        <w:r w:rsidR="003B2547">
          <w:t>train_test_split</w:t>
        </w:r>
        <w:proofErr w:type="spellEnd"/>
        <w:r w:rsidR="003B2547">
          <w:t xml:space="preserve"> function</w:t>
        </w:r>
        <w:r w:rsidR="006B771B">
          <w:t xml:space="preserve">, </w:t>
        </w:r>
      </w:ins>
      <w:ins w:id="1923" w:author="David Chen" w:date="2018-11-04T12:11:00Z">
        <w:r w:rsidR="00412CBE">
          <w:t xml:space="preserve">the </w:t>
        </w:r>
      </w:ins>
      <w:ins w:id="1924" w:author="David Chen" w:date="2018-11-04T11:34:00Z">
        <w:r w:rsidR="006B771B">
          <w:t>train and test sample files with names and labels will be generated.</w:t>
        </w:r>
      </w:ins>
      <w:ins w:id="1925" w:author="David Chen" w:date="2018-11-03T18:34:00Z">
        <w:r w:rsidR="006B771B">
          <w:t xml:space="preserve"> This program</w:t>
        </w:r>
      </w:ins>
      <w:ins w:id="1926" w:author="David Chen" w:date="2018-11-04T11:35:00Z">
        <w:r w:rsidR="006B771B">
          <w:t xml:space="preserve"> will </w:t>
        </w:r>
      </w:ins>
      <w:ins w:id="1927" w:author="David Chen" w:date="2018-11-03T18:34:00Z">
        <w:r>
          <w:t>then save those data lists in two data file</w:t>
        </w:r>
      </w:ins>
      <w:ins w:id="1928" w:author="David Chen" w:date="2018-11-04T11:35:00Z">
        <w:r w:rsidR="006B771B">
          <w:t>s</w:t>
        </w:r>
      </w:ins>
      <w:ins w:id="1929" w:author="David Chen" w:date="2018-11-03T18:34:00Z">
        <w:r>
          <w:t xml:space="preserve"> (“</w:t>
        </w:r>
        <w:r w:rsidRPr="00776A33">
          <w:t>output/Corn_</w:t>
        </w:r>
        <w:r>
          <w:t>train_</w:t>
        </w:r>
        <w:r w:rsidRPr="00776A33">
          <w:t>sampl</w:t>
        </w:r>
        <w:r>
          <w:t>es6</w:t>
        </w:r>
        <w:r w:rsidRPr="00776A33">
          <w:t>.h5</w:t>
        </w:r>
        <w:r>
          <w:t>”, and “</w:t>
        </w:r>
        <w:r w:rsidRPr="00776A33">
          <w:t>output/Corn_</w:t>
        </w:r>
        <w:r>
          <w:t>test_</w:t>
        </w:r>
        <w:r w:rsidRPr="00776A33">
          <w:t>sampl</w:t>
        </w:r>
        <w:r>
          <w:t>es6</w:t>
        </w:r>
        <w:r w:rsidRPr="00776A33">
          <w:t>.h5</w:t>
        </w:r>
        <w:r>
          <w:t>). The test sample set size is 0.</w:t>
        </w:r>
      </w:ins>
      <w:ins w:id="1930" w:author="David Chen" w:date="2018-11-10T15:37:00Z">
        <w:r w:rsidR="00790148">
          <w:t>2</w:t>
        </w:r>
      </w:ins>
      <w:ins w:id="1931" w:author="David Chen" w:date="2018-11-10T14:30:00Z">
        <w:r w:rsidR="00790148">
          <w:t>(2</w:t>
        </w:r>
        <w:r w:rsidR="00C466AA">
          <w:t>0</w:t>
        </w:r>
      </w:ins>
      <w:ins w:id="1932" w:author="David Chen" w:date="2018-11-04T11:35:00Z">
        <w:r w:rsidR="006B771B">
          <w:t>%)</w:t>
        </w:r>
      </w:ins>
      <w:ins w:id="1933" w:author="David Chen" w:date="2018-11-03T18:34:00Z">
        <w:r>
          <w:t xml:space="preserve"> of</w:t>
        </w:r>
      </w:ins>
      <w:ins w:id="1934" w:author="David Chen" w:date="2018-11-04T11:35:00Z">
        <w:r w:rsidR="006B771B">
          <w:t xml:space="preserve"> all</w:t>
        </w:r>
      </w:ins>
      <w:ins w:id="1935" w:author="David Chen" w:date="2018-11-03T18:34:00Z">
        <w:r>
          <w:t xml:space="preserve"> total samples.</w:t>
        </w:r>
      </w:ins>
    </w:p>
    <w:p w14:paraId="01F9DA59" w14:textId="52936B06" w:rsidR="000D6B30" w:rsidRDefault="000D6B30" w:rsidP="000D6B30">
      <w:pPr>
        <w:pStyle w:val="ListParagraph"/>
        <w:numPr>
          <w:ilvl w:val="1"/>
          <w:numId w:val="15"/>
        </w:numPr>
        <w:rPr>
          <w:ins w:id="1936" w:author="David Chen" w:date="2018-11-03T18:34:00Z"/>
        </w:rPr>
      </w:pPr>
      <w:ins w:id="1937" w:author="David Chen" w:date="2018-11-03T18:34:00Z">
        <w:r>
          <w:t xml:space="preserve">image_feature_generation6.py: this program reads </w:t>
        </w:r>
      </w:ins>
      <w:ins w:id="1938" w:author="David Chen" w:date="2018-11-10T14:31:00Z">
        <w:r w:rsidR="00C466AA">
          <w:t xml:space="preserve">the </w:t>
        </w:r>
      </w:ins>
      <w:ins w:id="1939" w:author="David Chen" w:date="2018-11-03T18:34:00Z">
        <w:r>
          <w:t xml:space="preserve">train samples </w:t>
        </w:r>
      </w:ins>
      <w:ins w:id="1940" w:author="David Chen" w:date="2018-11-04T12:12:00Z">
        <w:r w:rsidR="00412CBE">
          <w:t>created from</w:t>
        </w:r>
      </w:ins>
      <w:ins w:id="1941" w:author="David Chen" w:date="2018-11-03T18:34:00Z">
        <w:r>
          <w:t xml:space="preserve"> the sampling result file (“</w:t>
        </w:r>
        <w:r w:rsidRPr="00776A33">
          <w:t>output/Corn_</w:t>
        </w:r>
        <w:r>
          <w:t>train_</w:t>
        </w:r>
        <w:r w:rsidRPr="00776A33">
          <w:t>sampl</w:t>
        </w:r>
        <w:r>
          <w:t>es6</w:t>
        </w:r>
        <w:r w:rsidRPr="00776A33">
          <w:t>.h5</w:t>
        </w:r>
        <w:r>
          <w:t xml:space="preserve">”) and generates </w:t>
        </w:r>
      </w:ins>
      <w:ins w:id="1942" w:author="David Chen" w:date="2018-11-04T12:12:00Z">
        <w:r w:rsidR="00412CBE">
          <w:t xml:space="preserve">the global </w:t>
        </w:r>
      </w:ins>
      <w:ins w:id="1943" w:author="David Chen" w:date="2018-11-03T18:34:00Z">
        <w:r>
          <w:t>train</w:t>
        </w:r>
      </w:ins>
      <w:ins w:id="1944" w:author="David Chen" w:date="2018-11-04T12:12:00Z">
        <w:r w:rsidR="00412CBE">
          <w:t>ing</w:t>
        </w:r>
      </w:ins>
      <w:ins w:id="1945" w:author="David Chen" w:date="2018-11-03T18:34:00Z">
        <w:r>
          <w:t xml:space="preserve"> features. The fe</w:t>
        </w:r>
        <w:r w:rsidR="00412CBE">
          <w:t>atures are saved in an h5f file</w:t>
        </w:r>
      </w:ins>
      <w:ins w:id="1946" w:author="David Chen" w:date="2018-11-10T14:31:00Z">
        <w:r w:rsidR="00C466AA">
          <w:t xml:space="preserve"> to be imported later.</w:t>
        </w:r>
      </w:ins>
      <w:ins w:id="1947" w:author="David Chen" w:date="2018-11-03T18:34:00Z">
        <w:r w:rsidR="00412CBE">
          <w:t xml:space="preserve"> </w:t>
        </w:r>
        <w:r>
          <w:t>(“</w:t>
        </w:r>
      </w:ins>
      <w:proofErr w:type="gramStart"/>
      <w:ins w:id="1948" w:author="David Chen" w:date="2018-11-10T14:32:00Z">
        <w:r w:rsidR="00C466AA">
          <w:t>o</w:t>
        </w:r>
        <w:r w:rsidR="00C466AA" w:rsidRPr="00B92050">
          <w:t>utput/Corn_train_features6.h5</w:t>
        </w:r>
      </w:ins>
      <w:proofErr w:type="gramEnd"/>
      <w:ins w:id="1949" w:author="David Chen" w:date="2018-11-03T18:34:00Z">
        <w:r>
          <w:t>”).</w:t>
        </w:r>
      </w:ins>
    </w:p>
    <w:p w14:paraId="693A3DD4" w14:textId="1516AD63" w:rsidR="000D6B30" w:rsidRDefault="000D6B30" w:rsidP="000D6B30">
      <w:pPr>
        <w:pStyle w:val="ListParagraph"/>
        <w:numPr>
          <w:ilvl w:val="1"/>
          <w:numId w:val="15"/>
        </w:numPr>
        <w:rPr>
          <w:ins w:id="1950" w:author="David Chen" w:date="2018-11-03T18:34:00Z"/>
        </w:rPr>
      </w:pPr>
      <w:ins w:id="1951" w:author="David Chen" w:date="2018-11-03T18:34:00Z">
        <w:r>
          <w:t>m</w:t>
        </w:r>
        <w:r w:rsidR="00412CBE">
          <w:t>ethod_compare6.py: this program</w:t>
        </w:r>
        <w:r>
          <w:t xml:space="preserve"> uses </w:t>
        </w:r>
      </w:ins>
      <w:ins w:id="1952" w:author="David Chen" w:date="2018-11-04T12:13:00Z">
        <w:r w:rsidR="00412CBE">
          <w:t xml:space="preserve">a </w:t>
        </w:r>
      </w:ins>
      <w:ins w:id="1953" w:author="David Chen" w:date="2018-11-03T18:34:00Z">
        <w:r w:rsidR="00412CBE">
          <w:t>10 fold</w:t>
        </w:r>
        <w:r>
          <w:t xml:space="preserve"> cross validation method (</w:t>
        </w:r>
        <w:proofErr w:type="spellStart"/>
        <w:r w:rsidRPr="00521A55">
          <w:t>kfold</w:t>
        </w:r>
        <w:proofErr w:type="spellEnd"/>
        <w:r>
          <w:t xml:space="preserve"> and </w:t>
        </w:r>
        <w:proofErr w:type="spellStart"/>
        <w:r w:rsidRPr="00521A55">
          <w:t>cross_val_score</w:t>
        </w:r>
        <w:proofErr w:type="spellEnd"/>
        <w:r>
          <w:t xml:space="preserve"> function) to compare seve</w:t>
        </w:r>
        <w:r w:rsidR="00C466AA">
          <w:t xml:space="preserve">ral machine learning methods in </w:t>
        </w:r>
        <w:r>
          <w:t>disease detection on the train</w:t>
        </w:r>
      </w:ins>
      <w:ins w:id="1954" w:author="David Chen" w:date="2018-11-10T14:32:00Z">
        <w:r w:rsidR="00C466AA">
          <w:t>ing</w:t>
        </w:r>
      </w:ins>
      <w:ins w:id="1955" w:author="David Chen" w:date="2018-11-03T18:34:00Z">
        <w:r>
          <w:t xml:space="preserve"> feature</w:t>
        </w:r>
      </w:ins>
      <w:ins w:id="1956" w:author="David Chen" w:date="2018-11-10T14:34:00Z">
        <w:r w:rsidR="00C466AA">
          <w:t>s</w:t>
        </w:r>
      </w:ins>
      <w:ins w:id="1957" w:author="David Chen" w:date="2018-11-03T18:34:00Z">
        <w:r>
          <w:t xml:space="preserve"> file generated in section</w:t>
        </w:r>
        <w:r w:rsidR="00C466AA">
          <w:t xml:space="preserve"> 2.3.  The features are normalis</w:t>
        </w:r>
        <w:r>
          <w:t>ed</w:t>
        </w:r>
      </w:ins>
      <w:ins w:id="1958" w:author="David Chen" w:date="2018-11-10T14:32:00Z">
        <w:r w:rsidR="00C466AA">
          <w:t xml:space="preserve"> with respect</w:t>
        </w:r>
      </w:ins>
      <w:ins w:id="1959" w:author="David Chen" w:date="2018-11-03T18:34:00Z">
        <w:r>
          <w:t xml:space="preserve"> to 0-1 before</w:t>
        </w:r>
      </w:ins>
      <w:ins w:id="1960" w:author="David Chen" w:date="2018-11-10T14:32:00Z">
        <w:r w:rsidR="00C466AA">
          <w:t xml:space="preserve"> undergoing</w:t>
        </w:r>
      </w:ins>
      <w:ins w:id="1961" w:author="David Chen" w:date="2018-11-03T18:34:00Z">
        <w:r>
          <w:t xml:space="preserve"> validation.</w:t>
        </w:r>
      </w:ins>
    </w:p>
    <w:p w14:paraId="7A62E261" w14:textId="76EB4C5B" w:rsidR="000D6B30" w:rsidRDefault="000D6B30" w:rsidP="000D6B30">
      <w:pPr>
        <w:pStyle w:val="ListParagraph"/>
        <w:numPr>
          <w:ilvl w:val="1"/>
          <w:numId w:val="15"/>
        </w:numPr>
        <w:rPr>
          <w:ins w:id="1962" w:author="David Chen" w:date="2018-11-03T18:34:00Z"/>
        </w:rPr>
      </w:pPr>
      <w:ins w:id="1963" w:author="David Chen" w:date="2018-11-03T18:34:00Z">
        <w:r>
          <w:t>Train_RF61.py: this program uses</w:t>
        </w:r>
      </w:ins>
      <w:ins w:id="1964" w:author="David Chen" w:date="2018-11-10T14:33:00Z">
        <w:r w:rsidR="00C466AA">
          <w:t xml:space="preserve"> the</w:t>
        </w:r>
      </w:ins>
      <w:ins w:id="1965" w:author="David Chen" w:date="2018-11-03T18:34:00Z">
        <w:r>
          <w:t xml:space="preserve"> train</w:t>
        </w:r>
      </w:ins>
      <w:ins w:id="1966" w:author="David Chen" w:date="2018-11-10T14:33:00Z">
        <w:r w:rsidR="00C466AA">
          <w:t>ing sample</w:t>
        </w:r>
      </w:ins>
      <w:ins w:id="1967" w:author="David Chen" w:date="2018-11-03T18:34:00Z">
        <w:r>
          <w:t xml:space="preserve"> fe</w:t>
        </w:r>
        <w:r w:rsidR="00C466AA">
          <w:t>atures data</w:t>
        </w:r>
        <w:r>
          <w:t xml:space="preserve">set generated in section 2.3 to train </w:t>
        </w:r>
      </w:ins>
      <w:ins w:id="1968" w:author="David Chen" w:date="2018-11-10T14:34:00Z">
        <w:r w:rsidR="00C466AA">
          <w:t xml:space="preserve">the </w:t>
        </w:r>
      </w:ins>
      <w:ins w:id="1969" w:author="David Chen" w:date="2018-11-03T18:34:00Z">
        <w:r>
          <w:t xml:space="preserve">scaler and </w:t>
        </w:r>
      </w:ins>
      <w:ins w:id="1970" w:author="David Chen" w:date="2018-11-10T14:34:00Z">
        <w:r w:rsidR="00C466AA">
          <w:t>various</w:t>
        </w:r>
      </w:ins>
      <w:ins w:id="1971" w:author="David Chen" w:date="2018-11-03T18:34:00Z">
        <w:r>
          <w:t xml:space="preserve"> classifier models. The classifier is trained by </w:t>
        </w:r>
      </w:ins>
      <w:ins w:id="1972" w:author="David Chen" w:date="2018-11-10T14:34:00Z">
        <w:r w:rsidR="00C466AA">
          <w:t xml:space="preserve">the </w:t>
        </w:r>
      </w:ins>
      <w:ins w:id="1973" w:author="David Chen" w:date="2018-11-03T18:34:00Z">
        <w:r>
          <w:t>normali</w:t>
        </w:r>
      </w:ins>
      <w:ins w:id="1974" w:author="David Chen" w:date="2018-11-10T14:34:00Z">
        <w:r w:rsidR="00C466AA">
          <w:t>s</w:t>
        </w:r>
      </w:ins>
      <w:ins w:id="1975" w:author="David Chen" w:date="2018-11-03T18:34:00Z">
        <w:r>
          <w:t xml:space="preserve">ed </w:t>
        </w:r>
      </w:ins>
      <w:ins w:id="1976" w:author="David Chen" w:date="2018-11-10T14:34:00Z">
        <w:r w:rsidR="00C466AA">
          <w:t>global training</w:t>
        </w:r>
      </w:ins>
      <w:ins w:id="1977" w:author="David Chen" w:date="2018-11-03T18:34:00Z">
        <w:r>
          <w:t xml:space="preserve"> feature</w:t>
        </w:r>
      </w:ins>
      <w:ins w:id="1978" w:author="David Chen" w:date="2018-11-10T14:34:00Z">
        <w:r w:rsidR="00C466AA">
          <w:t>s</w:t>
        </w:r>
      </w:ins>
      <w:ins w:id="1979" w:author="David Chen" w:date="2018-11-03T18:34:00Z">
        <w:r>
          <w:t xml:space="preserve"> which</w:t>
        </w:r>
      </w:ins>
      <w:ins w:id="1980" w:author="David Chen" w:date="2018-11-10T14:34:00Z">
        <w:r w:rsidR="00C466AA">
          <w:t xml:space="preserve"> is</w:t>
        </w:r>
      </w:ins>
      <w:ins w:id="1981" w:author="David Chen" w:date="2018-11-03T18:34:00Z">
        <w:r>
          <w:t xml:space="preserve"> read from the h5f file </w:t>
        </w:r>
      </w:ins>
      <w:ins w:id="1982" w:author="David Chen" w:date="2018-11-10T14:35:00Z">
        <w:r w:rsidR="00C466AA">
          <w:t>generated earlier.</w:t>
        </w:r>
      </w:ins>
      <w:ins w:id="1983" w:author="David Chen" w:date="2018-11-03T18:34:00Z">
        <w:r>
          <w:t xml:space="preserve">  The trained scaler and classifier are saved in two files: “</w:t>
        </w:r>
        <w:r w:rsidRPr="00B92050">
          <w:t>output/Corn_train_</w:t>
        </w:r>
        <w:r>
          <w:t>scaler</w:t>
        </w:r>
        <w:r w:rsidRPr="00B92050">
          <w:t>.h5</w:t>
        </w:r>
        <w:r>
          <w:t>” and “</w:t>
        </w:r>
        <w:r w:rsidRPr="00B92050">
          <w:t>output/Corn_train_</w:t>
        </w:r>
        <w:r>
          <w:t>model</w:t>
        </w:r>
        <w:r w:rsidRPr="00B92050">
          <w:t>.h5</w:t>
        </w:r>
        <w:r>
          <w:t>”, respectively.</w:t>
        </w:r>
      </w:ins>
    </w:p>
    <w:p w14:paraId="3E939774" w14:textId="76B5BFB4" w:rsidR="000D6B30" w:rsidRDefault="000D6B30" w:rsidP="000D6B30">
      <w:pPr>
        <w:pStyle w:val="ListParagraph"/>
        <w:numPr>
          <w:ilvl w:val="1"/>
          <w:numId w:val="15"/>
        </w:numPr>
        <w:rPr>
          <w:ins w:id="1984" w:author="David Chen" w:date="2018-11-03T18:34:00Z"/>
        </w:rPr>
      </w:pPr>
      <w:ins w:id="1985" w:author="David Chen" w:date="2018-11-03T18:34:00Z">
        <w:r>
          <w:lastRenderedPageBreak/>
          <w:t>Test_RF61.py: this program tests one machine</w:t>
        </w:r>
      </w:ins>
      <w:ins w:id="1986" w:author="David Chen" w:date="2018-11-10T14:35:00Z">
        <w:r w:rsidR="00C466AA">
          <w:t xml:space="preserve"> learning</w:t>
        </w:r>
      </w:ins>
      <w:ins w:id="1987" w:author="David Chen" w:date="2018-11-03T18:34:00Z">
        <w:r>
          <w:t xml:space="preserve"> method</w:t>
        </w:r>
      </w:ins>
      <w:ins w:id="1988" w:author="David Chen" w:date="2018-11-10T14:35:00Z">
        <w:r w:rsidR="00C466AA">
          <w:t>, random forests in this case,</w:t>
        </w:r>
      </w:ins>
      <w:ins w:id="1989" w:author="David Chen" w:date="2018-11-03T18:34:00Z">
        <w:r>
          <w:t xml:space="preserve"> in </w:t>
        </w:r>
      </w:ins>
      <w:ins w:id="1990" w:author="David Chen" w:date="2018-11-10T14:35:00Z">
        <w:r w:rsidR="00B97115">
          <w:t>detecting disease</w:t>
        </w:r>
      </w:ins>
      <w:ins w:id="1991" w:author="David Chen" w:date="2018-11-03T18:34:00Z">
        <w:r>
          <w:t xml:space="preserve"> </w:t>
        </w:r>
      </w:ins>
      <w:ins w:id="1992" w:author="David Chen" w:date="2018-11-10T14:36:00Z">
        <w:r w:rsidR="00B97115">
          <w:t>using the test data features</w:t>
        </w:r>
      </w:ins>
      <w:ins w:id="1993" w:author="David Chen" w:date="2018-11-03T18:34:00Z">
        <w:r>
          <w:t xml:space="preserve">. The </w:t>
        </w:r>
      </w:ins>
      <w:ins w:id="1994" w:author="David Chen" w:date="2018-11-10T14:36:00Z">
        <w:r w:rsidR="00B97115">
          <w:t>global test features</w:t>
        </w:r>
      </w:ins>
      <w:ins w:id="1995" w:author="David Chen" w:date="2018-11-03T18:34:00Z">
        <w:r>
          <w:t xml:space="preserve"> data is generated from the samples specified in the list in test sample file (“</w:t>
        </w:r>
        <w:r w:rsidRPr="00776A33">
          <w:t>output/Corn_</w:t>
        </w:r>
        <w:r>
          <w:t>test_</w:t>
        </w:r>
        <w:r w:rsidRPr="00776A33">
          <w:t>sampl</w:t>
        </w:r>
        <w:r>
          <w:t>es6</w:t>
        </w:r>
        <w:r w:rsidRPr="00776A33">
          <w:t>.h5</w:t>
        </w:r>
        <w:r>
          <w:t>) using</w:t>
        </w:r>
      </w:ins>
      <w:ins w:id="1996" w:author="David Chen" w:date="2018-11-10T14:36:00Z">
        <w:r w:rsidR="00B97115">
          <w:t xml:space="preserve"> the </w:t>
        </w:r>
        <w:proofErr w:type="spellStart"/>
        <w:r w:rsidR="00B97115">
          <w:t>self</w:t>
        </w:r>
      </w:ins>
      <w:ins w:id="1997" w:author="David Chen" w:date="2018-11-03T18:34:00Z">
        <w:r>
          <w:t xml:space="preserve"> predefined</w:t>
        </w:r>
        <w:proofErr w:type="spellEnd"/>
        <w:r>
          <w:t xml:space="preserve"> function “</w:t>
        </w:r>
        <w:proofErr w:type="spellStart"/>
        <w:r w:rsidRPr="00627495">
          <w:t>feature_generate</w:t>
        </w:r>
        <w:proofErr w:type="spellEnd"/>
        <w:r>
          <w:t xml:space="preserve">” in section 1.  Generated </w:t>
        </w:r>
      </w:ins>
      <w:ins w:id="1998" w:author="David Chen" w:date="2018-11-10T14:37:00Z">
        <w:r w:rsidR="00B97115">
          <w:t xml:space="preserve">global test </w:t>
        </w:r>
      </w:ins>
      <w:ins w:id="1999" w:author="David Chen" w:date="2018-11-03T18:34:00Z">
        <w:r>
          <w:t>features are normalized by the scaler which is trained by train globe feature data in section 2.5(“</w:t>
        </w:r>
        <w:r w:rsidRPr="00B92050">
          <w:t>output/Corn_train_</w:t>
        </w:r>
        <w:r>
          <w:t>scaler</w:t>
        </w:r>
        <w:r w:rsidRPr="00B92050">
          <w:t>.h5</w:t>
        </w:r>
        <w:r>
          <w:t>”). The results are used to calculate</w:t>
        </w:r>
      </w:ins>
      <w:ins w:id="2000" w:author="David Chen" w:date="2018-11-10T14:37:00Z">
        <w:r w:rsidR="00B97115">
          <w:t xml:space="preserve"> the</w:t>
        </w:r>
      </w:ins>
      <w:ins w:id="2001" w:author="David Chen" w:date="2018-11-03T18:34:00Z">
        <w:r>
          <w:t xml:space="preserve"> real positive, real negative, false positive and false negative</w:t>
        </w:r>
      </w:ins>
      <w:ins w:id="2002" w:author="David Chen" w:date="2018-11-10T14:37:00Z">
        <w:r w:rsidR="00B97115">
          <w:t xml:space="preserve"> results</w:t>
        </w:r>
      </w:ins>
      <w:ins w:id="2003" w:author="David Chen" w:date="2018-11-03T18:34:00Z">
        <w:r>
          <w:t xml:space="preserve">. </w:t>
        </w:r>
      </w:ins>
    </w:p>
    <w:p w14:paraId="68696D48" w14:textId="0D107CF0" w:rsidR="000D6B30" w:rsidRDefault="000C01E8">
      <w:pPr>
        <w:rPr>
          <w:ins w:id="2004" w:author="David Chen" w:date="2018-11-10T14:40:00Z"/>
          <w:lang w:eastAsia="en-US"/>
        </w:rPr>
        <w:pPrChange w:id="2005" w:author="l han" w:date="2018-09-23T10:22:00Z">
          <w:pPr>
            <w:pStyle w:val="BodyText"/>
            <w:ind w:firstLine="0"/>
          </w:pPr>
        </w:pPrChange>
      </w:pPr>
      <w:ins w:id="2006" w:author="David Chen" w:date="2018-11-10T14:39:00Z">
        <w:r>
          <w:rPr>
            <w:lang w:eastAsia="en-US"/>
          </w:rPr>
          <w:t>The files are named “RF” to begin with due to the fact that the machine learning approach random forests will be the first one to be tested.</w:t>
        </w:r>
      </w:ins>
      <w:ins w:id="2007" w:author="David Chen" w:date="2018-11-10T14:40:00Z">
        <w:r>
          <w:rPr>
            <w:lang w:eastAsia="en-US"/>
          </w:rPr>
          <w:t xml:space="preserve"> To facilitate new versions of the program, the sample data files are organised as such:</w:t>
        </w:r>
      </w:ins>
    </w:p>
    <w:p w14:paraId="7A7F9F55" w14:textId="1B65BEE2" w:rsidR="000C01E8" w:rsidRDefault="000C01E8" w:rsidP="000C01E8">
      <w:pPr>
        <w:pStyle w:val="ListParagraph"/>
        <w:numPr>
          <w:ilvl w:val="0"/>
          <w:numId w:val="18"/>
        </w:numPr>
        <w:rPr>
          <w:ins w:id="2008" w:author="David Chen" w:date="2018-11-10T14:40:00Z"/>
          <w:lang w:eastAsia="en-US"/>
        </w:rPr>
        <w:pPrChange w:id="2009" w:author="David Chen" w:date="2018-11-10T14:40:00Z">
          <w:pPr>
            <w:pStyle w:val="BodyText"/>
            <w:ind w:firstLine="0"/>
          </w:pPr>
        </w:pPrChange>
      </w:pPr>
      <w:ins w:id="2010" w:author="David Chen" w:date="2018-11-10T14:40:00Z">
        <w:r>
          <w:rPr>
            <w:lang w:eastAsia="en-US"/>
          </w:rPr>
          <w:t>Using the class name as the subfold</w:t>
        </w:r>
      </w:ins>
      <w:ins w:id="2011" w:author="David Chen" w:date="2018-11-10T14:41:00Z">
        <w:r>
          <w:rPr>
            <w:lang w:eastAsia="en-US"/>
          </w:rPr>
          <w:t>er</w:t>
        </w:r>
      </w:ins>
      <w:ins w:id="2012" w:author="David Chen" w:date="2018-11-10T14:40:00Z">
        <w:r>
          <w:rPr>
            <w:lang w:eastAsia="en-US"/>
          </w:rPr>
          <w:t xml:space="preserve"> name of the sample files of this class</w:t>
        </w:r>
      </w:ins>
    </w:p>
    <w:p w14:paraId="37AF7A8E" w14:textId="53D487AC" w:rsidR="000C01E8" w:rsidRDefault="000C01E8" w:rsidP="000C01E8">
      <w:pPr>
        <w:pStyle w:val="ListParagraph"/>
        <w:numPr>
          <w:ilvl w:val="0"/>
          <w:numId w:val="18"/>
        </w:numPr>
        <w:rPr>
          <w:ins w:id="2013" w:author="David Chen" w:date="2018-11-10T14:41:00Z"/>
          <w:lang w:eastAsia="en-US"/>
        </w:rPr>
        <w:pPrChange w:id="2014" w:author="David Chen" w:date="2018-11-10T14:40:00Z">
          <w:pPr>
            <w:pStyle w:val="BodyText"/>
            <w:ind w:firstLine="0"/>
          </w:pPr>
        </w:pPrChange>
      </w:pPr>
      <w:ins w:id="2015" w:author="David Chen" w:date="2018-11-10T14:40:00Z">
        <w:r>
          <w:rPr>
            <w:lang w:eastAsia="en-US"/>
          </w:rPr>
          <w:t>Using the plant name as the plant/crops data folder</w:t>
        </w:r>
      </w:ins>
    </w:p>
    <w:p w14:paraId="29589F12" w14:textId="43393125" w:rsidR="000C01E8" w:rsidRDefault="000C01E8" w:rsidP="000C01E8">
      <w:pPr>
        <w:pStyle w:val="ListParagraph"/>
        <w:numPr>
          <w:ilvl w:val="0"/>
          <w:numId w:val="18"/>
        </w:numPr>
        <w:rPr>
          <w:ins w:id="2016" w:author="David Chen" w:date="2018-11-10T14:41:00Z"/>
          <w:lang w:eastAsia="en-US"/>
        </w:rPr>
        <w:pPrChange w:id="2017" w:author="David Chen" w:date="2018-11-10T14:40:00Z">
          <w:pPr>
            <w:pStyle w:val="BodyText"/>
            <w:ind w:firstLine="0"/>
          </w:pPr>
        </w:pPrChange>
      </w:pPr>
      <w:ins w:id="2018" w:author="David Chen" w:date="2018-11-10T14:41:00Z">
        <w:r>
          <w:rPr>
            <w:lang w:eastAsia="en-US"/>
          </w:rPr>
          <w:t>The folder must be under the same folder of the code written</w:t>
        </w:r>
      </w:ins>
    </w:p>
    <w:p w14:paraId="47DB4D81" w14:textId="39EA3E70" w:rsidR="000C01E8" w:rsidRDefault="000C01E8" w:rsidP="000C01E8">
      <w:pPr>
        <w:rPr>
          <w:ins w:id="2019" w:author="David Chen" w:date="2018-11-10T14:43:00Z"/>
          <w:lang w:eastAsia="en-US"/>
        </w:rPr>
        <w:pPrChange w:id="2020" w:author="David Chen" w:date="2018-11-10T14:41:00Z">
          <w:pPr>
            <w:pStyle w:val="BodyText"/>
            <w:ind w:firstLine="0"/>
          </w:pPr>
        </w:pPrChange>
      </w:pPr>
      <w:ins w:id="2021" w:author="David Chen" w:date="2018-11-10T14:41:00Z">
        <w:r>
          <w:rPr>
            <w:lang w:eastAsia="en-US"/>
          </w:rPr>
          <w:t>T</w:t>
        </w:r>
      </w:ins>
      <w:ins w:id="2022" w:author="David Chen" w:date="2018-11-10T14:42:00Z">
        <w:r>
          <w:rPr>
            <w:lang w:eastAsia="en-US"/>
          </w:rPr>
          <w:t>h</w:t>
        </w:r>
      </w:ins>
      <w:ins w:id="2023" w:author="David Chen" w:date="2018-11-10T14:41:00Z">
        <w:r>
          <w:rPr>
            <w:lang w:eastAsia="en-US"/>
          </w:rPr>
          <w:t xml:space="preserve">is is done so for convenience sake. </w:t>
        </w:r>
      </w:ins>
      <w:ins w:id="2024" w:author="David Chen" w:date="2018-11-10T14:42:00Z">
        <w:r>
          <w:rPr>
            <w:lang w:eastAsia="en-US"/>
          </w:rPr>
          <w:t>Using this modification, any plant/crop disease can be tested on without modifying the actual code. The only requirement will be to input the name of the plant/crop when the program is running.</w:t>
        </w:r>
      </w:ins>
    </w:p>
    <w:p w14:paraId="6A6A3257" w14:textId="10DB398D" w:rsidR="000C01E8" w:rsidRDefault="000C01E8" w:rsidP="000C01E8">
      <w:pPr>
        <w:rPr>
          <w:ins w:id="2025" w:author="David Chen" w:date="2018-11-10T14:43:00Z"/>
          <w:lang w:eastAsia="en-US"/>
        </w:rPr>
        <w:pPrChange w:id="2026" w:author="David Chen" w:date="2018-11-10T14:41:00Z">
          <w:pPr>
            <w:pStyle w:val="BodyText"/>
            <w:ind w:firstLine="0"/>
          </w:pPr>
        </w:pPrChange>
      </w:pPr>
      <w:ins w:id="2027" w:author="David Chen" w:date="2018-11-10T14:43:00Z">
        <w:r>
          <w:rPr>
            <w:lang w:eastAsia="en-US"/>
          </w:rPr>
          <w:t>The programs will be run in the following order.</w:t>
        </w:r>
      </w:ins>
    </w:p>
    <w:p w14:paraId="071A23C7" w14:textId="6F09C516" w:rsidR="000C01E8" w:rsidRDefault="000C01E8" w:rsidP="000C01E8">
      <w:pPr>
        <w:pStyle w:val="ListParagraph"/>
        <w:numPr>
          <w:ilvl w:val="0"/>
          <w:numId w:val="19"/>
        </w:numPr>
        <w:rPr>
          <w:ins w:id="2028" w:author="David Chen" w:date="2018-11-10T14:43:00Z"/>
          <w:lang w:eastAsia="en-US"/>
        </w:rPr>
        <w:pPrChange w:id="2029" w:author="David Chen" w:date="2018-11-10T14:43:00Z">
          <w:pPr>
            <w:pStyle w:val="BodyText"/>
            <w:ind w:firstLine="0"/>
          </w:pPr>
        </w:pPrChange>
      </w:pPr>
      <w:ins w:id="2030" w:author="David Chen" w:date="2018-11-10T14:43:00Z">
        <w:r>
          <w:rPr>
            <w:lang w:eastAsia="en-US"/>
          </w:rPr>
          <w:t>Sampling6.py to split samples into training and testing datasets</w:t>
        </w:r>
      </w:ins>
    </w:p>
    <w:p w14:paraId="3A371ABE" w14:textId="378D8524" w:rsidR="000C01E8" w:rsidRDefault="000C01E8" w:rsidP="000C01E8">
      <w:pPr>
        <w:pStyle w:val="ListParagraph"/>
        <w:numPr>
          <w:ilvl w:val="0"/>
          <w:numId w:val="19"/>
        </w:numPr>
        <w:rPr>
          <w:ins w:id="2031" w:author="David Chen" w:date="2018-11-10T14:43:00Z"/>
          <w:lang w:eastAsia="en-US"/>
        </w:rPr>
        <w:pPrChange w:id="2032" w:author="David Chen" w:date="2018-11-10T14:43:00Z">
          <w:pPr>
            <w:pStyle w:val="BodyText"/>
            <w:ind w:firstLine="0"/>
          </w:pPr>
        </w:pPrChange>
      </w:pPr>
      <w:ins w:id="2033" w:author="David Chen" w:date="2018-11-10T14:43:00Z">
        <w:r>
          <w:rPr>
            <w:lang w:eastAsia="en-US"/>
          </w:rPr>
          <w:t>Image_feature_generation6.py to generate the training sample features</w:t>
        </w:r>
      </w:ins>
    </w:p>
    <w:p w14:paraId="64DAC391" w14:textId="79CBE21E" w:rsidR="000C01E8" w:rsidRDefault="000C01E8" w:rsidP="000C01E8">
      <w:pPr>
        <w:pStyle w:val="ListParagraph"/>
        <w:numPr>
          <w:ilvl w:val="0"/>
          <w:numId w:val="19"/>
        </w:numPr>
        <w:rPr>
          <w:ins w:id="2034" w:author="David Chen" w:date="2018-11-10T14:43:00Z"/>
          <w:lang w:eastAsia="en-US"/>
        </w:rPr>
        <w:pPrChange w:id="2035" w:author="David Chen" w:date="2018-11-10T14:43:00Z">
          <w:pPr>
            <w:pStyle w:val="BodyText"/>
            <w:ind w:firstLine="0"/>
          </w:pPr>
        </w:pPrChange>
      </w:pPr>
      <w:ins w:id="2036" w:author="David Chen" w:date="2018-11-10T14:43:00Z">
        <w:r>
          <w:rPr>
            <w:lang w:eastAsia="en-US"/>
          </w:rPr>
          <w:t>Image_feature_generation6.py to generate testing sample features</w:t>
        </w:r>
      </w:ins>
    </w:p>
    <w:p w14:paraId="4B398C65" w14:textId="76988FF3" w:rsidR="000C01E8" w:rsidRDefault="000C01E8" w:rsidP="000C01E8">
      <w:pPr>
        <w:pStyle w:val="ListParagraph"/>
        <w:numPr>
          <w:ilvl w:val="0"/>
          <w:numId w:val="19"/>
        </w:numPr>
        <w:rPr>
          <w:ins w:id="2037" w:author="David Chen" w:date="2018-11-10T14:44:00Z"/>
          <w:lang w:eastAsia="en-US"/>
        </w:rPr>
        <w:pPrChange w:id="2038" w:author="David Chen" w:date="2018-11-10T14:43:00Z">
          <w:pPr>
            <w:pStyle w:val="BodyText"/>
            <w:ind w:firstLine="0"/>
          </w:pPr>
        </w:pPrChange>
      </w:pPr>
      <w:ins w:id="2039" w:author="David Chen" w:date="2018-11-10T14:43:00Z">
        <w:r>
          <w:rPr>
            <w:lang w:eastAsia="en-US"/>
          </w:rPr>
          <w:t xml:space="preserve">Method_compare6.py to compare the </w:t>
        </w:r>
      </w:ins>
      <w:ins w:id="2040" w:author="David Chen" w:date="2018-11-10T14:44:00Z">
        <w:r>
          <w:rPr>
            <w:lang w:eastAsia="en-US"/>
          </w:rPr>
          <w:t>7 machine learning methods using k-fold cross validation</w:t>
        </w:r>
      </w:ins>
    </w:p>
    <w:p w14:paraId="4E6AE9CF" w14:textId="26F64FE8" w:rsidR="000C01E8" w:rsidRDefault="000C01E8" w:rsidP="000C01E8">
      <w:pPr>
        <w:pStyle w:val="ListParagraph"/>
        <w:numPr>
          <w:ilvl w:val="0"/>
          <w:numId w:val="19"/>
        </w:numPr>
        <w:rPr>
          <w:ins w:id="2041" w:author="David Chen" w:date="2018-11-10T14:44:00Z"/>
          <w:lang w:eastAsia="en-US"/>
        </w:rPr>
        <w:pPrChange w:id="2042" w:author="David Chen" w:date="2018-11-10T14:43:00Z">
          <w:pPr>
            <w:pStyle w:val="BodyText"/>
            <w:ind w:firstLine="0"/>
          </w:pPr>
        </w:pPrChange>
      </w:pPr>
      <w:ins w:id="2043" w:author="David Chen" w:date="2018-11-10T14:44:00Z">
        <w:r>
          <w:rPr>
            <w:lang w:eastAsia="en-US"/>
          </w:rPr>
          <w:t>Train_RF61.py to train the random forest classifier and scaler(can be switched to any other ML algorithm)</w:t>
        </w:r>
      </w:ins>
    </w:p>
    <w:p w14:paraId="40415F6B" w14:textId="52644E6C" w:rsidR="000C01E8" w:rsidRPr="00B21172" w:rsidRDefault="000C01E8" w:rsidP="000C01E8">
      <w:pPr>
        <w:pStyle w:val="ListParagraph"/>
        <w:numPr>
          <w:ilvl w:val="0"/>
          <w:numId w:val="19"/>
        </w:numPr>
        <w:rPr>
          <w:ins w:id="2044" w:author="l han" w:date="2018-09-23T12:49:00Z"/>
          <w:lang w:eastAsia="en-US"/>
        </w:rPr>
        <w:pPrChange w:id="2045" w:author="David Chen" w:date="2018-11-10T14:43:00Z">
          <w:pPr>
            <w:pStyle w:val="BodyText"/>
            <w:ind w:firstLine="0"/>
          </w:pPr>
        </w:pPrChange>
      </w:pPr>
      <w:ins w:id="2046" w:author="David Chen" w:date="2018-11-10T14:45:00Z">
        <w:r>
          <w:rPr>
            <w:lang w:eastAsia="en-US"/>
          </w:rPr>
          <w:t>Test_RF62.py to test the trained classifier and scaler using the testing sample dataset.</w:t>
        </w:r>
      </w:ins>
    </w:p>
    <w:p w14:paraId="16F684C4" w14:textId="15A8A03F" w:rsidR="005963A6" w:rsidRPr="00884AD0" w:rsidRDefault="000D0F9F">
      <w:pPr>
        <w:pStyle w:val="Heading3"/>
        <w:ind w:firstLine="288"/>
        <w:rPr>
          <w:ins w:id="2047" w:author="l han" w:date="2018-09-23T12:54:00Z"/>
          <w:lang w:val="en-GB"/>
          <w:rPrChange w:id="2048" w:author="David Chen" w:date="2018-10-27T18:39:00Z">
            <w:rPr>
              <w:ins w:id="2049" w:author="l han" w:date="2018-09-23T12:54:00Z"/>
            </w:rPr>
          </w:rPrChange>
        </w:rPr>
        <w:pPrChange w:id="2050" w:author="l han" w:date="2018-09-23T16:44:00Z">
          <w:pPr>
            <w:pStyle w:val="BodyText"/>
            <w:ind w:firstLine="0"/>
          </w:pPr>
        </w:pPrChange>
      </w:pPr>
      <w:ins w:id="2051" w:author="l han" w:date="2018-09-23T16:44:00Z">
        <w:r w:rsidRPr="00884AD0">
          <w:rPr>
            <w:lang w:val="en-GB"/>
            <w:rPrChange w:id="2052" w:author="David Chen" w:date="2018-10-27T18:39:00Z">
              <w:rPr>
                <w:i/>
                <w:iCs/>
              </w:rPr>
            </w:rPrChange>
          </w:rPr>
          <w:t xml:space="preserve">Experimental results </w:t>
        </w:r>
      </w:ins>
    </w:p>
    <w:p w14:paraId="442BCC75" w14:textId="5D67A78D" w:rsidR="00B351E0" w:rsidRDefault="00B351E0">
      <w:pPr>
        <w:rPr>
          <w:ins w:id="2053" w:author="David Chen" w:date="2018-11-10T15:11:00Z"/>
          <w:rFonts w:ascii="Times New Roman" w:hAnsi="Times New Roman" w:cs="Times New Roman"/>
          <w:lang w:eastAsia="en-US"/>
        </w:rPr>
        <w:pPrChange w:id="2054" w:author="l han" w:date="2018-09-23T10:22:00Z">
          <w:pPr>
            <w:pStyle w:val="BodyText"/>
            <w:ind w:firstLine="0"/>
          </w:pPr>
        </w:pPrChange>
      </w:pPr>
      <w:ins w:id="2055" w:author="l han" w:date="2018-09-23T12:54:00Z">
        <w:del w:id="2056" w:author="David Chen" w:date="2018-11-10T14:49:00Z">
          <w:r w:rsidRPr="00884AD0" w:rsidDel="00C44703">
            <w:rPr>
              <w:rFonts w:ascii="Times New Roman" w:hAnsi="Times New Roman" w:cs="Times New Roman"/>
              <w:lang w:eastAsia="en-US"/>
              <w:rPrChange w:id="2057" w:author="David Chen" w:date="2018-10-27T18:39:00Z">
                <w:rPr>
                  <w:lang w:eastAsia="en-US"/>
                </w:rPr>
              </w:rPrChange>
            </w:rPr>
            <w:delText>Give the comparison results</w:delText>
          </w:r>
        </w:del>
      </w:ins>
      <w:ins w:id="2058" w:author="David Chen" w:date="2018-11-10T14:49:00Z">
        <w:r w:rsidR="00C44703">
          <w:rPr>
            <w:rFonts w:ascii="Times New Roman" w:hAnsi="Times New Roman" w:cs="Times New Roman"/>
            <w:lang w:eastAsia="en-US"/>
          </w:rPr>
          <w:t xml:space="preserve">For the </w:t>
        </w:r>
      </w:ins>
      <w:ins w:id="2059" w:author="David Chen" w:date="2018-11-10T15:10:00Z">
        <w:r w:rsidR="006B0418">
          <w:rPr>
            <w:rFonts w:ascii="Times New Roman" w:hAnsi="Times New Roman" w:cs="Times New Roman"/>
            <w:lang w:eastAsia="en-US"/>
          </w:rPr>
          <w:t>6</w:t>
        </w:r>
      </w:ins>
      <w:ins w:id="2060" w:author="David Chen" w:date="2018-11-10T15:11:00Z">
        <w:r w:rsidR="006B0418">
          <w:rPr>
            <w:rFonts w:ascii="Times New Roman" w:hAnsi="Times New Roman" w:cs="Times New Roman"/>
            <w:lang w:eastAsia="en-US"/>
          </w:rPr>
          <w:t xml:space="preserve"> different plants, 6 data files were generated for each plant, saved in the corresponding subfolder of the plant. </w:t>
        </w:r>
      </w:ins>
    </w:p>
    <w:p w14:paraId="24407CCD" w14:textId="53050BC2" w:rsidR="006B0418" w:rsidRPr="006B0418" w:rsidRDefault="006B0418" w:rsidP="006B0418">
      <w:pPr>
        <w:rPr>
          <w:ins w:id="2061" w:author="David Chen" w:date="2018-11-10T15:11:00Z"/>
          <w:rFonts w:ascii="Times New Roman" w:hAnsi="Times New Roman" w:cs="Times New Roman"/>
          <w:lang w:eastAsia="en-US"/>
          <w:rPrChange w:id="2062" w:author="David Chen" w:date="2018-11-10T15:11:00Z">
            <w:rPr>
              <w:ins w:id="2063" w:author="David Chen" w:date="2018-11-10T15:11:00Z"/>
              <w:lang w:val="fr-FR"/>
            </w:rPr>
          </w:rPrChange>
        </w:rPr>
        <w:pPrChange w:id="2064" w:author="David Chen" w:date="2018-11-10T15:11:00Z">
          <w:pPr>
            <w:pStyle w:val="ListParagraph"/>
            <w:ind w:left="1080"/>
          </w:pPr>
        </w:pPrChange>
      </w:pPr>
      <w:ins w:id="2065" w:author="David Chen" w:date="2018-11-10T15:11:00Z">
        <w:r w:rsidRPr="006B0418">
          <w:rPr>
            <w:rFonts w:ascii="Times New Roman" w:hAnsi="Times New Roman" w:cs="Times New Roman"/>
            <w:lang w:eastAsia="en-US"/>
            <w:rPrChange w:id="2066" w:author="David Chen" w:date="2018-11-10T15:12:00Z">
              <w:rPr>
                <w:lang w:val="fr-FR"/>
              </w:rPr>
            </w:rPrChange>
          </w:rPr>
          <w:t>Tr</w:t>
        </w:r>
        <w:r w:rsidRPr="006B0418">
          <w:rPr>
            <w:rFonts w:ascii="Times New Roman" w:hAnsi="Times New Roman" w:cs="Times New Roman"/>
            <w:lang w:eastAsia="en-US"/>
            <w:rPrChange w:id="2067" w:author="David Chen" w:date="2018-11-10T15:11:00Z">
              <w:rPr>
                <w:lang w:val="fr-FR"/>
              </w:rPr>
            </w:rPrChange>
          </w:rPr>
          <w:t>ain_</w:t>
        </w:r>
        <w:proofErr w:type="gramStart"/>
        <w:r w:rsidRPr="006B0418">
          <w:rPr>
            <w:rFonts w:ascii="Times New Roman" w:hAnsi="Times New Roman" w:cs="Times New Roman"/>
            <w:lang w:eastAsia="en-US"/>
            <w:rPrChange w:id="2068" w:author="David Chen" w:date="2018-11-10T15:11:00Z">
              <w:rPr>
                <w:lang w:val="fr-FR"/>
              </w:rPr>
            </w:rPrChange>
          </w:rPr>
          <w:t>samples6.h5 :</w:t>
        </w:r>
        <w:proofErr w:type="gramEnd"/>
        <w:r w:rsidRPr="006B0418">
          <w:rPr>
            <w:rFonts w:ascii="Times New Roman" w:hAnsi="Times New Roman" w:cs="Times New Roman"/>
            <w:lang w:eastAsia="en-US"/>
            <w:rPrChange w:id="2069" w:author="David Chen" w:date="2018-11-10T15:11:00Z">
              <w:rPr>
                <w:lang w:val="fr-FR"/>
              </w:rPr>
            </w:rPrChange>
          </w:rPr>
          <w:t xml:space="preserve"> train</w:t>
        </w:r>
      </w:ins>
      <w:ins w:id="2070" w:author="David Chen" w:date="2018-11-10T15:12:00Z">
        <w:r>
          <w:rPr>
            <w:rFonts w:ascii="Times New Roman" w:hAnsi="Times New Roman" w:cs="Times New Roman"/>
            <w:lang w:eastAsia="en-US"/>
          </w:rPr>
          <w:t>ing</w:t>
        </w:r>
      </w:ins>
      <w:ins w:id="2071" w:author="David Chen" w:date="2018-11-10T15:11:00Z">
        <w:r w:rsidRPr="006B0418">
          <w:rPr>
            <w:rFonts w:ascii="Times New Roman" w:hAnsi="Times New Roman" w:cs="Times New Roman"/>
            <w:lang w:eastAsia="en-US"/>
            <w:rPrChange w:id="2072" w:author="David Chen" w:date="2018-11-10T15:11:00Z">
              <w:rPr>
                <w:lang w:val="fr-FR"/>
              </w:rPr>
            </w:rPrChange>
          </w:rPr>
          <w:t xml:space="preserve"> sample data file;</w:t>
        </w:r>
      </w:ins>
    </w:p>
    <w:p w14:paraId="59008C68" w14:textId="51955B65" w:rsidR="006B0418" w:rsidRPr="006B0418" w:rsidRDefault="006B0418" w:rsidP="006B0418">
      <w:pPr>
        <w:rPr>
          <w:ins w:id="2073" w:author="David Chen" w:date="2018-11-10T15:11:00Z"/>
          <w:rFonts w:ascii="Times New Roman" w:hAnsi="Times New Roman" w:cs="Times New Roman"/>
          <w:lang w:eastAsia="en-US"/>
          <w:rPrChange w:id="2074" w:author="David Chen" w:date="2018-11-10T15:11:00Z">
            <w:rPr>
              <w:ins w:id="2075" w:author="David Chen" w:date="2018-11-10T15:11:00Z"/>
            </w:rPr>
          </w:rPrChange>
        </w:rPr>
        <w:pPrChange w:id="2076" w:author="David Chen" w:date="2018-11-10T15:11:00Z">
          <w:pPr>
            <w:pStyle w:val="ListParagraph"/>
            <w:ind w:left="1080"/>
          </w:pPr>
        </w:pPrChange>
      </w:pPr>
      <w:ins w:id="2077" w:author="David Chen" w:date="2018-11-10T15:11:00Z">
        <w:r w:rsidRPr="006B0418">
          <w:rPr>
            <w:rFonts w:ascii="Times New Roman" w:hAnsi="Times New Roman" w:cs="Times New Roman"/>
            <w:lang w:eastAsia="en-US"/>
            <w:rPrChange w:id="2078" w:author="David Chen" w:date="2018-11-10T15:11:00Z">
              <w:rPr/>
            </w:rPrChange>
          </w:rPr>
          <w:t>Test_</w:t>
        </w:r>
        <w:proofErr w:type="gramStart"/>
        <w:r w:rsidRPr="006B0418">
          <w:rPr>
            <w:rFonts w:ascii="Times New Roman" w:hAnsi="Times New Roman" w:cs="Times New Roman"/>
            <w:lang w:eastAsia="en-US"/>
            <w:rPrChange w:id="2079" w:author="David Chen" w:date="2018-11-10T15:11:00Z">
              <w:rPr/>
            </w:rPrChange>
          </w:rPr>
          <w:t>samples6.h5 :</w:t>
        </w:r>
        <w:proofErr w:type="gramEnd"/>
        <w:r w:rsidRPr="006B0418">
          <w:rPr>
            <w:rFonts w:ascii="Times New Roman" w:hAnsi="Times New Roman" w:cs="Times New Roman"/>
            <w:lang w:eastAsia="en-US"/>
            <w:rPrChange w:id="2080" w:author="David Chen" w:date="2018-11-10T15:11:00Z">
              <w:rPr/>
            </w:rPrChange>
          </w:rPr>
          <w:t xml:space="preserve"> test</w:t>
        </w:r>
      </w:ins>
      <w:ins w:id="2081" w:author="David Chen" w:date="2018-11-10T15:12:00Z">
        <w:r>
          <w:rPr>
            <w:rFonts w:ascii="Times New Roman" w:hAnsi="Times New Roman" w:cs="Times New Roman"/>
            <w:lang w:eastAsia="en-US"/>
          </w:rPr>
          <w:t>ing</w:t>
        </w:r>
      </w:ins>
      <w:ins w:id="2082" w:author="David Chen" w:date="2018-11-10T15:11:00Z">
        <w:r w:rsidRPr="006B0418">
          <w:rPr>
            <w:rFonts w:ascii="Times New Roman" w:hAnsi="Times New Roman" w:cs="Times New Roman"/>
            <w:lang w:eastAsia="en-US"/>
            <w:rPrChange w:id="2083" w:author="David Chen" w:date="2018-11-10T15:11:00Z">
              <w:rPr/>
            </w:rPrChange>
          </w:rPr>
          <w:t xml:space="preserve"> sample data file;</w:t>
        </w:r>
      </w:ins>
    </w:p>
    <w:p w14:paraId="05174AA6" w14:textId="69E01D96" w:rsidR="006B0418" w:rsidRPr="006B0418" w:rsidRDefault="006B0418" w:rsidP="006B0418">
      <w:pPr>
        <w:rPr>
          <w:ins w:id="2084" w:author="David Chen" w:date="2018-11-10T15:11:00Z"/>
          <w:rFonts w:ascii="Times New Roman" w:hAnsi="Times New Roman" w:cs="Times New Roman"/>
          <w:lang w:eastAsia="en-US"/>
          <w:rPrChange w:id="2085" w:author="David Chen" w:date="2018-11-10T15:11:00Z">
            <w:rPr>
              <w:ins w:id="2086" w:author="David Chen" w:date="2018-11-10T15:11:00Z"/>
            </w:rPr>
          </w:rPrChange>
        </w:rPr>
        <w:pPrChange w:id="2087" w:author="David Chen" w:date="2018-11-10T15:11:00Z">
          <w:pPr>
            <w:pStyle w:val="ListParagraph"/>
            <w:ind w:left="1080"/>
          </w:pPr>
        </w:pPrChange>
      </w:pPr>
      <w:ins w:id="2088" w:author="David Chen" w:date="2018-11-10T15:11:00Z">
        <w:r w:rsidRPr="006B0418">
          <w:rPr>
            <w:rFonts w:ascii="Times New Roman" w:hAnsi="Times New Roman" w:cs="Times New Roman"/>
            <w:lang w:eastAsia="en-US"/>
            <w:rPrChange w:id="2089" w:author="David Chen" w:date="2018-11-10T15:11:00Z">
              <w:rPr/>
            </w:rPrChange>
          </w:rPr>
          <w:t>Train_features6.h5: train</w:t>
        </w:r>
      </w:ins>
      <w:ins w:id="2090" w:author="David Chen" w:date="2018-11-10T15:12:00Z">
        <w:r>
          <w:rPr>
            <w:rFonts w:ascii="Times New Roman" w:hAnsi="Times New Roman" w:cs="Times New Roman"/>
            <w:lang w:eastAsia="en-US"/>
          </w:rPr>
          <w:t>ing</w:t>
        </w:r>
      </w:ins>
      <w:ins w:id="2091" w:author="David Chen" w:date="2018-11-10T15:11:00Z">
        <w:r w:rsidRPr="006B0418">
          <w:rPr>
            <w:rFonts w:ascii="Times New Roman" w:hAnsi="Times New Roman" w:cs="Times New Roman"/>
            <w:lang w:eastAsia="en-US"/>
            <w:rPrChange w:id="2092" w:author="David Chen" w:date="2018-11-10T15:11:00Z">
              <w:rPr/>
            </w:rPrChange>
          </w:rPr>
          <w:t xml:space="preserve"> features data file;</w:t>
        </w:r>
      </w:ins>
    </w:p>
    <w:p w14:paraId="6997861D" w14:textId="55DBF2E9" w:rsidR="006B0418" w:rsidRPr="006B0418" w:rsidRDefault="006B0418" w:rsidP="006B0418">
      <w:pPr>
        <w:rPr>
          <w:ins w:id="2093" w:author="David Chen" w:date="2018-11-10T15:11:00Z"/>
          <w:rFonts w:ascii="Times New Roman" w:hAnsi="Times New Roman" w:cs="Times New Roman"/>
          <w:lang w:eastAsia="en-US"/>
          <w:rPrChange w:id="2094" w:author="David Chen" w:date="2018-11-10T15:11:00Z">
            <w:rPr>
              <w:ins w:id="2095" w:author="David Chen" w:date="2018-11-10T15:11:00Z"/>
            </w:rPr>
          </w:rPrChange>
        </w:rPr>
        <w:pPrChange w:id="2096" w:author="David Chen" w:date="2018-11-10T15:11:00Z">
          <w:pPr>
            <w:pStyle w:val="ListParagraph"/>
            <w:ind w:left="1080"/>
          </w:pPr>
        </w:pPrChange>
      </w:pPr>
      <w:ins w:id="2097" w:author="David Chen" w:date="2018-11-10T15:11:00Z">
        <w:r w:rsidRPr="006B0418">
          <w:rPr>
            <w:rFonts w:ascii="Times New Roman" w:hAnsi="Times New Roman" w:cs="Times New Roman"/>
            <w:lang w:eastAsia="en-US"/>
            <w:rPrChange w:id="2098" w:author="David Chen" w:date="2018-11-10T15:11:00Z">
              <w:rPr/>
            </w:rPrChange>
          </w:rPr>
          <w:t>Test_</w:t>
        </w:r>
        <w:proofErr w:type="gramStart"/>
        <w:r w:rsidRPr="006B0418">
          <w:rPr>
            <w:rFonts w:ascii="Times New Roman" w:hAnsi="Times New Roman" w:cs="Times New Roman"/>
            <w:lang w:eastAsia="en-US"/>
            <w:rPrChange w:id="2099" w:author="David Chen" w:date="2018-11-10T15:11:00Z">
              <w:rPr/>
            </w:rPrChange>
          </w:rPr>
          <w:t>features6.h5 :</w:t>
        </w:r>
        <w:proofErr w:type="gramEnd"/>
        <w:r w:rsidRPr="006B0418">
          <w:rPr>
            <w:rFonts w:ascii="Times New Roman" w:hAnsi="Times New Roman" w:cs="Times New Roman"/>
            <w:lang w:eastAsia="en-US"/>
            <w:rPrChange w:id="2100" w:author="David Chen" w:date="2018-11-10T15:11:00Z">
              <w:rPr/>
            </w:rPrChange>
          </w:rPr>
          <w:t xml:space="preserve"> test</w:t>
        </w:r>
      </w:ins>
      <w:ins w:id="2101" w:author="David Chen" w:date="2018-11-10T15:12:00Z">
        <w:r>
          <w:rPr>
            <w:rFonts w:ascii="Times New Roman" w:hAnsi="Times New Roman" w:cs="Times New Roman"/>
            <w:lang w:eastAsia="en-US"/>
          </w:rPr>
          <w:t>ing</w:t>
        </w:r>
      </w:ins>
      <w:ins w:id="2102" w:author="David Chen" w:date="2018-11-10T15:11:00Z">
        <w:r w:rsidRPr="006B0418">
          <w:rPr>
            <w:rFonts w:ascii="Times New Roman" w:hAnsi="Times New Roman" w:cs="Times New Roman"/>
            <w:lang w:eastAsia="en-US"/>
            <w:rPrChange w:id="2103" w:author="David Chen" w:date="2018-11-10T15:11:00Z">
              <w:rPr/>
            </w:rPrChange>
          </w:rPr>
          <w:t xml:space="preserve"> features data file;</w:t>
        </w:r>
      </w:ins>
    </w:p>
    <w:p w14:paraId="7500EF22" w14:textId="77777777" w:rsidR="006B0418" w:rsidRPr="006B0418" w:rsidRDefault="006B0418" w:rsidP="006B0418">
      <w:pPr>
        <w:rPr>
          <w:ins w:id="2104" w:author="David Chen" w:date="2018-11-10T15:11:00Z"/>
          <w:rFonts w:ascii="Times New Roman" w:hAnsi="Times New Roman" w:cs="Times New Roman"/>
          <w:lang w:eastAsia="en-US"/>
          <w:rPrChange w:id="2105" w:author="David Chen" w:date="2018-11-10T15:11:00Z">
            <w:rPr>
              <w:ins w:id="2106" w:author="David Chen" w:date="2018-11-10T15:11:00Z"/>
            </w:rPr>
          </w:rPrChange>
        </w:rPr>
        <w:pPrChange w:id="2107" w:author="David Chen" w:date="2018-11-10T15:11:00Z">
          <w:pPr>
            <w:pStyle w:val="ListParagraph"/>
            <w:ind w:left="1080"/>
          </w:pPr>
        </w:pPrChange>
      </w:pPr>
      <w:proofErr w:type="spellStart"/>
      <w:ins w:id="2108" w:author="David Chen" w:date="2018-11-10T15:11:00Z">
        <w:r w:rsidRPr="006B0418">
          <w:rPr>
            <w:rFonts w:ascii="Times New Roman" w:hAnsi="Times New Roman" w:cs="Times New Roman"/>
            <w:lang w:eastAsia="en-US"/>
            <w:rPrChange w:id="2109" w:author="David Chen" w:date="2018-11-10T15:11:00Z">
              <w:rPr/>
            </w:rPrChange>
          </w:rPr>
          <w:t>Train_model</w:t>
        </w:r>
        <w:proofErr w:type="spellEnd"/>
        <w:r w:rsidRPr="006B0418">
          <w:rPr>
            <w:rFonts w:ascii="Times New Roman" w:hAnsi="Times New Roman" w:cs="Times New Roman"/>
            <w:lang w:eastAsia="en-US"/>
            <w:rPrChange w:id="2110" w:author="David Chen" w:date="2018-11-10T15:11:00Z">
              <w:rPr/>
            </w:rPrChange>
          </w:rPr>
          <w:t>: trained classifier file;</w:t>
        </w:r>
      </w:ins>
    </w:p>
    <w:p w14:paraId="3FE2DB12" w14:textId="77777777" w:rsidR="006B0418" w:rsidRDefault="006B0418" w:rsidP="006B0418">
      <w:pPr>
        <w:rPr>
          <w:ins w:id="2111" w:author="David Chen" w:date="2018-11-10T15:12:00Z"/>
          <w:rFonts w:ascii="Times New Roman" w:hAnsi="Times New Roman" w:cs="Times New Roman"/>
          <w:lang w:eastAsia="en-US"/>
        </w:rPr>
        <w:pPrChange w:id="2112" w:author="David Chen" w:date="2018-11-10T15:11:00Z">
          <w:pPr>
            <w:pStyle w:val="ListParagraph"/>
            <w:ind w:left="1080"/>
          </w:pPr>
        </w:pPrChange>
      </w:pPr>
      <w:proofErr w:type="spellStart"/>
      <w:ins w:id="2113" w:author="David Chen" w:date="2018-11-10T15:11:00Z">
        <w:r w:rsidRPr="006B0418">
          <w:rPr>
            <w:rFonts w:ascii="Times New Roman" w:hAnsi="Times New Roman" w:cs="Times New Roman"/>
            <w:lang w:eastAsia="en-US"/>
            <w:rPrChange w:id="2114" w:author="David Chen" w:date="2018-11-10T15:11:00Z">
              <w:rPr/>
            </w:rPrChange>
          </w:rPr>
          <w:t>Train_scaler</w:t>
        </w:r>
        <w:proofErr w:type="spellEnd"/>
        <w:r w:rsidRPr="006B0418">
          <w:rPr>
            <w:rFonts w:ascii="Times New Roman" w:hAnsi="Times New Roman" w:cs="Times New Roman"/>
            <w:lang w:eastAsia="en-US"/>
            <w:rPrChange w:id="2115" w:author="David Chen" w:date="2018-11-10T15:11:00Z">
              <w:rPr/>
            </w:rPrChange>
          </w:rPr>
          <w:t>: trained scaler file.</w:t>
        </w:r>
      </w:ins>
    </w:p>
    <w:p w14:paraId="7202B24D" w14:textId="5713B129" w:rsidR="006B0418" w:rsidRDefault="00481D5B" w:rsidP="006B0418">
      <w:pPr>
        <w:rPr>
          <w:ins w:id="2116" w:author="David Chen" w:date="2018-11-10T15:38:00Z"/>
          <w:rFonts w:ascii="Times New Roman" w:hAnsi="Times New Roman" w:cs="Times New Roman"/>
          <w:lang w:eastAsia="en-US"/>
        </w:rPr>
        <w:pPrChange w:id="2117" w:author="David Chen" w:date="2018-11-10T15:11:00Z">
          <w:pPr>
            <w:pStyle w:val="ListParagraph"/>
            <w:ind w:left="1080"/>
          </w:pPr>
        </w:pPrChange>
      </w:pPr>
      <w:ins w:id="2118" w:author="David Chen" w:date="2018-11-10T15:33:00Z">
        <w:r>
          <w:rPr>
            <w:rFonts w:ascii="Times New Roman" w:hAnsi="Times New Roman" w:cs="Times New Roman"/>
            <w:lang w:eastAsia="en-US"/>
          </w:rPr>
          <w:t>Running</w:t>
        </w:r>
        <w:r w:rsidR="00790148">
          <w:rPr>
            <w:rFonts w:ascii="Times New Roman" w:hAnsi="Times New Roman" w:cs="Times New Roman"/>
            <w:lang w:eastAsia="en-US"/>
          </w:rPr>
          <w:t xml:space="preserve"> </w:t>
        </w:r>
      </w:ins>
      <w:ins w:id="2119" w:author="David Chen" w:date="2018-11-10T15:38:00Z">
        <w:r w:rsidR="00790148">
          <w:rPr>
            <w:rFonts w:ascii="Times New Roman" w:hAnsi="Times New Roman" w:cs="Times New Roman"/>
            <w:lang w:eastAsia="en-US"/>
          </w:rPr>
          <w:t xml:space="preserve">results </w:t>
        </w:r>
        <w:proofErr w:type="gramStart"/>
        <w:r w:rsidR="00790148">
          <w:rPr>
            <w:rFonts w:ascii="Times New Roman" w:hAnsi="Times New Roman" w:cs="Times New Roman"/>
            <w:lang w:eastAsia="en-US"/>
          </w:rPr>
          <w:t>(</w:t>
        </w:r>
      </w:ins>
      <w:ins w:id="2120" w:author="David Chen" w:date="2018-11-10T15:33:00Z">
        <w:r w:rsidR="00790148">
          <w:rPr>
            <w:rFonts w:ascii="Times New Roman" w:hAnsi="Times New Roman" w:cs="Times New Roman"/>
            <w:lang w:eastAsia="en-US"/>
          </w:rPr>
          <w:t xml:space="preserve"> test</w:t>
        </w:r>
        <w:proofErr w:type="gramEnd"/>
        <w:r w:rsidR="00790148">
          <w:rPr>
            <w:rFonts w:ascii="Times New Roman" w:hAnsi="Times New Roman" w:cs="Times New Roman"/>
            <w:lang w:eastAsia="en-US"/>
          </w:rPr>
          <w:t xml:space="preserve"> size=0.2)</w:t>
        </w:r>
      </w:ins>
    </w:p>
    <w:p w14:paraId="298063DD" w14:textId="3D83D354" w:rsidR="00790148" w:rsidRDefault="00790148" w:rsidP="006B0418">
      <w:pPr>
        <w:rPr>
          <w:ins w:id="2121" w:author="David Chen" w:date="2018-11-10T15:38:00Z"/>
          <w:rFonts w:ascii="Times New Roman" w:hAnsi="Times New Roman" w:cs="Times New Roman"/>
          <w:u w:val="single"/>
          <w:lang w:eastAsia="en-US"/>
        </w:rPr>
        <w:pPrChange w:id="2122" w:author="David Chen" w:date="2018-11-10T15:11:00Z">
          <w:pPr>
            <w:pStyle w:val="ListParagraph"/>
            <w:ind w:left="1080"/>
          </w:pPr>
        </w:pPrChange>
      </w:pPr>
      <w:ins w:id="2123" w:author="David Chen" w:date="2018-11-10T15:38:00Z">
        <w:r w:rsidRPr="00790148">
          <w:rPr>
            <w:rFonts w:ascii="Times New Roman" w:hAnsi="Times New Roman" w:cs="Times New Roman"/>
            <w:u w:val="single"/>
            <w:lang w:eastAsia="en-US"/>
            <w:rPrChange w:id="2124" w:author="David Chen" w:date="2018-11-10T15:38:00Z">
              <w:rPr>
                <w:rFonts w:ascii="Times New Roman" w:hAnsi="Times New Roman" w:cs="Times New Roman"/>
                <w:lang w:eastAsia="en-US"/>
              </w:rPr>
            </w:rPrChange>
          </w:rPr>
          <w:t>Corn</w:t>
        </w:r>
      </w:ins>
    </w:p>
    <w:p w14:paraId="0302FA14" w14:textId="77777777" w:rsidR="006B0418" w:rsidRPr="00B21172" w:rsidRDefault="006B0418">
      <w:pPr>
        <w:rPr>
          <w:ins w:id="2125" w:author="l han" w:date="2018-09-23T12:54:00Z"/>
          <w:lang w:eastAsia="en-US"/>
        </w:rPr>
        <w:pPrChange w:id="2126" w:author="l han" w:date="2018-09-23T10:22:00Z">
          <w:pPr>
            <w:pStyle w:val="BodyText"/>
            <w:ind w:firstLine="0"/>
          </w:pPr>
        </w:pPrChange>
      </w:pPr>
    </w:p>
    <w:p w14:paraId="1837A23D" w14:textId="1C9FE182" w:rsidR="00F8455C" w:rsidRPr="00884AD0" w:rsidRDefault="00E7650C">
      <w:pPr>
        <w:pStyle w:val="Heading1"/>
        <w:ind w:firstLine="0"/>
        <w:rPr>
          <w:ins w:id="2127" w:author="l han" w:date="2018-09-23T12:54:00Z"/>
          <w:lang w:val="en-GB"/>
          <w:rPrChange w:id="2128" w:author="David Chen" w:date="2018-10-27T18:39:00Z">
            <w:rPr>
              <w:ins w:id="2129" w:author="l han" w:date="2018-09-23T12:54:00Z"/>
            </w:rPr>
          </w:rPrChange>
        </w:rPr>
        <w:pPrChange w:id="2130" w:author="l han" w:date="2018-09-23T12:54:00Z">
          <w:pPr>
            <w:pStyle w:val="BodyText"/>
            <w:ind w:firstLine="0"/>
          </w:pPr>
        </w:pPrChange>
      </w:pPr>
      <w:ins w:id="2131" w:author="l han" w:date="2018-09-23T12:54:00Z">
        <w:r w:rsidRPr="00884AD0">
          <w:rPr>
            <w:lang w:val="en-GB"/>
            <w:rPrChange w:id="2132" w:author="David Chen" w:date="2018-10-27T18:39:00Z">
              <w:rPr>
                <w:smallCaps/>
              </w:rPr>
            </w:rPrChange>
          </w:rPr>
          <w:t xml:space="preserve">Conclusion </w:t>
        </w:r>
      </w:ins>
    </w:p>
    <w:p w14:paraId="2957C44B" w14:textId="093FFB25" w:rsidR="00F8455C" w:rsidRPr="00B21172" w:rsidRDefault="00F8455C">
      <w:pPr>
        <w:rPr>
          <w:ins w:id="2133" w:author="l han" w:date="2018-09-23T12:54:00Z"/>
          <w:lang w:eastAsia="en-US"/>
        </w:rPr>
        <w:pPrChange w:id="2134" w:author="l han" w:date="2018-09-23T10:22:00Z">
          <w:pPr>
            <w:pStyle w:val="BodyText"/>
            <w:ind w:firstLine="0"/>
          </w:pPr>
        </w:pPrChange>
      </w:pPr>
    </w:p>
    <w:p w14:paraId="6A09EEC8" w14:textId="5D635A00" w:rsidR="00A8236E" w:rsidRPr="00B21172" w:rsidRDefault="00E7650C">
      <w:pPr>
        <w:rPr>
          <w:ins w:id="2135" w:author="l han" w:date="2018-09-23T12:55:00Z"/>
          <w:lang w:eastAsia="en-US"/>
        </w:rPr>
        <w:pPrChange w:id="2136" w:author="l han" w:date="2018-09-23T10:22:00Z">
          <w:pPr>
            <w:pStyle w:val="BodyText"/>
            <w:ind w:firstLine="0"/>
          </w:pPr>
        </w:pPrChange>
      </w:pPr>
      <w:ins w:id="2137" w:author="l han" w:date="2018-09-23T12:55:00Z">
        <w:r w:rsidRPr="00884AD0">
          <w:rPr>
            <w:rFonts w:ascii="Times New Roman" w:hAnsi="Times New Roman" w:cs="Times New Roman"/>
            <w:lang w:eastAsia="en-US"/>
            <w:rPrChange w:id="2138" w:author="David Chen" w:date="2018-10-27T18:39:00Z">
              <w:rPr>
                <w:lang w:eastAsia="en-US"/>
              </w:rPr>
            </w:rPrChange>
          </w:rPr>
          <w:lastRenderedPageBreak/>
          <w:t xml:space="preserve">Here you conclude your work. It is basically to reinforce what you have done and how you did in the </w:t>
        </w:r>
        <w:proofErr w:type="gramStart"/>
        <w:r w:rsidRPr="00884AD0">
          <w:rPr>
            <w:rFonts w:ascii="Times New Roman" w:hAnsi="Times New Roman" w:cs="Times New Roman"/>
            <w:lang w:eastAsia="en-US"/>
            <w:rPrChange w:id="2139" w:author="David Chen" w:date="2018-10-27T18:39:00Z">
              <w:rPr>
                <w:lang w:eastAsia="en-US"/>
              </w:rPr>
            </w:rPrChange>
          </w:rPr>
          <w:t>earlier</w:t>
        </w:r>
        <w:proofErr w:type="gramEnd"/>
        <w:r w:rsidRPr="00884AD0">
          <w:rPr>
            <w:rFonts w:ascii="Times New Roman" w:hAnsi="Times New Roman" w:cs="Times New Roman"/>
            <w:lang w:eastAsia="en-US"/>
            <w:rPrChange w:id="2140" w:author="David Chen" w:date="2018-10-27T18:39:00Z">
              <w:rPr>
                <w:lang w:eastAsia="en-US"/>
              </w:rPr>
            </w:rPrChange>
          </w:rPr>
          <w:t xml:space="preserve"> section in a concise way</w:t>
        </w:r>
        <w:r w:rsidR="00AF5171" w:rsidRPr="00884AD0">
          <w:rPr>
            <w:rFonts w:ascii="Times New Roman" w:hAnsi="Times New Roman" w:cs="Times New Roman"/>
            <w:lang w:eastAsia="en-US"/>
            <w:rPrChange w:id="2141" w:author="David Chen" w:date="2018-10-27T18:39:00Z">
              <w:rPr>
                <w:lang w:eastAsia="en-US"/>
              </w:rPr>
            </w:rPrChange>
          </w:rPr>
          <w:t xml:space="preserve">.  </w:t>
        </w:r>
      </w:ins>
    </w:p>
    <w:p w14:paraId="5C64374C" w14:textId="0080EDBC" w:rsidR="00A43253" w:rsidRPr="00DF5132" w:rsidRDefault="00A43253">
      <w:pPr>
        <w:rPr>
          <w:ins w:id="2142" w:author="l han" w:date="2018-09-23T12:55:00Z"/>
          <w:lang w:eastAsia="en-US"/>
        </w:rPr>
        <w:pPrChange w:id="2143" w:author="l han" w:date="2018-09-23T10:22:00Z">
          <w:pPr>
            <w:pStyle w:val="BodyText"/>
            <w:ind w:firstLine="0"/>
          </w:pPr>
        </w:pPrChange>
      </w:pPr>
    </w:p>
    <w:p w14:paraId="0BAA4E1B" w14:textId="465A457F" w:rsidR="00A43253" w:rsidRPr="00DE4C5A" w:rsidRDefault="00A43253">
      <w:pPr>
        <w:rPr>
          <w:ins w:id="2144" w:author="l han" w:date="2018-09-23T12:55:00Z"/>
          <w:lang w:eastAsia="en-US"/>
        </w:rPr>
        <w:pPrChange w:id="2145" w:author="l han" w:date="2018-09-23T10:22:00Z">
          <w:pPr>
            <w:pStyle w:val="BodyText"/>
            <w:ind w:firstLine="0"/>
          </w:pPr>
        </w:pPrChange>
      </w:pPr>
    </w:p>
    <w:p w14:paraId="1F832014" w14:textId="002C069E" w:rsidR="00A43253" w:rsidRPr="00B21172" w:rsidRDefault="00A43253">
      <w:pPr>
        <w:rPr>
          <w:ins w:id="2146" w:author="l han" w:date="2018-09-23T12:55:00Z"/>
          <w:lang w:eastAsia="en-US"/>
        </w:rPr>
        <w:pPrChange w:id="2147" w:author="l han" w:date="2018-09-23T10:22:00Z">
          <w:pPr>
            <w:pStyle w:val="BodyText"/>
            <w:ind w:firstLine="0"/>
          </w:pPr>
        </w:pPrChange>
      </w:pPr>
      <w:ins w:id="2148" w:author="l han" w:date="2018-09-23T12:55:00Z">
        <w:r w:rsidRPr="00884AD0">
          <w:rPr>
            <w:rFonts w:ascii="Times New Roman" w:hAnsi="Times New Roman" w:cs="Times New Roman"/>
            <w:lang w:eastAsia="en-US"/>
            <w:rPrChange w:id="2149" w:author="David Chen" w:date="2018-10-27T18:39:00Z">
              <w:rPr>
                <w:lang w:eastAsia="en-US"/>
              </w:rPr>
            </w:rPrChange>
          </w:rPr>
          <w:t>References:</w:t>
        </w:r>
      </w:ins>
    </w:p>
    <w:p w14:paraId="4A56D4BC" w14:textId="29DF8E7A" w:rsidR="00A43253" w:rsidRPr="00B21172" w:rsidRDefault="00BD0FE0">
      <w:pPr>
        <w:rPr>
          <w:ins w:id="2150" w:author="l han" w:date="2018-09-23T16:44:00Z"/>
          <w:lang w:eastAsia="en-US"/>
        </w:rPr>
        <w:pPrChange w:id="2151" w:author="l han" w:date="2018-09-23T10:22:00Z">
          <w:pPr>
            <w:pStyle w:val="BodyText"/>
            <w:ind w:firstLine="0"/>
          </w:pPr>
        </w:pPrChange>
      </w:pPr>
      <w:ins w:id="2152" w:author="l han" w:date="2018-09-23T16:44:00Z">
        <w:r w:rsidRPr="00884AD0">
          <w:rPr>
            <w:rFonts w:ascii="Times New Roman" w:hAnsi="Times New Roman" w:cs="Times New Roman"/>
            <w:lang w:eastAsia="en-US"/>
            <w:rPrChange w:id="2153" w:author="David Chen" w:date="2018-10-27T18:39:00Z">
              <w:rPr>
                <w:lang w:eastAsia="en-US"/>
              </w:rPr>
            </w:rPrChange>
          </w:rPr>
          <w:t xml:space="preserve">[1] </w:t>
        </w:r>
        <w:proofErr w:type="spellStart"/>
        <w:proofErr w:type="gramStart"/>
        <w:r w:rsidRPr="00884AD0">
          <w:rPr>
            <w:rFonts w:ascii="Times New Roman" w:hAnsi="Times New Roman" w:cs="Times New Roman"/>
            <w:lang w:eastAsia="en-US"/>
            <w:rPrChange w:id="2154" w:author="David Chen" w:date="2018-10-27T18:39:00Z">
              <w:rPr>
                <w:lang w:eastAsia="en-US"/>
              </w:rPr>
            </w:rPrChange>
          </w:rPr>
          <w:t>xxxx</w:t>
        </w:r>
        <w:proofErr w:type="spellEnd"/>
        <w:proofErr w:type="gramEnd"/>
      </w:ins>
    </w:p>
    <w:p w14:paraId="46B28DAB" w14:textId="4DFFF8E7" w:rsidR="00BD0FE0" w:rsidRPr="00DF5132" w:rsidRDefault="00BD0FE0">
      <w:pPr>
        <w:rPr>
          <w:ins w:id="2155" w:author="l han" w:date="2018-09-23T12:54:00Z"/>
          <w:lang w:eastAsia="en-US"/>
        </w:rPr>
        <w:pPrChange w:id="2156" w:author="l han" w:date="2018-09-23T10:22:00Z">
          <w:pPr>
            <w:pStyle w:val="BodyText"/>
            <w:ind w:firstLine="0"/>
          </w:pPr>
        </w:pPrChange>
      </w:pPr>
    </w:p>
    <w:p w14:paraId="1A1A566F" w14:textId="77777777" w:rsidR="00A8236E" w:rsidRPr="00DE4C5A" w:rsidRDefault="00A8236E">
      <w:pPr>
        <w:rPr>
          <w:ins w:id="2157" w:author="l han" w:date="2018-09-23T12:49:00Z"/>
          <w:lang w:eastAsia="en-US"/>
        </w:rPr>
        <w:pPrChange w:id="2158" w:author="l han" w:date="2018-09-23T10:22:00Z">
          <w:pPr>
            <w:pStyle w:val="BodyText"/>
            <w:ind w:firstLine="0"/>
          </w:pPr>
        </w:pPrChange>
      </w:pPr>
    </w:p>
    <w:p w14:paraId="0A500A6E" w14:textId="77777777" w:rsidR="005963A6" w:rsidRPr="000C4271" w:rsidRDefault="005963A6">
      <w:pPr>
        <w:rPr>
          <w:ins w:id="2159" w:author="l han" w:date="2018-09-23T12:48:00Z"/>
          <w:lang w:eastAsia="en-US"/>
        </w:rPr>
        <w:pPrChange w:id="2160" w:author="l han" w:date="2018-09-23T10:22:00Z">
          <w:pPr>
            <w:pStyle w:val="BodyText"/>
            <w:ind w:firstLine="0"/>
          </w:pPr>
        </w:pPrChange>
      </w:pPr>
    </w:p>
    <w:p w14:paraId="09938AE3" w14:textId="77777777" w:rsidR="00DB7F5E" w:rsidRPr="009F625D" w:rsidRDefault="00DB7F5E">
      <w:pPr>
        <w:rPr>
          <w:ins w:id="2161" w:author="l han" w:date="2018-09-23T12:33:00Z"/>
          <w:lang w:eastAsia="en-US"/>
        </w:rPr>
        <w:pPrChange w:id="2162" w:author="l han" w:date="2018-09-23T10:22:00Z">
          <w:pPr>
            <w:pStyle w:val="BodyText"/>
            <w:ind w:firstLine="0"/>
          </w:pPr>
        </w:pPrChange>
      </w:pPr>
    </w:p>
    <w:p w14:paraId="7A7EE64C" w14:textId="77777777" w:rsidR="00173AFA" w:rsidRPr="00607766" w:rsidRDefault="00173AFA">
      <w:pPr>
        <w:rPr>
          <w:ins w:id="2163" w:author="l han" w:date="2018-09-23T12:32:00Z"/>
          <w:lang w:eastAsia="en-US"/>
        </w:rPr>
        <w:pPrChange w:id="2164" w:author="l han" w:date="2018-09-23T10:22:00Z">
          <w:pPr>
            <w:pStyle w:val="BodyText"/>
            <w:ind w:firstLine="0"/>
          </w:pPr>
        </w:pPrChange>
      </w:pPr>
    </w:p>
    <w:p w14:paraId="0A03D8A3" w14:textId="77777777" w:rsidR="002E569C" w:rsidRPr="001E74AE" w:rsidRDefault="002E569C">
      <w:pPr>
        <w:rPr>
          <w:ins w:id="2165" w:author="l han" w:date="2018-09-23T12:21:00Z"/>
          <w:lang w:eastAsia="en-US"/>
        </w:rPr>
        <w:pPrChange w:id="2166" w:author="l han" w:date="2018-09-23T10:22:00Z">
          <w:pPr>
            <w:pStyle w:val="BodyText"/>
            <w:ind w:firstLine="0"/>
          </w:pPr>
        </w:pPrChange>
      </w:pPr>
    </w:p>
    <w:p w14:paraId="6FFADDF4" w14:textId="77777777" w:rsidR="00277E57" w:rsidRPr="00B87AE8" w:rsidRDefault="00277E57">
      <w:pPr>
        <w:rPr>
          <w:ins w:id="2167" w:author="l han" w:date="2018-09-23T12:06:00Z"/>
          <w:lang w:eastAsia="en-US"/>
        </w:rPr>
        <w:pPrChange w:id="2168" w:author="l han" w:date="2018-09-23T10:22:00Z">
          <w:pPr>
            <w:pStyle w:val="BodyText"/>
            <w:ind w:firstLine="0"/>
          </w:pPr>
        </w:pPrChange>
      </w:pPr>
    </w:p>
    <w:p w14:paraId="570557E3" w14:textId="67A28C08" w:rsidR="00D264C5" w:rsidRPr="00884AD0" w:rsidRDefault="00FB574C">
      <w:pPr>
        <w:rPr>
          <w:lang w:eastAsia="en-US"/>
          <w:rPrChange w:id="2169" w:author="David Chen" w:date="2018-10-27T18:39:00Z">
            <w:rPr>
              <w:sz w:val="24"/>
              <w:szCs w:val="24"/>
              <w:lang w:val="en-GB"/>
            </w:rPr>
          </w:rPrChange>
        </w:rPr>
        <w:pPrChange w:id="2170" w:author="l han" w:date="2018-09-23T10:22:00Z">
          <w:pPr>
            <w:pStyle w:val="BodyText"/>
            <w:ind w:firstLine="0"/>
          </w:pPr>
        </w:pPrChange>
      </w:pPr>
      <w:ins w:id="2171" w:author="l han" w:date="2018-09-23T12:03:00Z">
        <w:r w:rsidRPr="00884AD0">
          <w:rPr>
            <w:rFonts w:ascii="Times New Roman" w:hAnsi="Times New Roman" w:cs="Times New Roman"/>
            <w:lang w:eastAsia="en-US"/>
            <w:rPrChange w:id="2172" w:author="David Chen" w:date="2018-10-27T18:39:00Z">
              <w:rPr>
                <w:lang w:eastAsia="en-US"/>
              </w:rPr>
            </w:rPrChange>
          </w:rPr>
          <w:t xml:space="preserve"> </w:t>
        </w:r>
      </w:ins>
      <w:r w:rsidR="00D264C5" w:rsidRPr="00884AD0">
        <w:rPr>
          <w:rFonts w:ascii="Times New Roman" w:hAnsi="Times New Roman" w:cs="Times New Roman"/>
          <w:lang w:eastAsia="en-US"/>
          <w:rPrChange w:id="2173" w:author="David Chen" w:date="2018-10-27T18:39:00Z">
            <w:rPr>
              <w:sz w:val="24"/>
              <w:szCs w:val="24"/>
            </w:rPr>
          </w:rPrChange>
        </w:rPr>
        <w:t xml:space="preserve"> </w:t>
      </w:r>
      <w:commentRangeStart w:id="2174"/>
      <w:r w:rsidR="00D264C5" w:rsidRPr="00884AD0">
        <w:rPr>
          <w:rFonts w:ascii="Times New Roman" w:hAnsi="Times New Roman" w:cs="Times New Roman"/>
          <w:lang w:eastAsia="en-US"/>
          <w:rPrChange w:id="2175" w:author="David Chen" w:date="2018-10-27T18:39:00Z">
            <w:rPr>
              <w:sz w:val="24"/>
              <w:szCs w:val="24"/>
            </w:rPr>
          </w:rPrChange>
        </w:rPr>
        <w:t>It’s important to recognise crop disease as one outbreak could lead to many people either emigrating away from a country, or dying from starvation. This is hugely harmful to any country. An example would be the disease named “late blight”. This disease is responsible for destroying more than half of the tomato crop in the United States. It is also famous for causing the Great Famine in Ireland in the mid-19th century.</w:t>
      </w:r>
      <w:r w:rsidR="00FC6764" w:rsidRPr="00884AD0">
        <w:rPr>
          <w:rFonts w:ascii="Times New Roman" w:hAnsi="Times New Roman" w:cs="Times New Roman"/>
          <w:lang w:eastAsia="en-US"/>
          <w:rPrChange w:id="2176" w:author="David Chen" w:date="2018-10-27T18:39:00Z">
            <w:rPr>
              <w:sz w:val="24"/>
              <w:szCs w:val="24"/>
            </w:rPr>
          </w:rPrChange>
        </w:rPr>
        <w:t xml:space="preserve"> This can also happen for many other diseases, as crop diseases are not limited to blight. Pathogens consisting of</w:t>
      </w:r>
      <w:r w:rsidR="001E7258" w:rsidRPr="00884AD0">
        <w:rPr>
          <w:rFonts w:ascii="Times New Roman" w:hAnsi="Times New Roman" w:cs="Times New Roman"/>
          <w:lang w:eastAsia="en-US"/>
          <w:rPrChange w:id="2177" w:author="David Chen" w:date="2018-10-27T18:39:00Z">
            <w:rPr>
              <w:sz w:val="24"/>
              <w:szCs w:val="24"/>
            </w:rPr>
          </w:rPrChange>
        </w:rPr>
        <w:t xml:space="preserve"> much fungi, virus, and bacteria can all infect any parts of a plant. </w:t>
      </w:r>
      <w:commentRangeEnd w:id="2174"/>
      <w:r w:rsidR="00B23826" w:rsidRPr="00B21172">
        <w:rPr>
          <w:rStyle w:val="CommentReference"/>
        </w:rPr>
        <w:commentReference w:id="2174"/>
      </w:r>
      <w:r w:rsidR="001E7258" w:rsidRPr="00884AD0">
        <w:rPr>
          <w:rFonts w:ascii="Times New Roman" w:hAnsi="Times New Roman" w:cs="Times New Roman"/>
          <w:lang w:eastAsia="en-US"/>
          <w:rPrChange w:id="2178" w:author="David Chen" w:date="2018-10-27T18:39:00Z">
            <w:rPr>
              <w:sz w:val="24"/>
              <w:szCs w:val="24"/>
            </w:rPr>
          </w:rPrChange>
        </w:rPr>
        <w:t xml:space="preserve">These infections and diseases may also be highly contagious, which can devastate an entire crop field incredibly fast. </w:t>
      </w:r>
      <w:r w:rsidR="00FD4D5C" w:rsidRPr="00884AD0">
        <w:rPr>
          <w:rFonts w:ascii="Times New Roman" w:hAnsi="Times New Roman" w:cs="Times New Roman"/>
          <w:lang w:eastAsia="en-US"/>
          <w:rPrChange w:id="2179" w:author="David Chen" w:date="2018-10-27T18:39:00Z">
            <w:rPr>
              <w:sz w:val="24"/>
              <w:szCs w:val="24"/>
            </w:rPr>
          </w:rPrChange>
        </w:rPr>
        <w:t xml:space="preserve">The use of pattern recognition itself when examining the crops are currently being looked at in a number of different settings, like identifying weeds, and discolouration in citrus fruit. </w:t>
      </w:r>
      <w:r w:rsidR="0008575E" w:rsidRPr="00884AD0">
        <w:rPr>
          <w:rFonts w:ascii="Times New Roman" w:hAnsi="Times New Roman" w:cs="Times New Roman"/>
          <w:lang w:eastAsia="en-US"/>
          <w:rPrChange w:id="2180" w:author="David Chen" w:date="2018-10-27T18:39:00Z">
            <w:rPr>
              <w:sz w:val="24"/>
              <w:szCs w:val="24"/>
            </w:rPr>
          </w:rPrChange>
        </w:rPr>
        <w:t>There are many vi</w:t>
      </w:r>
      <w:r w:rsidR="003A3F7E" w:rsidRPr="00884AD0">
        <w:rPr>
          <w:rFonts w:ascii="Times New Roman" w:hAnsi="Times New Roman" w:cs="Times New Roman"/>
          <w:lang w:eastAsia="en-US"/>
          <w:rPrChange w:id="2181" w:author="David Chen" w:date="2018-10-27T18:39:00Z">
            <w:rPr>
              <w:sz w:val="24"/>
              <w:szCs w:val="24"/>
            </w:rPr>
          </w:rPrChange>
        </w:rPr>
        <w:t xml:space="preserve">able methods to detect crop disease, and therefore the aim of this project is to </w:t>
      </w:r>
      <w:r w:rsidR="004000C5" w:rsidRPr="00884AD0">
        <w:rPr>
          <w:rFonts w:ascii="Times New Roman" w:hAnsi="Times New Roman" w:cs="Times New Roman"/>
          <w:lang w:eastAsia="en-US"/>
          <w:rPrChange w:id="2182" w:author="David Chen" w:date="2018-10-27T18:39:00Z">
            <w:rPr>
              <w:sz w:val="24"/>
              <w:szCs w:val="24"/>
            </w:rPr>
          </w:rPrChange>
        </w:rPr>
        <w:t>highlight the efficiency of Machine Learning, and specifically, pattern recognition, in this application.</w:t>
      </w:r>
    </w:p>
    <w:p w14:paraId="03098D50" w14:textId="77777777" w:rsidR="005E316D" w:rsidRPr="00884AD0" w:rsidRDefault="005E316D" w:rsidP="00D264C5">
      <w:pPr>
        <w:pStyle w:val="BodyText"/>
        <w:rPr>
          <w:sz w:val="24"/>
          <w:szCs w:val="24"/>
          <w:lang w:val="en-GB"/>
        </w:rPr>
      </w:pPr>
    </w:p>
    <w:p w14:paraId="207EF47B" w14:textId="77777777" w:rsidR="004000C5" w:rsidRPr="00884AD0" w:rsidRDefault="004000C5" w:rsidP="00D264C5">
      <w:pPr>
        <w:pStyle w:val="BodyText"/>
        <w:rPr>
          <w:sz w:val="24"/>
          <w:szCs w:val="24"/>
          <w:lang w:val="en-GB"/>
        </w:rPr>
      </w:pPr>
    </w:p>
    <w:p w14:paraId="4175D1ED" w14:textId="77777777" w:rsidR="004000C5" w:rsidRPr="00884AD0" w:rsidRDefault="004000C5" w:rsidP="00D264C5">
      <w:pPr>
        <w:pStyle w:val="BodyText"/>
        <w:rPr>
          <w:sz w:val="24"/>
          <w:szCs w:val="24"/>
          <w:lang w:val="en-GB"/>
        </w:rPr>
      </w:pPr>
    </w:p>
    <w:p w14:paraId="60034743" w14:textId="77777777" w:rsidR="005E316D" w:rsidRPr="00884AD0" w:rsidRDefault="005E316D" w:rsidP="005E316D">
      <w:pPr>
        <w:pStyle w:val="Heading1"/>
        <w:rPr>
          <w:lang w:val="en-GB"/>
        </w:rPr>
      </w:pPr>
      <w:r w:rsidRPr="00884AD0">
        <w:rPr>
          <w:lang w:val="en-GB"/>
        </w:rPr>
        <w:t>Current research</w:t>
      </w:r>
    </w:p>
    <w:p w14:paraId="78D1D131" w14:textId="77777777" w:rsidR="004000C5" w:rsidRPr="00884AD0" w:rsidRDefault="005E316D" w:rsidP="005E316D">
      <w:pPr>
        <w:rPr>
          <w:rFonts w:ascii="Times New Roman" w:hAnsi="Times New Roman" w:cs="Times New Roman"/>
          <w:lang w:eastAsia="en-US"/>
        </w:rPr>
      </w:pPr>
      <w:r w:rsidRPr="00884AD0">
        <w:rPr>
          <w:rFonts w:ascii="Times New Roman" w:hAnsi="Times New Roman" w:cs="Times New Roman"/>
          <w:lang w:eastAsia="en-US"/>
        </w:rPr>
        <w:t xml:space="preserve">   </w:t>
      </w:r>
      <w:r w:rsidRPr="00884AD0">
        <w:rPr>
          <w:rFonts w:ascii="Times New Roman" w:hAnsi="Times New Roman" w:cs="Times New Roman"/>
          <w:lang w:eastAsia="en-US"/>
        </w:rPr>
        <w:tab/>
        <w:t>The</w:t>
      </w:r>
      <w:r w:rsidR="00296117" w:rsidRPr="00884AD0">
        <w:rPr>
          <w:rFonts w:ascii="Times New Roman" w:hAnsi="Times New Roman" w:cs="Times New Roman"/>
          <w:lang w:eastAsia="en-US"/>
        </w:rPr>
        <w:t xml:space="preserve"> research on the</w:t>
      </w:r>
      <w:r w:rsidRPr="00884AD0">
        <w:rPr>
          <w:rFonts w:ascii="Times New Roman" w:hAnsi="Times New Roman" w:cs="Times New Roman"/>
          <w:lang w:eastAsia="en-US"/>
        </w:rPr>
        <w:t xml:space="preserve"> concept of using image processing</w:t>
      </w:r>
      <w:r w:rsidR="00296117" w:rsidRPr="00884AD0">
        <w:rPr>
          <w:rFonts w:ascii="Times New Roman" w:hAnsi="Times New Roman" w:cs="Times New Roman"/>
          <w:lang w:eastAsia="en-US"/>
        </w:rPr>
        <w:t xml:space="preserve"> for detecting crop disease has </w:t>
      </w:r>
      <w:r w:rsidR="002F293B" w:rsidRPr="00884AD0">
        <w:rPr>
          <w:rFonts w:ascii="Times New Roman" w:hAnsi="Times New Roman" w:cs="Times New Roman"/>
          <w:lang w:eastAsia="en-US"/>
        </w:rPr>
        <w:t xml:space="preserve">started relatively recently( “Digital image processing techniques for detecting, quantifying and classifying plant diseases”, Jayme Garcia </w:t>
      </w:r>
      <w:proofErr w:type="spellStart"/>
      <w:r w:rsidR="002F293B" w:rsidRPr="00884AD0">
        <w:rPr>
          <w:rFonts w:ascii="Times New Roman" w:hAnsi="Times New Roman" w:cs="Times New Roman"/>
          <w:lang w:eastAsia="en-US"/>
        </w:rPr>
        <w:t>Arnal</w:t>
      </w:r>
      <w:proofErr w:type="spellEnd"/>
      <w:r w:rsidR="002F293B" w:rsidRPr="00884AD0">
        <w:rPr>
          <w:rFonts w:ascii="Times New Roman" w:hAnsi="Times New Roman" w:cs="Times New Roman"/>
          <w:lang w:eastAsia="en-US"/>
        </w:rPr>
        <w:t xml:space="preserve"> </w:t>
      </w:r>
      <w:proofErr w:type="spellStart"/>
      <w:r w:rsidR="002F293B" w:rsidRPr="00884AD0">
        <w:rPr>
          <w:rFonts w:ascii="Times New Roman" w:hAnsi="Times New Roman" w:cs="Times New Roman"/>
          <w:lang w:eastAsia="en-US"/>
        </w:rPr>
        <w:t>Barbedo</w:t>
      </w:r>
      <w:proofErr w:type="spellEnd"/>
      <w:r w:rsidR="002F293B" w:rsidRPr="00884AD0">
        <w:rPr>
          <w:rFonts w:ascii="Times New Roman" w:hAnsi="Times New Roman" w:cs="Times New Roman"/>
          <w:lang w:eastAsia="en-US"/>
        </w:rPr>
        <w:t xml:space="preserve">, </w:t>
      </w:r>
      <w:r w:rsidR="00296117" w:rsidRPr="00884AD0">
        <w:rPr>
          <w:rFonts w:ascii="Times New Roman" w:hAnsi="Times New Roman" w:cs="Times New Roman"/>
          <w:lang w:eastAsia="en-US"/>
        </w:rPr>
        <w:t>2013)</w:t>
      </w:r>
      <w:r w:rsidR="002F293B" w:rsidRPr="00884AD0">
        <w:rPr>
          <w:rFonts w:ascii="Times New Roman" w:hAnsi="Times New Roman" w:cs="Times New Roman"/>
          <w:lang w:eastAsia="en-US"/>
        </w:rPr>
        <w:t xml:space="preserve">. When it comes to mobile devices, the </w:t>
      </w:r>
      <w:r w:rsidR="00D86ABB" w:rsidRPr="00884AD0">
        <w:rPr>
          <w:rFonts w:ascii="Times New Roman" w:hAnsi="Times New Roman" w:cs="Times New Roman"/>
          <w:lang w:eastAsia="en-US"/>
        </w:rPr>
        <w:t xml:space="preserve">research began </w:t>
      </w:r>
      <w:r w:rsidR="002F293B" w:rsidRPr="00884AD0">
        <w:rPr>
          <w:rFonts w:ascii="Times New Roman" w:hAnsi="Times New Roman" w:cs="Times New Roman"/>
          <w:lang w:eastAsia="en-US"/>
        </w:rPr>
        <w:t>even more recent</w:t>
      </w:r>
      <w:r w:rsidR="00D86ABB" w:rsidRPr="00884AD0">
        <w:rPr>
          <w:rFonts w:ascii="Times New Roman" w:hAnsi="Times New Roman" w:cs="Times New Roman"/>
          <w:lang w:eastAsia="en-US"/>
        </w:rPr>
        <w:t>ly</w:t>
      </w:r>
      <w:r w:rsidR="002F293B" w:rsidRPr="00884AD0">
        <w:rPr>
          <w:rFonts w:ascii="Times New Roman" w:hAnsi="Times New Roman" w:cs="Times New Roman"/>
          <w:lang w:eastAsia="en-US"/>
        </w:rPr>
        <w:t>. This could be due to the inferior computing capacity that you can have on a mobile cellular device, compared to a desktop computer.</w:t>
      </w:r>
      <w:r w:rsidR="00D86ABB" w:rsidRPr="00884AD0">
        <w:rPr>
          <w:rFonts w:ascii="Times New Roman" w:hAnsi="Times New Roman" w:cs="Times New Roman"/>
          <w:lang w:eastAsia="en-US"/>
        </w:rPr>
        <w:t xml:space="preserve"> However, as the processing power of mobile devices become stronger, the ability to perform complex image processing becomes easier to achieve. Alternatively, a different method</w:t>
      </w:r>
      <w:r w:rsidR="004000C5" w:rsidRPr="00884AD0">
        <w:rPr>
          <w:rFonts w:ascii="Times New Roman" w:hAnsi="Times New Roman" w:cs="Times New Roman"/>
          <w:lang w:eastAsia="en-US"/>
        </w:rPr>
        <w:t xml:space="preserve"> that could be used in the future</w:t>
      </w:r>
      <w:r w:rsidR="00D86ABB" w:rsidRPr="00884AD0">
        <w:rPr>
          <w:rFonts w:ascii="Times New Roman" w:hAnsi="Times New Roman" w:cs="Times New Roman"/>
          <w:lang w:eastAsia="en-US"/>
        </w:rPr>
        <w:t xml:space="preserve"> includes having a cloud server for which image taken with cellular devices can send the pictures to. This cloud server would contain a mainframe computer that would do the processing </w:t>
      </w:r>
      <w:r w:rsidR="000B2CF8" w:rsidRPr="00884AD0">
        <w:rPr>
          <w:rFonts w:ascii="Times New Roman" w:hAnsi="Times New Roman" w:cs="Times New Roman"/>
          <w:lang w:eastAsia="en-US"/>
        </w:rPr>
        <w:t>before sending the results back to the user.</w:t>
      </w:r>
      <w:r w:rsidR="00DB6184" w:rsidRPr="00884AD0">
        <w:rPr>
          <w:rFonts w:ascii="Times New Roman" w:hAnsi="Times New Roman" w:cs="Times New Roman"/>
          <w:lang w:eastAsia="en-US"/>
        </w:rPr>
        <w:t xml:space="preserve"> This alternative method has problems that stem from being able to stay in range of a wireless network</w:t>
      </w:r>
      <w:r w:rsidR="00AF6B46" w:rsidRPr="00884AD0">
        <w:rPr>
          <w:rFonts w:ascii="Times New Roman" w:hAnsi="Times New Roman" w:cs="Times New Roman"/>
          <w:lang w:eastAsia="en-US"/>
        </w:rPr>
        <w:t>, which would require a long time to set up, and is also expensive.</w:t>
      </w:r>
    </w:p>
    <w:p w14:paraId="24534EAC" w14:textId="77777777" w:rsidR="008244A9" w:rsidRPr="00884AD0" w:rsidRDefault="008244A9" w:rsidP="005E316D">
      <w:pPr>
        <w:rPr>
          <w:rFonts w:ascii="Times New Roman" w:hAnsi="Times New Roman" w:cs="Times New Roman"/>
          <w:lang w:eastAsia="en-US"/>
        </w:rPr>
      </w:pPr>
      <w:proofErr w:type="spellStart"/>
      <w:r w:rsidRPr="00884AD0">
        <w:rPr>
          <w:rFonts w:ascii="Times New Roman" w:hAnsi="Times New Roman" w:cs="Times New Roman"/>
          <w:lang w:eastAsia="en-US"/>
        </w:rPr>
        <w:lastRenderedPageBreak/>
        <w:t>Sagar</w:t>
      </w:r>
      <w:proofErr w:type="spellEnd"/>
      <w:r w:rsidRPr="00884AD0">
        <w:rPr>
          <w:rFonts w:ascii="Times New Roman" w:hAnsi="Times New Roman" w:cs="Times New Roman"/>
          <w:lang w:eastAsia="en-US"/>
        </w:rPr>
        <w:t xml:space="preserve"> </w:t>
      </w:r>
      <w:proofErr w:type="spellStart"/>
      <w:r w:rsidRPr="00884AD0">
        <w:rPr>
          <w:rFonts w:ascii="Times New Roman" w:hAnsi="Times New Roman" w:cs="Times New Roman"/>
          <w:lang w:eastAsia="en-US"/>
        </w:rPr>
        <w:t>Patil</w:t>
      </w:r>
      <w:proofErr w:type="spellEnd"/>
      <w:r w:rsidRPr="00884AD0">
        <w:rPr>
          <w:rFonts w:ascii="Times New Roman" w:hAnsi="Times New Roman" w:cs="Times New Roman"/>
          <w:lang w:eastAsia="en-US"/>
        </w:rPr>
        <w:t xml:space="preserve">, </w:t>
      </w:r>
      <w:proofErr w:type="spellStart"/>
      <w:r w:rsidRPr="00884AD0">
        <w:rPr>
          <w:rFonts w:ascii="Times New Roman" w:hAnsi="Times New Roman" w:cs="Times New Roman"/>
          <w:lang w:eastAsia="en-US"/>
        </w:rPr>
        <w:t>Bharati</w:t>
      </w:r>
      <w:proofErr w:type="spellEnd"/>
      <w:r w:rsidRPr="00884AD0">
        <w:rPr>
          <w:rFonts w:ascii="Times New Roman" w:hAnsi="Times New Roman" w:cs="Times New Roman"/>
          <w:lang w:eastAsia="en-US"/>
        </w:rPr>
        <w:t xml:space="preserve"> Dixit and Anjali </w:t>
      </w:r>
      <w:proofErr w:type="spellStart"/>
      <w:r w:rsidRPr="00884AD0">
        <w:rPr>
          <w:rFonts w:ascii="Times New Roman" w:hAnsi="Times New Roman" w:cs="Times New Roman"/>
          <w:lang w:eastAsia="en-US"/>
        </w:rPr>
        <w:t>Chandavale</w:t>
      </w:r>
      <w:proofErr w:type="spellEnd"/>
      <w:sdt>
        <w:sdtPr>
          <w:rPr>
            <w:rFonts w:ascii="Times New Roman" w:hAnsi="Times New Roman" w:cs="Times New Roman"/>
            <w:lang w:eastAsia="en-US"/>
          </w:rPr>
          <w:id w:val="-859972250"/>
          <w:citation/>
        </w:sdtPr>
        <w:sdtContent>
          <w:r w:rsidR="00D15D60" w:rsidRPr="00B21172">
            <w:rPr>
              <w:rFonts w:ascii="Times New Roman" w:hAnsi="Times New Roman" w:cs="Times New Roman"/>
              <w:lang w:eastAsia="en-US"/>
            </w:rPr>
            <w:fldChar w:fldCharType="begin"/>
          </w:r>
          <w:r w:rsidR="00D15D60" w:rsidRPr="00884AD0">
            <w:rPr>
              <w:rFonts w:ascii="Times New Roman" w:hAnsi="Times New Roman" w:cs="Times New Roman"/>
              <w:lang w:eastAsia="en-US"/>
            </w:rPr>
            <w:instrText xml:space="preserve"> CITATION Pat15 \l 2057 </w:instrText>
          </w:r>
          <w:r w:rsidR="00D15D60" w:rsidRPr="00B21172">
            <w:rPr>
              <w:rFonts w:ascii="Times New Roman" w:hAnsi="Times New Roman" w:cs="Times New Roman"/>
              <w:lang w:eastAsia="en-US"/>
              <w:rPrChange w:id="2183" w:author="David Chen" w:date="2018-10-27T18:39:00Z">
                <w:rPr>
                  <w:rFonts w:ascii="Times New Roman" w:hAnsi="Times New Roman" w:cs="Times New Roman"/>
                  <w:lang w:eastAsia="en-US"/>
                </w:rPr>
              </w:rPrChange>
            </w:rPr>
            <w:fldChar w:fldCharType="separate"/>
          </w:r>
          <w:r w:rsidR="00D15D60" w:rsidRPr="00884AD0">
            <w:rPr>
              <w:rFonts w:ascii="Times New Roman" w:hAnsi="Times New Roman" w:cs="Times New Roman"/>
              <w:noProof/>
              <w:lang w:eastAsia="en-US"/>
            </w:rPr>
            <w:t xml:space="preserve"> (Patil, Chandavale, &amp; Dixit, 2015)</w:t>
          </w:r>
          <w:r w:rsidR="00D15D60" w:rsidRPr="00B21172">
            <w:rPr>
              <w:rFonts w:ascii="Times New Roman" w:hAnsi="Times New Roman" w:cs="Times New Roman"/>
              <w:lang w:eastAsia="en-US"/>
            </w:rPr>
            <w:fldChar w:fldCharType="end"/>
          </w:r>
        </w:sdtContent>
      </w:sdt>
      <w:r w:rsidRPr="00884AD0">
        <w:rPr>
          <w:rFonts w:ascii="Times New Roman" w:hAnsi="Times New Roman" w:cs="Times New Roman"/>
          <w:lang w:eastAsia="en-US"/>
        </w:rPr>
        <w:t xml:space="preserve"> conducted a research into automatic detection of plant diseases with which their intensity of colours is the same, however the colours themselves are different. This method takes into account the RGB values of each pixel in the picture to classify whether each picture contains a disease or not. The median filter technique</w:t>
      </w:r>
      <w:r w:rsidR="00322DD4" w:rsidRPr="00884AD0">
        <w:rPr>
          <w:rFonts w:ascii="Times New Roman" w:hAnsi="Times New Roman" w:cs="Times New Roman"/>
          <w:lang w:eastAsia="en-US"/>
        </w:rPr>
        <w:t xml:space="preserve"> was applied to smoothen the image,</w:t>
      </w:r>
      <w:r w:rsidRPr="00884AD0">
        <w:rPr>
          <w:rFonts w:ascii="Times New Roman" w:hAnsi="Times New Roman" w:cs="Times New Roman"/>
          <w:lang w:eastAsia="en-US"/>
        </w:rPr>
        <w:t xml:space="preserve"> and </w:t>
      </w:r>
      <w:r w:rsidR="00322DD4" w:rsidRPr="00884AD0">
        <w:rPr>
          <w:rFonts w:ascii="Times New Roman" w:hAnsi="Times New Roman" w:cs="Times New Roman"/>
          <w:lang w:eastAsia="en-US"/>
        </w:rPr>
        <w:t xml:space="preserve">the </w:t>
      </w:r>
      <w:r w:rsidRPr="00884AD0">
        <w:rPr>
          <w:rFonts w:ascii="Times New Roman" w:hAnsi="Times New Roman" w:cs="Times New Roman"/>
          <w:lang w:eastAsia="en-US"/>
        </w:rPr>
        <w:t xml:space="preserve">Otsu thresholding method is used for </w:t>
      </w:r>
      <w:r w:rsidR="00322DD4" w:rsidRPr="00884AD0">
        <w:rPr>
          <w:rFonts w:ascii="Times New Roman" w:hAnsi="Times New Roman" w:cs="Times New Roman"/>
          <w:lang w:eastAsia="en-US"/>
        </w:rPr>
        <w:t xml:space="preserve">calculating </w:t>
      </w:r>
      <w:r w:rsidRPr="00884AD0">
        <w:rPr>
          <w:rFonts w:ascii="Times New Roman" w:hAnsi="Times New Roman" w:cs="Times New Roman"/>
          <w:lang w:eastAsia="en-US"/>
        </w:rPr>
        <w:t>boundaries</w:t>
      </w:r>
      <w:r w:rsidR="00322DD4" w:rsidRPr="00884AD0">
        <w:rPr>
          <w:rFonts w:ascii="Times New Roman" w:hAnsi="Times New Roman" w:cs="Times New Roman"/>
          <w:lang w:eastAsia="en-US"/>
        </w:rPr>
        <w:t xml:space="preserve"> between different diseases.</w:t>
      </w:r>
    </w:p>
    <w:p w14:paraId="2AFDD85B" w14:textId="77777777" w:rsidR="00D15D60" w:rsidRPr="00884AD0" w:rsidRDefault="00D15D60" w:rsidP="005E316D">
      <w:pPr>
        <w:rPr>
          <w:rFonts w:ascii="Times New Roman" w:hAnsi="Times New Roman" w:cs="Times New Roman"/>
          <w:lang w:eastAsia="en-US"/>
        </w:rPr>
      </w:pPr>
      <w:r w:rsidRPr="00884AD0">
        <w:rPr>
          <w:rFonts w:ascii="Times New Roman" w:hAnsi="Times New Roman" w:cs="Times New Roman"/>
          <w:lang w:eastAsia="en-US"/>
        </w:rPr>
        <w:t xml:space="preserve">Yi Fang and </w:t>
      </w:r>
      <w:proofErr w:type="spellStart"/>
      <w:r w:rsidRPr="00884AD0">
        <w:rPr>
          <w:rFonts w:ascii="Times New Roman" w:hAnsi="Times New Roman" w:cs="Times New Roman"/>
          <w:lang w:eastAsia="en-US"/>
        </w:rPr>
        <w:t>Ramaraja</w:t>
      </w:r>
      <w:proofErr w:type="spellEnd"/>
      <w:r w:rsidRPr="00884AD0">
        <w:rPr>
          <w:rFonts w:ascii="Times New Roman" w:hAnsi="Times New Roman" w:cs="Times New Roman"/>
          <w:lang w:eastAsia="en-US"/>
        </w:rPr>
        <w:t xml:space="preserve"> </w:t>
      </w:r>
      <w:proofErr w:type="spellStart"/>
      <w:r w:rsidRPr="00884AD0">
        <w:rPr>
          <w:rFonts w:ascii="Times New Roman" w:hAnsi="Times New Roman" w:cs="Times New Roman"/>
          <w:lang w:eastAsia="en-US"/>
        </w:rPr>
        <w:t>Ramasamy</w:t>
      </w:r>
      <w:proofErr w:type="spellEnd"/>
      <w:sdt>
        <w:sdtPr>
          <w:rPr>
            <w:rFonts w:ascii="Times New Roman" w:hAnsi="Times New Roman" w:cs="Times New Roman"/>
            <w:lang w:eastAsia="en-US"/>
          </w:rPr>
          <w:id w:val="1691879666"/>
          <w:citation/>
        </w:sdtPr>
        <w:sdtContent>
          <w:r w:rsidRPr="00B21172">
            <w:rPr>
              <w:rFonts w:ascii="Times New Roman" w:hAnsi="Times New Roman" w:cs="Times New Roman"/>
              <w:lang w:eastAsia="en-US"/>
            </w:rPr>
            <w:fldChar w:fldCharType="begin"/>
          </w:r>
          <w:r w:rsidRPr="00884AD0">
            <w:rPr>
              <w:rFonts w:ascii="Times New Roman" w:hAnsi="Times New Roman" w:cs="Times New Roman"/>
              <w:lang w:eastAsia="en-US"/>
            </w:rPr>
            <w:instrText xml:space="preserve"> CITATION Fan15 \l 2057 </w:instrText>
          </w:r>
          <w:r w:rsidRPr="00B21172">
            <w:rPr>
              <w:rFonts w:ascii="Times New Roman" w:hAnsi="Times New Roman" w:cs="Times New Roman"/>
              <w:lang w:eastAsia="en-US"/>
              <w:rPrChange w:id="2184" w:author="David Chen" w:date="2018-10-27T18:39:00Z">
                <w:rPr>
                  <w:rFonts w:ascii="Times New Roman" w:hAnsi="Times New Roman" w:cs="Times New Roman"/>
                  <w:lang w:eastAsia="en-US"/>
                </w:rPr>
              </w:rPrChange>
            </w:rPr>
            <w:fldChar w:fldCharType="separate"/>
          </w:r>
          <w:r w:rsidRPr="00884AD0">
            <w:rPr>
              <w:rFonts w:ascii="Times New Roman" w:hAnsi="Times New Roman" w:cs="Times New Roman"/>
              <w:noProof/>
              <w:lang w:eastAsia="en-US"/>
            </w:rPr>
            <w:t xml:space="preserve"> (Fang &amp; Ramasamy, 2015)</w:t>
          </w:r>
          <w:r w:rsidRPr="00B21172">
            <w:rPr>
              <w:rFonts w:ascii="Times New Roman" w:hAnsi="Times New Roman" w:cs="Times New Roman"/>
              <w:lang w:eastAsia="en-US"/>
            </w:rPr>
            <w:fldChar w:fldCharType="end"/>
          </w:r>
        </w:sdtContent>
      </w:sdt>
      <w:r w:rsidR="009D2D52" w:rsidRPr="00884AD0">
        <w:rPr>
          <w:rFonts w:ascii="Times New Roman" w:hAnsi="Times New Roman" w:cs="Times New Roman"/>
          <w:lang w:eastAsia="en-US"/>
        </w:rPr>
        <w:t xml:space="preserve"> listed many ways to detect plant disease, most of which included biological tests such as the Enzyme Linked Immunosorbent Assay</w:t>
      </w:r>
      <w:r w:rsidR="00380EEF" w:rsidRPr="00884AD0">
        <w:rPr>
          <w:rFonts w:ascii="Times New Roman" w:hAnsi="Times New Roman" w:cs="Times New Roman"/>
          <w:lang w:eastAsia="en-US"/>
        </w:rPr>
        <w:t xml:space="preserve"> or ELISA test. These tests are very</w:t>
      </w:r>
      <w:r w:rsidR="009D2D52" w:rsidRPr="00884AD0">
        <w:rPr>
          <w:rFonts w:ascii="Times New Roman" w:hAnsi="Times New Roman" w:cs="Times New Roman"/>
          <w:lang w:eastAsia="en-US"/>
        </w:rPr>
        <w:t xml:space="preserve"> accurate, as the antigens from the virus, bacteria or fungi can only bind to one shape of antibody. This assay contains the specific shaped antibody, meaning this method is almost always correct when it comes to determining whether a plant is a carrier of the pathogen which can cause a specific disease. A couple methods that are less manual and rely on imaging, include methods such as thermography. This method takes into account the difference in colour when an infrared picture of a plant is taken via thermographic cameras. The resulting disease is carefully monitored using thermographic imaging, and the amount of water lost is able to be calculated, without changing the surrounding environment.</w:t>
      </w:r>
    </w:p>
    <w:p w14:paraId="6761D38D" w14:textId="77777777" w:rsidR="00620AE5" w:rsidRPr="00884AD0" w:rsidRDefault="00620AE5" w:rsidP="005E316D">
      <w:pPr>
        <w:rPr>
          <w:rFonts w:ascii="Times New Roman" w:hAnsi="Times New Roman" w:cs="Times New Roman"/>
          <w:lang w:eastAsia="en-US"/>
        </w:rPr>
      </w:pPr>
      <w:r w:rsidRPr="00884AD0">
        <w:rPr>
          <w:rFonts w:ascii="Times New Roman" w:hAnsi="Times New Roman" w:cs="Times New Roman"/>
          <w:lang w:eastAsia="en-US"/>
        </w:rPr>
        <w:t>Another paper</w:t>
      </w:r>
      <w:sdt>
        <w:sdtPr>
          <w:rPr>
            <w:rFonts w:ascii="Times New Roman" w:hAnsi="Times New Roman" w:cs="Times New Roman"/>
            <w:lang w:eastAsia="en-US"/>
          </w:rPr>
          <w:id w:val="613863694"/>
          <w:citation/>
        </w:sdtPr>
        <w:sdtContent>
          <w:r w:rsidRPr="00B21172">
            <w:rPr>
              <w:rFonts w:ascii="Times New Roman" w:hAnsi="Times New Roman" w:cs="Times New Roman"/>
              <w:lang w:eastAsia="en-US"/>
            </w:rPr>
            <w:fldChar w:fldCharType="begin"/>
          </w:r>
          <w:r w:rsidRPr="00884AD0">
            <w:rPr>
              <w:rFonts w:ascii="Times New Roman" w:hAnsi="Times New Roman" w:cs="Times New Roman"/>
              <w:lang w:eastAsia="en-US"/>
            </w:rPr>
            <w:instrText xml:space="preserve"> CITATION Mar14 \l 2057 </w:instrText>
          </w:r>
          <w:r w:rsidRPr="00B21172">
            <w:rPr>
              <w:rFonts w:ascii="Times New Roman" w:hAnsi="Times New Roman" w:cs="Times New Roman"/>
              <w:lang w:eastAsia="en-US"/>
              <w:rPrChange w:id="2185" w:author="David Chen" w:date="2018-10-27T18:39:00Z">
                <w:rPr>
                  <w:rFonts w:ascii="Times New Roman" w:hAnsi="Times New Roman" w:cs="Times New Roman"/>
                  <w:lang w:eastAsia="en-US"/>
                </w:rPr>
              </w:rPrChange>
            </w:rPr>
            <w:fldChar w:fldCharType="separate"/>
          </w:r>
          <w:r w:rsidRPr="00884AD0">
            <w:rPr>
              <w:rFonts w:ascii="Times New Roman" w:hAnsi="Times New Roman" w:cs="Times New Roman"/>
              <w:noProof/>
              <w:lang w:eastAsia="en-US"/>
            </w:rPr>
            <w:t xml:space="preserve"> (Martinelli, et al., 2014)</w:t>
          </w:r>
          <w:r w:rsidRPr="00B21172">
            <w:rPr>
              <w:rFonts w:ascii="Times New Roman" w:hAnsi="Times New Roman" w:cs="Times New Roman"/>
              <w:lang w:eastAsia="en-US"/>
            </w:rPr>
            <w:fldChar w:fldCharType="end"/>
          </w:r>
        </w:sdtContent>
      </w:sdt>
      <w:r w:rsidRPr="00884AD0">
        <w:rPr>
          <w:rFonts w:ascii="Times New Roman" w:hAnsi="Times New Roman" w:cs="Times New Roman"/>
          <w:lang w:eastAsia="en-US"/>
        </w:rPr>
        <w:t xml:space="preserve"> reviews several methods, based around nucleic acid-based. As some pathogen detection methods are based upon DNA, such as fluorescence in situ hybridization (FISH) and many PCR variants. Others are RNA based, such as reverse transcriptase-PCR, and nucleic acid sequence-based amplification (NASBA). These methods overcome uncertain diagnosis, enabling a fast and accurate detection and quantification of pathogens. This method however is only efficient when running diagnosis one a few specimens. When taking into the account of large areas to test for pathogens, it is not the most efficient method to go around. They also review different methods such as lateral flow microarrays (LFM). These allow fast hybridization based nucleic acid detection by using a colorimetric</w:t>
      </w:r>
      <w:r w:rsidR="00BB50F0" w:rsidRPr="00884AD0">
        <w:rPr>
          <w:rFonts w:ascii="Times New Roman" w:hAnsi="Times New Roman" w:cs="Times New Roman"/>
          <w:lang w:eastAsia="en-US"/>
        </w:rPr>
        <w:t xml:space="preserve"> signal. The arrays are built on lateral flow chromatography nitrocellulose membranes, and have detection limits similar to microarrays, and are able to reduce the need of expensive equipment. However this technology is not widely available, and so not many people are able to utilise this method.</w:t>
      </w:r>
      <w:r w:rsidRPr="00884AD0">
        <w:rPr>
          <w:rFonts w:ascii="Times New Roman" w:hAnsi="Times New Roman" w:cs="Times New Roman"/>
          <w:lang w:eastAsia="en-US"/>
        </w:rPr>
        <w:t xml:space="preserve"> </w:t>
      </w:r>
    </w:p>
    <w:p w14:paraId="2EFDC6C7" w14:textId="77777777" w:rsidR="004000C5" w:rsidRPr="00884AD0" w:rsidRDefault="004000C5" w:rsidP="004000C5">
      <w:pPr>
        <w:rPr>
          <w:rFonts w:ascii="Times New Roman" w:hAnsi="Times New Roman" w:cs="Times New Roman"/>
          <w:lang w:eastAsia="en-US"/>
          <w:rPrChange w:id="2186" w:author="David Chen" w:date="2018-10-27T18:39:00Z">
            <w:rPr>
              <w:rFonts w:ascii="Times New Roman" w:hAnsi="Times New Roman" w:cs="Times New Roman"/>
              <w:lang w:val="en-US" w:eastAsia="en-US"/>
            </w:rPr>
          </w:rPrChange>
        </w:rPr>
      </w:pPr>
    </w:p>
    <w:p w14:paraId="58BF921D" w14:textId="77777777" w:rsidR="004000C5" w:rsidRPr="00884AD0" w:rsidRDefault="004000C5" w:rsidP="004000C5">
      <w:pPr>
        <w:pStyle w:val="Heading1"/>
        <w:rPr>
          <w:lang w:val="en-GB"/>
          <w:rPrChange w:id="2187" w:author="David Chen" w:date="2018-10-27T18:39:00Z">
            <w:rPr/>
          </w:rPrChange>
        </w:rPr>
      </w:pPr>
      <w:r w:rsidRPr="00884AD0">
        <w:rPr>
          <w:lang w:val="en-GB"/>
          <w:rPrChange w:id="2188" w:author="David Chen" w:date="2018-10-27T18:39:00Z">
            <w:rPr/>
          </w:rPrChange>
        </w:rPr>
        <w:t>Proposed method</w:t>
      </w:r>
    </w:p>
    <w:p w14:paraId="485549DC" w14:textId="77777777" w:rsidR="003029BB" w:rsidRPr="00884AD0" w:rsidRDefault="003029BB" w:rsidP="004000C5">
      <w:pPr>
        <w:rPr>
          <w:rFonts w:ascii="Times New Roman" w:hAnsi="Times New Roman" w:cs="Times New Roman"/>
          <w:b/>
          <w:lang w:eastAsia="en-US"/>
          <w:rPrChange w:id="2189" w:author="David Chen" w:date="2018-10-27T18:39:00Z">
            <w:rPr>
              <w:rFonts w:ascii="Times New Roman" w:hAnsi="Times New Roman" w:cs="Times New Roman"/>
              <w:b/>
              <w:lang w:val="en-US" w:eastAsia="en-US"/>
            </w:rPr>
          </w:rPrChange>
        </w:rPr>
      </w:pPr>
      <w:r w:rsidRPr="00B21172">
        <w:rPr>
          <w:noProof/>
        </w:rPr>
        <mc:AlternateContent>
          <mc:Choice Requires="wps">
            <w:drawing>
              <wp:anchor distT="0" distB="0" distL="114300" distR="114300" simplePos="0" relativeHeight="251665408" behindDoc="0" locked="0" layoutInCell="1" allowOverlap="1" wp14:anchorId="1434D136" wp14:editId="11EA00C6">
                <wp:simplePos x="0" y="0"/>
                <wp:positionH relativeFrom="column">
                  <wp:posOffset>4610100</wp:posOffset>
                </wp:positionH>
                <wp:positionV relativeFrom="paragraph">
                  <wp:posOffset>721995</wp:posOffset>
                </wp:positionV>
                <wp:extent cx="1524000" cy="304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524000" cy="3048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294497AE" w14:textId="77777777" w:rsidR="001646CF" w:rsidRDefault="001646CF" w:rsidP="003029BB">
                            <w:pPr>
                              <w:jc w:val="center"/>
                            </w:pPr>
                            <w:r>
                              <w:t>Testing stage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34D136" id="Text Box 8" o:spid="_x0000_s1085" type="#_x0000_t202" style="position:absolute;margin-left:363pt;margin-top:56.85pt;width:120pt;height:2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" filled="f" stroked="f" strokeweight="1pt">
                <v:textbox>
                  <w:txbxContent>
                    <w:p w14:paraId="294497AE" w14:textId="77777777" w:rsidR="001646CF" w:rsidRDefault="001646CF" w:rsidP="003029BB">
                      <w:pPr>
                        <w:jc w:val="center"/>
                      </w:pPr>
                      <w:r>
                        <w:t>Testing stage</w:t>
                      </w:r>
                    </w:p>
                  </w:txbxContent>
                </v:textbox>
              </v:shape>
            </w:pict>
          </mc:Fallback>
        </mc:AlternateContent>
      </w:r>
      <w:r w:rsidRPr="00884AD0">
        <w:rPr>
          <w:noProof/>
          <w:rPrChange w:id="2190" w:author="David Chen" w:date="2018-10-27T18:39:00Z">
            <w:rPr>
              <w:noProof/>
            </w:rPr>
          </w:rPrChange>
        </w:rPr>
        <mc:AlternateContent>
          <mc:Choice Requires="wps">
            <w:drawing>
              <wp:anchor distT="0" distB="0" distL="114300" distR="114300" simplePos="0" relativeHeight="251663360" behindDoc="0" locked="0" layoutInCell="1" allowOverlap="1" wp14:anchorId="50FE53FA" wp14:editId="592C67A5">
                <wp:simplePos x="0" y="0"/>
                <wp:positionH relativeFrom="column">
                  <wp:posOffset>4781550</wp:posOffset>
                </wp:positionH>
                <wp:positionV relativeFrom="paragraph">
                  <wp:posOffset>569595</wp:posOffset>
                </wp:positionV>
                <wp:extent cx="1143000" cy="600075"/>
                <wp:effectExtent l="0" t="0" r="19050" b="28575"/>
                <wp:wrapNone/>
                <wp:docPr id="7" name="Oval 7"/>
                <wp:cNvGraphicFramePr/>
                <a:graphic xmlns:a="http://schemas.openxmlformats.org/drawingml/2006/main">
                  <a:graphicData uri="http://schemas.microsoft.com/office/word/2010/wordprocessingShape">
                    <wps:wsp>
                      <wps:cNvSpPr/>
                      <wps:spPr>
                        <a:xfrm>
                          <a:off x="0" y="0"/>
                          <a:ext cx="1143000" cy="60007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24B24D" id="Oval 7" o:spid="_x0000_s1026" style="position:absolute;margin-left:376.5pt;margin-top:44.85pt;width:90pt;height:47.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" fillcolor="#ffc000 [3207]" strokecolor="#7f5f00 [1607]" strokeweight="1pt">
                <v:stroke joinstyle="miter"/>
              </v:oval>
            </w:pict>
          </mc:Fallback>
        </mc:AlternateContent>
      </w:r>
      <w:r w:rsidR="00D74F7A" w:rsidRPr="00884AD0">
        <w:rPr>
          <w:noProof/>
          <w:rPrChange w:id="2191" w:author="David Chen" w:date="2018-10-27T18:39:00Z">
            <w:rPr>
              <w:noProof/>
            </w:rPr>
          </w:rPrChange>
        </w:rPr>
        <mc:AlternateContent>
          <mc:Choice Requires="wps">
            <w:drawing>
              <wp:anchor distT="0" distB="0" distL="114300" distR="114300" simplePos="0" relativeHeight="251662336" behindDoc="0" locked="0" layoutInCell="1" allowOverlap="1" wp14:anchorId="3FB2F87E" wp14:editId="17911C3B">
                <wp:simplePos x="0" y="0"/>
                <wp:positionH relativeFrom="column">
                  <wp:posOffset>3009900</wp:posOffset>
                </wp:positionH>
                <wp:positionV relativeFrom="paragraph">
                  <wp:posOffset>721995</wp:posOffset>
                </wp:positionV>
                <wp:extent cx="1524000" cy="304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524000" cy="3048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717A3A9E" w14:textId="77777777" w:rsidR="001646CF" w:rsidRDefault="001646CF" w:rsidP="00D74F7A">
                            <w:pPr>
                              <w:jc w:val="center"/>
                            </w:pPr>
                            <w:r>
                              <w:t>Classification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B2F87E" id="Text Box 4" o:spid="_x0000_s1086" type="#_x0000_t202" style="position:absolute;margin-left:237pt;margin-top:56.85pt;width:120pt;height:2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" filled="f" stroked="f" strokeweight="1pt">
                <v:textbox>
                  <w:txbxContent>
                    <w:p w14:paraId="717A3A9E" w14:textId="77777777" w:rsidR="001646CF" w:rsidRDefault="001646CF" w:rsidP="00D74F7A">
                      <w:pPr>
                        <w:jc w:val="center"/>
                      </w:pPr>
                      <w:r>
                        <w:t>Classification</w:t>
                      </w:r>
                    </w:p>
                  </w:txbxContent>
                </v:textbox>
              </v:shape>
            </w:pict>
          </mc:Fallback>
        </mc:AlternateContent>
      </w:r>
      <w:r w:rsidR="00D74F7A" w:rsidRPr="00884AD0">
        <w:rPr>
          <w:noProof/>
          <w:rPrChange w:id="2192" w:author="David Chen" w:date="2018-10-27T18:39:00Z">
            <w:rPr>
              <w:noProof/>
            </w:rPr>
          </w:rPrChange>
        </w:rPr>
        <mc:AlternateContent>
          <mc:Choice Requires="wps">
            <w:drawing>
              <wp:anchor distT="0" distB="0" distL="114300" distR="114300" simplePos="0" relativeHeight="251657215" behindDoc="0" locked="0" layoutInCell="1" allowOverlap="1" wp14:anchorId="58B677F2" wp14:editId="34F4BD81">
                <wp:simplePos x="0" y="0"/>
                <wp:positionH relativeFrom="column">
                  <wp:posOffset>3095625</wp:posOffset>
                </wp:positionH>
                <wp:positionV relativeFrom="paragraph">
                  <wp:posOffset>588645</wp:posOffset>
                </wp:positionV>
                <wp:extent cx="1333500" cy="600075"/>
                <wp:effectExtent l="0" t="0" r="19050" b="28575"/>
                <wp:wrapNone/>
                <wp:docPr id="6" name="Rounded Rectangle 6"/>
                <wp:cNvGraphicFramePr/>
                <a:graphic xmlns:a="http://schemas.openxmlformats.org/drawingml/2006/main">
                  <a:graphicData uri="http://schemas.microsoft.com/office/word/2010/wordprocessingShape">
                    <wps:wsp>
                      <wps:cNvSpPr/>
                      <wps:spPr>
                        <a:xfrm>
                          <a:off x="0" y="0"/>
                          <a:ext cx="1333500"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318922" id="Rounded Rectangle 6" o:spid="_x0000_s1026" style="position:absolute;margin-left:243.75pt;margin-top:46.35pt;width:105pt;height:47.2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" fillcolor="#5b9bd5 [3204]" strokecolor="#1f4d78 [1604]" strokeweight="1pt">
                <v:stroke joinstyle="miter"/>
              </v:roundrect>
            </w:pict>
          </mc:Fallback>
        </mc:AlternateContent>
      </w:r>
      <w:r w:rsidR="00D74F7A" w:rsidRPr="00884AD0">
        <w:rPr>
          <w:noProof/>
          <w:rPrChange w:id="2193" w:author="David Chen" w:date="2018-10-27T18:39:00Z">
            <w:rPr>
              <w:noProof/>
            </w:rPr>
          </w:rPrChange>
        </w:rPr>
        <mc:AlternateContent>
          <mc:Choice Requires="wps">
            <w:drawing>
              <wp:anchor distT="0" distB="0" distL="114300" distR="114300" simplePos="0" relativeHeight="251658240" behindDoc="0" locked="0" layoutInCell="1" allowOverlap="1" wp14:anchorId="6F8CD1D4" wp14:editId="2C16CEF0">
                <wp:simplePos x="0" y="0"/>
                <wp:positionH relativeFrom="column">
                  <wp:posOffset>-161925</wp:posOffset>
                </wp:positionH>
                <wp:positionV relativeFrom="paragraph">
                  <wp:posOffset>550545</wp:posOffset>
                </wp:positionV>
                <wp:extent cx="1247775" cy="695325"/>
                <wp:effectExtent l="0" t="0" r="28575" b="28575"/>
                <wp:wrapNone/>
                <wp:docPr id="1" name="Oval 1"/>
                <wp:cNvGraphicFramePr/>
                <a:graphic xmlns:a="http://schemas.openxmlformats.org/drawingml/2006/main">
                  <a:graphicData uri="http://schemas.microsoft.com/office/word/2010/wordprocessingShape">
                    <wps:wsp>
                      <wps:cNvSpPr/>
                      <wps:spPr>
                        <a:xfrm>
                          <a:off x="0" y="0"/>
                          <a:ext cx="1247775" cy="6953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3CED5A1" w14:textId="77777777" w:rsidR="001646CF" w:rsidRPr="00D74F7A" w:rsidRDefault="001646CF" w:rsidP="00EB33D2">
                            <w:pPr>
                              <w:jc w:val="center"/>
                              <w:rPr>
                                <w:b/>
                                <w:color w:val="000000" w:themeColor="text1"/>
                              </w:rPr>
                            </w:pPr>
                            <w:r w:rsidRPr="00D74F7A">
                              <w:rPr>
                                <w:b/>
                                <w:color w:val="000000" w:themeColor="text1"/>
                              </w:rPr>
                              <w:t xml:space="preserve"> Input training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8CD1D4" id="Oval 1" o:spid="_x0000_s1087" style="position:absolute;margin-left:-12.75pt;margin-top:43.35pt;width:98.25pt;height:54.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" fillcolor="#ffc000 [3207]" strokecolor="#7f5f00 [1607]" strokeweight="1pt">
                <v:stroke joinstyle="miter"/>
                <v:textbox>
                  <w:txbxContent>
                    <w:p w14:paraId="03CED5A1" w14:textId="77777777" w:rsidR="001646CF" w:rsidRPr="00D74F7A" w:rsidRDefault="001646CF" w:rsidP="00EB33D2">
                      <w:pPr>
                        <w:jc w:val="center"/>
                        <w:rPr>
                          <w:b/>
                          <w:color w:val="000000" w:themeColor="text1"/>
                        </w:rPr>
                      </w:pPr>
                      <w:r w:rsidRPr="00D74F7A">
                        <w:rPr>
                          <w:b/>
                          <w:color w:val="000000" w:themeColor="text1"/>
                        </w:rPr>
                        <w:t xml:space="preserve"> Input training set</w:t>
                      </w:r>
                    </w:p>
                  </w:txbxContent>
                </v:textbox>
              </v:oval>
            </w:pict>
          </mc:Fallback>
        </mc:AlternateContent>
      </w:r>
      <w:r w:rsidR="00D74F7A" w:rsidRPr="00884AD0">
        <w:rPr>
          <w:noProof/>
          <w:rPrChange w:id="2194" w:author="David Chen" w:date="2018-10-27T18:39:00Z">
            <w:rPr>
              <w:noProof/>
            </w:rPr>
          </w:rPrChange>
        </w:rPr>
        <mc:AlternateContent>
          <mc:Choice Requires="wps">
            <w:drawing>
              <wp:anchor distT="0" distB="0" distL="114300" distR="114300" simplePos="0" relativeHeight="251659264" behindDoc="0" locked="0" layoutInCell="1" allowOverlap="1" wp14:anchorId="1B2BD7D1" wp14:editId="020D9533">
                <wp:simplePos x="0" y="0"/>
                <wp:positionH relativeFrom="column">
                  <wp:posOffset>1409700</wp:posOffset>
                </wp:positionH>
                <wp:positionV relativeFrom="paragraph">
                  <wp:posOffset>588645</wp:posOffset>
                </wp:positionV>
                <wp:extent cx="1333500" cy="600075"/>
                <wp:effectExtent l="0" t="0" r="19050" b="28575"/>
                <wp:wrapNone/>
                <wp:docPr id="2" name="Rounded Rectangle 2"/>
                <wp:cNvGraphicFramePr/>
                <a:graphic xmlns:a="http://schemas.openxmlformats.org/drawingml/2006/main">
                  <a:graphicData uri="http://schemas.microsoft.com/office/word/2010/wordprocessingShape">
                    <wps:wsp>
                      <wps:cNvSpPr/>
                      <wps:spPr>
                        <a:xfrm>
                          <a:off x="0" y="0"/>
                          <a:ext cx="1333500"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4B2183" id="Rounded Rectangle 2" o:spid="_x0000_s1026" style="position:absolute;margin-left:111pt;margin-top:46.35pt;width:10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" fillcolor="#5b9bd5 [3204]" strokecolor="#1f4d78 [1604]" strokeweight="1pt">
                <v:stroke joinstyle="miter"/>
              </v:roundrect>
            </w:pict>
          </mc:Fallback>
        </mc:AlternateContent>
      </w:r>
      <w:r w:rsidR="00380EEF" w:rsidRPr="00884AD0">
        <w:rPr>
          <w:noProof/>
        </w:rPr>
        <w:t xml:space="preserve">The following diagram shows the </w:t>
      </w:r>
      <w:r w:rsidR="00D74F7A" w:rsidRPr="00884AD0">
        <w:rPr>
          <w:noProof/>
        </w:rPr>
        <w:t>flowchart of the training process, which we will use in order to train the classifier</w:t>
      </w:r>
    </w:p>
    <w:p w14:paraId="0AFF6946" w14:textId="77777777" w:rsidR="003029BB" w:rsidRPr="00884AD0" w:rsidRDefault="003029BB" w:rsidP="003029BB">
      <w:pPr>
        <w:rPr>
          <w:rFonts w:ascii="Times New Roman" w:hAnsi="Times New Roman" w:cs="Times New Roman"/>
          <w:lang w:eastAsia="en-US"/>
          <w:rPrChange w:id="2195" w:author="David Chen" w:date="2018-10-27T18:39:00Z">
            <w:rPr>
              <w:rFonts w:ascii="Times New Roman" w:hAnsi="Times New Roman" w:cs="Times New Roman"/>
              <w:lang w:val="en-US" w:eastAsia="en-US"/>
            </w:rPr>
          </w:rPrChange>
        </w:rPr>
      </w:pPr>
    </w:p>
    <w:p w14:paraId="03764892" w14:textId="77777777" w:rsidR="003029BB" w:rsidRPr="00884AD0" w:rsidRDefault="003029BB" w:rsidP="003029BB">
      <w:pPr>
        <w:rPr>
          <w:rFonts w:ascii="Times New Roman" w:hAnsi="Times New Roman" w:cs="Times New Roman"/>
          <w:lang w:eastAsia="en-US"/>
          <w:rPrChange w:id="2196" w:author="David Chen" w:date="2018-10-27T18:39:00Z">
            <w:rPr>
              <w:rFonts w:ascii="Times New Roman" w:hAnsi="Times New Roman" w:cs="Times New Roman"/>
              <w:lang w:val="en-US" w:eastAsia="en-US"/>
            </w:rPr>
          </w:rPrChange>
        </w:rPr>
      </w:pPr>
      <w:r w:rsidRPr="00B21172">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20B0ED90" wp14:editId="5E2167FE">
                <wp:simplePos x="0" y="0"/>
                <wp:positionH relativeFrom="column">
                  <wp:posOffset>4448175</wp:posOffset>
                </wp:positionH>
                <wp:positionV relativeFrom="paragraph">
                  <wp:posOffset>81915</wp:posOffset>
                </wp:positionV>
                <wp:extent cx="323850" cy="0"/>
                <wp:effectExtent l="0" t="76200" r="19050" b="95250"/>
                <wp:wrapNone/>
                <wp:docPr id="10" name="Straight Arrow Connector 10"/>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7C4D89" id="Straight Arrow Connector 10" o:spid="_x0000_s1026" type="#_x0000_t32" style="position:absolute;margin-left:350.25pt;margin-top:6.45pt;width:25.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" strokecolor="#5b9bd5 [3204]" strokeweight=".5pt">
                <v:stroke endarrow="block" joinstyle="miter"/>
              </v:shape>
            </w:pict>
          </mc:Fallback>
        </mc:AlternateContent>
      </w:r>
      <w:r w:rsidRPr="00884AD0">
        <w:rPr>
          <w:rFonts w:ascii="Times New Roman" w:hAnsi="Times New Roman" w:cs="Times New Roman"/>
          <w:noProof/>
          <w:rPrChange w:id="2197" w:author="David Chen" w:date="2018-10-27T18:39:00Z">
            <w:rPr>
              <w:rFonts w:ascii="Times New Roman" w:hAnsi="Times New Roman" w:cs="Times New Roman"/>
              <w:noProof/>
            </w:rPr>
          </w:rPrChange>
        </w:rPr>
        <mc:AlternateContent>
          <mc:Choice Requires="wps">
            <w:drawing>
              <wp:anchor distT="0" distB="0" distL="114300" distR="114300" simplePos="0" relativeHeight="251666432" behindDoc="0" locked="0" layoutInCell="1" allowOverlap="1" wp14:anchorId="2E78841A" wp14:editId="429F6A65">
                <wp:simplePos x="0" y="0"/>
                <wp:positionH relativeFrom="column">
                  <wp:posOffset>1095375</wp:posOffset>
                </wp:positionH>
                <wp:positionV relativeFrom="paragraph">
                  <wp:posOffset>81915</wp:posOffset>
                </wp:positionV>
                <wp:extent cx="323850" cy="0"/>
                <wp:effectExtent l="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5F33E2" id="Straight Arrow Connector 9" o:spid="_x0000_s1026" type="#_x0000_t32" style="position:absolute;margin-left:86.25pt;margin-top:6.45pt;width:25.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" strokecolor="#5b9bd5 [3204]" strokeweight=".5pt">
                <v:stroke endarrow="block" joinstyle="miter"/>
              </v:shape>
            </w:pict>
          </mc:Fallback>
        </mc:AlternateContent>
      </w:r>
      <w:r w:rsidRPr="00884AD0">
        <w:rPr>
          <w:noProof/>
          <w:rPrChange w:id="2198" w:author="David Chen" w:date="2018-10-27T18:39:00Z">
            <w:rPr>
              <w:noProof/>
            </w:rPr>
          </w:rPrChange>
        </w:rPr>
        <mc:AlternateContent>
          <mc:Choice Requires="wps">
            <w:drawing>
              <wp:anchor distT="0" distB="0" distL="114300" distR="114300" simplePos="0" relativeHeight="251660288" behindDoc="0" locked="0" layoutInCell="1" allowOverlap="1" wp14:anchorId="5CAC5F6F" wp14:editId="78C17D7A">
                <wp:simplePos x="0" y="0"/>
                <wp:positionH relativeFrom="column">
                  <wp:posOffset>1371600</wp:posOffset>
                </wp:positionH>
                <wp:positionV relativeFrom="paragraph">
                  <wp:posOffset>5715</wp:posOffset>
                </wp:positionV>
                <wp:extent cx="1524000" cy="304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524000" cy="3048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0A0C3F19" w14:textId="77777777" w:rsidR="001646CF" w:rsidRDefault="001646CF" w:rsidP="00D74F7A">
                            <w:pPr>
                              <w:jc w:val="center"/>
                            </w:pPr>
                            <w:r>
                              <w:t>Feature extraction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AC5F6F" id="Text Box 3" o:spid="_x0000_s1088" type="#_x0000_t202" style="position:absolute;margin-left:108pt;margin-top:.45pt;width:120pt;height:2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" filled="f" stroked="f" strokeweight="1pt">
                <v:textbox>
                  <w:txbxContent>
                    <w:p w14:paraId="0A0C3F19" w14:textId="77777777" w:rsidR="001646CF" w:rsidRDefault="001646CF" w:rsidP="00D74F7A">
                      <w:pPr>
                        <w:jc w:val="center"/>
                      </w:pPr>
                      <w:r>
                        <w:t>Feature extraction</w:t>
                      </w:r>
                    </w:p>
                  </w:txbxContent>
                </v:textbox>
              </v:shape>
            </w:pict>
          </mc:Fallback>
        </mc:AlternateContent>
      </w:r>
      <w:r w:rsidRPr="00884AD0">
        <w:rPr>
          <w:rFonts w:ascii="Times New Roman" w:hAnsi="Times New Roman" w:cs="Times New Roman"/>
          <w:noProof/>
          <w:rPrChange w:id="2199" w:author="David Chen" w:date="2018-10-27T18:39:00Z">
            <w:rPr>
              <w:rFonts w:ascii="Times New Roman" w:hAnsi="Times New Roman" w:cs="Times New Roman"/>
              <w:noProof/>
            </w:rPr>
          </w:rPrChange>
        </w:rPr>
        <mc:AlternateContent>
          <mc:Choice Requires="wps">
            <w:drawing>
              <wp:anchor distT="0" distB="0" distL="114300" distR="114300" simplePos="0" relativeHeight="251672576" behindDoc="0" locked="0" layoutInCell="1" allowOverlap="1" wp14:anchorId="3E56E127" wp14:editId="31F7BAE4">
                <wp:simplePos x="0" y="0"/>
                <wp:positionH relativeFrom="column">
                  <wp:posOffset>2781300</wp:posOffset>
                </wp:positionH>
                <wp:positionV relativeFrom="paragraph">
                  <wp:posOffset>81915</wp:posOffset>
                </wp:positionV>
                <wp:extent cx="323850" cy="0"/>
                <wp:effectExtent l="0" t="76200" r="19050" b="95250"/>
                <wp:wrapNone/>
                <wp:docPr id="12" name="Straight Arrow Connector 12"/>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C1D805" id="Straight Arrow Connector 12" o:spid="_x0000_s1026" type="#_x0000_t32" style="position:absolute;margin-left:219pt;margin-top:6.45pt;width:25.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" strokecolor="#5b9bd5 [3204]" strokeweight=".5pt">
                <v:stroke endarrow="block" joinstyle="miter"/>
              </v:shape>
            </w:pict>
          </mc:Fallback>
        </mc:AlternateContent>
      </w:r>
    </w:p>
    <w:p w14:paraId="6BCACDF9" w14:textId="77777777" w:rsidR="003029BB" w:rsidRPr="00884AD0" w:rsidRDefault="003029BB" w:rsidP="003029BB">
      <w:pPr>
        <w:rPr>
          <w:rFonts w:ascii="Times New Roman" w:hAnsi="Times New Roman" w:cs="Times New Roman"/>
          <w:lang w:eastAsia="en-US"/>
          <w:rPrChange w:id="2200" w:author="David Chen" w:date="2018-10-27T18:39:00Z">
            <w:rPr>
              <w:rFonts w:ascii="Times New Roman" w:hAnsi="Times New Roman" w:cs="Times New Roman"/>
              <w:lang w:val="en-US" w:eastAsia="en-US"/>
            </w:rPr>
          </w:rPrChange>
        </w:rPr>
      </w:pPr>
    </w:p>
    <w:p w14:paraId="5E4CA77E" w14:textId="77777777" w:rsidR="005E316D" w:rsidRPr="00884AD0" w:rsidRDefault="005E316D" w:rsidP="003029BB">
      <w:pPr>
        <w:rPr>
          <w:rFonts w:ascii="Times New Roman" w:hAnsi="Times New Roman" w:cs="Times New Roman"/>
          <w:lang w:eastAsia="en-US"/>
          <w:rPrChange w:id="2201" w:author="David Chen" w:date="2018-10-27T18:39:00Z">
            <w:rPr>
              <w:rFonts w:ascii="Times New Roman" w:hAnsi="Times New Roman" w:cs="Times New Roman"/>
              <w:lang w:val="en-US" w:eastAsia="en-US"/>
            </w:rPr>
          </w:rPrChange>
        </w:rPr>
      </w:pPr>
    </w:p>
    <w:p w14:paraId="3DC2651D" w14:textId="77777777" w:rsidR="003029BB" w:rsidRPr="00884AD0" w:rsidRDefault="003029BB" w:rsidP="003029BB">
      <w:pPr>
        <w:rPr>
          <w:rFonts w:ascii="Times New Roman" w:hAnsi="Times New Roman" w:cs="Times New Roman"/>
          <w:lang w:eastAsia="en-US"/>
          <w:rPrChange w:id="2202" w:author="David Chen" w:date="2018-10-27T18:39:00Z">
            <w:rPr>
              <w:rFonts w:ascii="Times New Roman" w:hAnsi="Times New Roman" w:cs="Times New Roman"/>
              <w:lang w:val="en-US" w:eastAsia="en-US"/>
            </w:rPr>
          </w:rPrChange>
        </w:rPr>
      </w:pPr>
    </w:p>
    <w:p w14:paraId="65ADE94B" w14:textId="77777777" w:rsidR="003029BB" w:rsidRPr="00884AD0" w:rsidRDefault="003029BB" w:rsidP="003029BB">
      <w:pPr>
        <w:rPr>
          <w:rFonts w:ascii="Times New Roman" w:hAnsi="Times New Roman" w:cs="Times New Roman"/>
          <w:lang w:eastAsia="en-US"/>
          <w:rPrChange w:id="2203" w:author="David Chen" w:date="2018-10-27T18:39:00Z">
            <w:rPr>
              <w:rFonts w:ascii="Times New Roman" w:hAnsi="Times New Roman" w:cs="Times New Roman"/>
              <w:lang w:val="en-US" w:eastAsia="en-US"/>
            </w:rPr>
          </w:rPrChange>
        </w:rPr>
      </w:pPr>
      <w:r w:rsidRPr="00884AD0">
        <w:rPr>
          <w:rFonts w:ascii="Times New Roman" w:hAnsi="Times New Roman" w:cs="Times New Roman"/>
          <w:lang w:eastAsia="en-US"/>
          <w:rPrChange w:id="2204" w:author="David Chen" w:date="2018-10-27T18:39:00Z">
            <w:rPr>
              <w:rFonts w:ascii="Times New Roman" w:hAnsi="Times New Roman" w:cs="Times New Roman"/>
              <w:lang w:val="en-US" w:eastAsia="en-US"/>
            </w:rPr>
          </w:rPrChange>
        </w:rPr>
        <w:t>During the input stage,</w:t>
      </w:r>
      <w:r w:rsidR="00495E1E" w:rsidRPr="00884AD0">
        <w:rPr>
          <w:rFonts w:ascii="Times New Roman" w:hAnsi="Times New Roman" w:cs="Times New Roman"/>
          <w:lang w:eastAsia="en-US"/>
          <w:rPrChange w:id="2205" w:author="David Chen" w:date="2018-10-27T18:39:00Z">
            <w:rPr>
              <w:rFonts w:ascii="Times New Roman" w:hAnsi="Times New Roman" w:cs="Times New Roman"/>
              <w:lang w:val="en-US" w:eastAsia="en-US"/>
            </w:rPr>
          </w:rPrChange>
        </w:rPr>
        <w:t xml:space="preserve"> training images that contain pictures of plants with crop disease and without crop disease are inputted in the program.</w:t>
      </w:r>
    </w:p>
    <w:p w14:paraId="5BDBC154" w14:textId="77777777" w:rsidR="00495E1E" w:rsidRPr="00884AD0" w:rsidRDefault="00495E1E" w:rsidP="003029BB">
      <w:pPr>
        <w:rPr>
          <w:rFonts w:ascii="Times New Roman" w:hAnsi="Times New Roman" w:cs="Times New Roman"/>
          <w:lang w:eastAsia="en-US"/>
          <w:rPrChange w:id="2206" w:author="David Chen" w:date="2018-10-27T18:39:00Z">
            <w:rPr>
              <w:rFonts w:ascii="Times New Roman" w:hAnsi="Times New Roman" w:cs="Times New Roman"/>
              <w:lang w:val="en-US" w:eastAsia="en-US"/>
            </w:rPr>
          </w:rPrChange>
        </w:rPr>
      </w:pPr>
      <w:r w:rsidRPr="00884AD0">
        <w:rPr>
          <w:rFonts w:ascii="Times New Roman" w:hAnsi="Times New Roman" w:cs="Times New Roman"/>
          <w:lang w:eastAsia="en-US"/>
          <w:rPrChange w:id="2207" w:author="David Chen" w:date="2018-10-27T18:39:00Z">
            <w:rPr>
              <w:rFonts w:ascii="Times New Roman" w:hAnsi="Times New Roman" w:cs="Times New Roman"/>
              <w:lang w:val="en-US" w:eastAsia="en-US"/>
            </w:rPr>
          </w:rPrChange>
        </w:rPr>
        <w:t>PSEUDOCODE:</w:t>
      </w:r>
    </w:p>
    <w:p w14:paraId="1894A09D" w14:textId="77777777" w:rsidR="006326FE" w:rsidRPr="00884AD0" w:rsidRDefault="006326FE" w:rsidP="003029BB">
      <w:pPr>
        <w:rPr>
          <w:rFonts w:ascii="Times New Roman" w:hAnsi="Times New Roman" w:cs="Times New Roman"/>
          <w:lang w:eastAsia="en-US"/>
          <w:rPrChange w:id="2208" w:author="David Chen" w:date="2018-10-27T18:39:00Z">
            <w:rPr>
              <w:rFonts w:ascii="Times New Roman" w:hAnsi="Times New Roman" w:cs="Times New Roman"/>
              <w:lang w:val="en-US" w:eastAsia="en-US"/>
            </w:rPr>
          </w:rPrChange>
        </w:rPr>
      </w:pPr>
      <w:r w:rsidRPr="00884AD0">
        <w:rPr>
          <w:rFonts w:ascii="Times New Roman" w:hAnsi="Times New Roman" w:cs="Times New Roman"/>
          <w:lang w:eastAsia="en-US"/>
          <w:rPrChange w:id="2209" w:author="David Chen" w:date="2018-10-27T18:39:00Z">
            <w:rPr>
              <w:rFonts w:ascii="Times New Roman" w:hAnsi="Times New Roman" w:cs="Times New Roman"/>
              <w:lang w:val="en-US" w:eastAsia="en-US"/>
            </w:rPr>
          </w:rPrChange>
        </w:rPr>
        <w:t>~~~~~~~~~~~~~~~~~~~~~~~~~~~~~~~~~~~~~~~~~~~~~~~~~~~~~~~~~~~~~~~~~~~~~~~~~~~</w:t>
      </w:r>
    </w:p>
    <w:p w14:paraId="18E26C7F" w14:textId="77777777" w:rsidR="00495E1E" w:rsidRPr="00884AD0" w:rsidRDefault="00495E1E" w:rsidP="003029BB">
      <w:pPr>
        <w:rPr>
          <w:rFonts w:ascii="Times New Roman" w:hAnsi="Times New Roman" w:cs="Times New Roman"/>
          <w:lang w:eastAsia="en-US"/>
          <w:rPrChange w:id="2210" w:author="David Chen" w:date="2018-10-27T18:39:00Z">
            <w:rPr>
              <w:rFonts w:ascii="Times New Roman" w:hAnsi="Times New Roman" w:cs="Times New Roman"/>
              <w:lang w:val="en-US" w:eastAsia="en-US"/>
            </w:rPr>
          </w:rPrChange>
        </w:rPr>
      </w:pPr>
      <w:r w:rsidRPr="00884AD0">
        <w:rPr>
          <w:rFonts w:ascii="Times New Roman" w:hAnsi="Times New Roman" w:cs="Times New Roman"/>
          <w:lang w:eastAsia="en-US"/>
          <w:rPrChange w:id="2211" w:author="David Chen" w:date="2018-10-27T18:39:00Z">
            <w:rPr>
              <w:rFonts w:ascii="Times New Roman" w:hAnsi="Times New Roman" w:cs="Times New Roman"/>
              <w:lang w:val="en-US" w:eastAsia="en-US"/>
            </w:rPr>
          </w:rPrChange>
        </w:rPr>
        <w:tab/>
      </w:r>
      <w:r w:rsidR="006326FE" w:rsidRPr="00884AD0">
        <w:rPr>
          <w:rFonts w:ascii="Times New Roman" w:hAnsi="Times New Roman" w:cs="Times New Roman"/>
          <w:lang w:eastAsia="en-US"/>
          <w:rPrChange w:id="2212" w:author="David Chen" w:date="2018-10-27T18:39:00Z">
            <w:rPr>
              <w:rFonts w:ascii="Times New Roman" w:hAnsi="Times New Roman" w:cs="Times New Roman"/>
              <w:lang w:val="en-US" w:eastAsia="en-US"/>
            </w:rPr>
          </w:rPrChange>
        </w:rPr>
        <w:t>DATASET= “dataset/</w:t>
      </w:r>
      <w:proofErr w:type="spellStart"/>
      <w:r w:rsidR="006326FE" w:rsidRPr="00884AD0">
        <w:rPr>
          <w:rFonts w:ascii="Times New Roman" w:hAnsi="Times New Roman" w:cs="Times New Roman"/>
          <w:lang w:eastAsia="en-US"/>
          <w:rPrChange w:id="2213" w:author="David Chen" w:date="2018-10-27T18:39:00Z">
            <w:rPr>
              <w:rFonts w:ascii="Times New Roman" w:hAnsi="Times New Roman" w:cs="Times New Roman"/>
              <w:lang w:val="en-US" w:eastAsia="en-US"/>
            </w:rPr>
          </w:rPrChange>
        </w:rPr>
        <w:t>trainingset</w:t>
      </w:r>
      <w:proofErr w:type="spellEnd"/>
      <w:r w:rsidR="006326FE" w:rsidRPr="00884AD0">
        <w:rPr>
          <w:rFonts w:ascii="Times New Roman" w:hAnsi="Times New Roman" w:cs="Times New Roman"/>
          <w:lang w:eastAsia="en-US"/>
          <w:rPrChange w:id="2214" w:author="David Chen" w:date="2018-10-27T18:39:00Z">
            <w:rPr>
              <w:rFonts w:ascii="Times New Roman" w:hAnsi="Times New Roman" w:cs="Times New Roman"/>
              <w:lang w:val="en-US" w:eastAsia="en-US"/>
            </w:rPr>
          </w:rPrChange>
        </w:rPr>
        <w:t>”</w:t>
      </w:r>
      <w:r w:rsidR="006326FE" w:rsidRPr="00884AD0">
        <w:rPr>
          <w:rFonts w:ascii="Times New Roman" w:hAnsi="Times New Roman" w:cs="Times New Roman"/>
          <w:lang w:eastAsia="en-US"/>
          <w:rPrChange w:id="2215" w:author="David Chen" w:date="2018-10-27T18:39:00Z">
            <w:rPr>
              <w:rFonts w:ascii="Times New Roman" w:hAnsi="Times New Roman" w:cs="Times New Roman"/>
              <w:lang w:val="en-US" w:eastAsia="en-US"/>
            </w:rPr>
          </w:rPrChange>
        </w:rPr>
        <w:br/>
      </w:r>
      <w:r w:rsidR="006326FE" w:rsidRPr="00884AD0">
        <w:rPr>
          <w:rFonts w:ascii="Times New Roman" w:hAnsi="Times New Roman" w:cs="Times New Roman"/>
          <w:lang w:eastAsia="en-US"/>
          <w:rPrChange w:id="2216" w:author="David Chen" w:date="2018-10-27T18:39:00Z">
            <w:rPr>
              <w:rFonts w:ascii="Times New Roman" w:hAnsi="Times New Roman" w:cs="Times New Roman"/>
              <w:lang w:val="en-US" w:eastAsia="en-US"/>
            </w:rPr>
          </w:rPrChange>
        </w:rPr>
        <w:tab/>
        <w:t>Pictures</w:t>
      </w:r>
      <w:proofErr w:type="gramStart"/>
      <w:r w:rsidR="006326FE" w:rsidRPr="00884AD0">
        <w:rPr>
          <w:rFonts w:ascii="Times New Roman" w:hAnsi="Times New Roman" w:cs="Times New Roman"/>
          <w:lang w:eastAsia="en-US"/>
          <w:rPrChange w:id="2217" w:author="David Chen" w:date="2018-10-27T18:39:00Z">
            <w:rPr>
              <w:rFonts w:ascii="Times New Roman" w:hAnsi="Times New Roman" w:cs="Times New Roman"/>
              <w:lang w:val="en-US" w:eastAsia="en-US"/>
            </w:rPr>
          </w:rPrChange>
        </w:rPr>
        <w:t>=[]</w:t>
      </w:r>
      <w:proofErr w:type="gramEnd"/>
    </w:p>
    <w:p w14:paraId="41690639" w14:textId="77777777" w:rsidR="006326FE" w:rsidRPr="00884AD0" w:rsidRDefault="006326FE" w:rsidP="003029BB">
      <w:pPr>
        <w:rPr>
          <w:rFonts w:ascii="Times New Roman" w:hAnsi="Times New Roman" w:cs="Times New Roman"/>
          <w:lang w:eastAsia="en-US"/>
          <w:rPrChange w:id="2218" w:author="David Chen" w:date="2018-10-27T18:39:00Z">
            <w:rPr>
              <w:rFonts w:ascii="Times New Roman" w:hAnsi="Times New Roman" w:cs="Times New Roman"/>
              <w:lang w:val="en-US" w:eastAsia="en-US"/>
            </w:rPr>
          </w:rPrChange>
        </w:rPr>
      </w:pPr>
      <w:r w:rsidRPr="00884AD0">
        <w:rPr>
          <w:rFonts w:ascii="Times New Roman" w:hAnsi="Times New Roman" w:cs="Times New Roman"/>
          <w:lang w:eastAsia="en-US"/>
          <w:rPrChange w:id="2219" w:author="David Chen" w:date="2018-10-27T18:39:00Z">
            <w:rPr>
              <w:rFonts w:ascii="Times New Roman" w:hAnsi="Times New Roman" w:cs="Times New Roman"/>
              <w:lang w:val="en-US" w:eastAsia="en-US"/>
            </w:rPr>
          </w:rPrChange>
        </w:rPr>
        <w:lastRenderedPageBreak/>
        <w:tab/>
        <w:t>For picture in DATASET:</w:t>
      </w:r>
    </w:p>
    <w:p w14:paraId="75209A7C" w14:textId="77777777" w:rsidR="006326FE" w:rsidRPr="00884AD0" w:rsidRDefault="006326FE" w:rsidP="003029BB">
      <w:pPr>
        <w:rPr>
          <w:rFonts w:ascii="Times New Roman" w:hAnsi="Times New Roman" w:cs="Times New Roman"/>
          <w:lang w:eastAsia="en-US"/>
          <w:rPrChange w:id="2220" w:author="David Chen" w:date="2018-10-27T18:39:00Z">
            <w:rPr>
              <w:rFonts w:ascii="Times New Roman" w:hAnsi="Times New Roman" w:cs="Times New Roman"/>
              <w:lang w:val="en-US" w:eastAsia="en-US"/>
            </w:rPr>
          </w:rPrChange>
        </w:rPr>
      </w:pPr>
      <w:r w:rsidRPr="00884AD0">
        <w:rPr>
          <w:rFonts w:ascii="Times New Roman" w:hAnsi="Times New Roman" w:cs="Times New Roman"/>
          <w:lang w:eastAsia="en-US"/>
          <w:rPrChange w:id="2221" w:author="David Chen" w:date="2018-10-27T18:39:00Z">
            <w:rPr>
              <w:rFonts w:ascii="Times New Roman" w:hAnsi="Times New Roman" w:cs="Times New Roman"/>
              <w:lang w:val="en-US" w:eastAsia="en-US"/>
            </w:rPr>
          </w:rPrChange>
        </w:rPr>
        <w:tab/>
      </w:r>
      <w:r w:rsidRPr="00884AD0">
        <w:rPr>
          <w:rFonts w:ascii="Times New Roman" w:hAnsi="Times New Roman" w:cs="Times New Roman"/>
          <w:lang w:eastAsia="en-US"/>
          <w:rPrChange w:id="2222" w:author="David Chen" w:date="2018-10-27T18:39:00Z">
            <w:rPr>
              <w:rFonts w:ascii="Times New Roman" w:hAnsi="Times New Roman" w:cs="Times New Roman"/>
              <w:lang w:val="en-US" w:eastAsia="en-US"/>
            </w:rPr>
          </w:rPrChange>
        </w:rPr>
        <w:tab/>
      </w:r>
      <w:proofErr w:type="spellStart"/>
      <w:r w:rsidRPr="00884AD0">
        <w:rPr>
          <w:rFonts w:ascii="Times New Roman" w:hAnsi="Times New Roman" w:cs="Times New Roman"/>
          <w:lang w:eastAsia="en-US"/>
          <w:rPrChange w:id="2223" w:author="David Chen" w:date="2018-10-27T18:39:00Z">
            <w:rPr>
              <w:rFonts w:ascii="Times New Roman" w:hAnsi="Times New Roman" w:cs="Times New Roman"/>
              <w:lang w:val="en-US" w:eastAsia="en-US"/>
            </w:rPr>
          </w:rPrChange>
        </w:rPr>
        <w:t>Pictures.append</w:t>
      </w:r>
      <w:proofErr w:type="spellEnd"/>
      <w:r w:rsidRPr="00884AD0">
        <w:rPr>
          <w:rFonts w:ascii="Times New Roman" w:hAnsi="Times New Roman" w:cs="Times New Roman"/>
          <w:lang w:eastAsia="en-US"/>
          <w:rPrChange w:id="2224" w:author="David Chen" w:date="2018-10-27T18:39:00Z">
            <w:rPr>
              <w:rFonts w:ascii="Times New Roman" w:hAnsi="Times New Roman" w:cs="Times New Roman"/>
              <w:lang w:val="en-US" w:eastAsia="en-US"/>
            </w:rPr>
          </w:rPrChange>
        </w:rPr>
        <w:t>(picture)</w:t>
      </w:r>
    </w:p>
    <w:p w14:paraId="7ED388D2" w14:textId="77777777" w:rsidR="006326FE" w:rsidRPr="00884AD0" w:rsidRDefault="006326FE" w:rsidP="003029BB">
      <w:pPr>
        <w:rPr>
          <w:rFonts w:ascii="Times New Roman" w:hAnsi="Times New Roman" w:cs="Times New Roman"/>
          <w:lang w:eastAsia="en-US"/>
          <w:rPrChange w:id="2225" w:author="David Chen" w:date="2018-10-27T18:39:00Z">
            <w:rPr>
              <w:rFonts w:ascii="Times New Roman" w:hAnsi="Times New Roman" w:cs="Times New Roman"/>
              <w:lang w:val="en-US" w:eastAsia="en-US"/>
            </w:rPr>
          </w:rPrChange>
        </w:rPr>
      </w:pPr>
      <w:r w:rsidRPr="00884AD0">
        <w:rPr>
          <w:rFonts w:ascii="Times New Roman" w:hAnsi="Times New Roman" w:cs="Times New Roman"/>
          <w:lang w:eastAsia="en-US"/>
          <w:rPrChange w:id="2226" w:author="David Chen" w:date="2018-10-27T18:39:00Z">
            <w:rPr>
              <w:rFonts w:ascii="Times New Roman" w:hAnsi="Times New Roman" w:cs="Times New Roman"/>
              <w:lang w:val="en-US" w:eastAsia="en-US"/>
            </w:rPr>
          </w:rPrChange>
        </w:rPr>
        <w:t>~~~~~~~~~~~~~~~~~~~~~~~~~~~~~~~~~~~~~~~~~~~~~~~~~~~~~~~~~~~~~~~~~~~~~~~~~~</w:t>
      </w:r>
      <w:r w:rsidRPr="00884AD0">
        <w:rPr>
          <w:rFonts w:ascii="Times New Roman" w:hAnsi="Times New Roman" w:cs="Times New Roman"/>
          <w:lang w:eastAsia="en-US"/>
          <w:rPrChange w:id="2227" w:author="David Chen" w:date="2018-10-27T18:39:00Z">
            <w:rPr>
              <w:rFonts w:ascii="Times New Roman" w:hAnsi="Times New Roman" w:cs="Times New Roman"/>
              <w:lang w:val="en-US" w:eastAsia="en-US"/>
            </w:rPr>
          </w:rPrChange>
        </w:rPr>
        <w:tab/>
      </w:r>
      <w:r w:rsidRPr="00884AD0">
        <w:rPr>
          <w:rFonts w:ascii="Times New Roman" w:hAnsi="Times New Roman" w:cs="Times New Roman"/>
          <w:lang w:eastAsia="en-US"/>
          <w:rPrChange w:id="2228" w:author="David Chen" w:date="2018-10-27T18:39:00Z">
            <w:rPr>
              <w:rFonts w:ascii="Times New Roman" w:hAnsi="Times New Roman" w:cs="Times New Roman"/>
              <w:lang w:val="en-US" w:eastAsia="en-US"/>
            </w:rPr>
          </w:rPrChange>
        </w:rPr>
        <w:tab/>
      </w:r>
    </w:p>
    <w:sectPr w:rsidR="006326FE" w:rsidRPr="00884AD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4" w:author="l han" w:date="2018-09-23T10:20:00Z" w:initials="lh">
    <w:p w14:paraId="4896ADE8" w14:textId="77777777" w:rsidR="001646CF" w:rsidRDefault="001646CF">
      <w:pPr>
        <w:pStyle w:val="CommentText"/>
      </w:pPr>
      <w:r>
        <w:rPr>
          <w:rStyle w:val="CommentReference"/>
        </w:rPr>
        <w:annotationRef/>
      </w:r>
      <w:r>
        <w:t xml:space="preserve">Remove it Unless you use deep </w:t>
      </w:r>
      <w:proofErr w:type="spellStart"/>
      <w:r>
        <w:t>learnng</w:t>
      </w:r>
      <w:proofErr w:type="spellEnd"/>
      <w:r>
        <w:t xml:space="preserve"> methods. </w:t>
      </w:r>
    </w:p>
    <w:p w14:paraId="5D00C49D" w14:textId="77777777" w:rsidR="001646CF" w:rsidRDefault="001646CF">
      <w:pPr>
        <w:pStyle w:val="CommentText"/>
      </w:pPr>
    </w:p>
    <w:p w14:paraId="6F5A3FC4" w14:textId="57C36D7F" w:rsidR="001646CF" w:rsidRDefault="001646CF">
      <w:pPr>
        <w:pStyle w:val="CommentText"/>
      </w:pPr>
      <w:r>
        <w:t>Note that deep learning is one type of machine learning approaches</w:t>
      </w:r>
    </w:p>
  </w:comment>
  <w:comment w:id="64" w:author="l han" w:date="2018-09-23T10:32:00Z" w:initials="lh">
    <w:p w14:paraId="0F9161A6" w14:textId="472F05AF" w:rsidR="001646CF" w:rsidRDefault="001646CF">
      <w:pPr>
        <w:pStyle w:val="CommentText"/>
      </w:pPr>
      <w:r>
        <w:rPr>
          <w:rStyle w:val="CommentReference"/>
        </w:rPr>
        <w:annotationRef/>
      </w:r>
      <w:r>
        <w:t xml:space="preserve"> you need to put a sentence here </w:t>
      </w:r>
    </w:p>
  </w:comment>
  <w:comment w:id="56" w:author="l han" w:date="2018-09-23T11:59:00Z" w:initials="lh">
    <w:p w14:paraId="658E780F" w14:textId="77777777" w:rsidR="001646CF" w:rsidRDefault="001646CF">
      <w:pPr>
        <w:pStyle w:val="CommentText"/>
      </w:pPr>
      <w:r>
        <w:rPr>
          <w:rStyle w:val="CommentReference"/>
        </w:rPr>
        <w:annotationRef/>
      </w:r>
      <w:r>
        <w:t xml:space="preserve">When you talk to this, you will need to think why this sentence has to be here, what’s argument it supports?  For instance, the logic here is to say  1) first food/plants is important and feed exponentially increased population; 2) however, the damage caused by plant diseases is significant, which leads to significantly economic loss.  Then you can say the current </w:t>
      </w:r>
      <w:proofErr w:type="spellStart"/>
      <w:r>
        <w:t>manule</w:t>
      </w:r>
      <w:proofErr w:type="spellEnd"/>
      <w:r>
        <w:t xml:space="preserve"> identification is limited due </w:t>
      </w:r>
      <w:proofErr w:type="gramStart"/>
      <w:r>
        <w:t xml:space="preserve">to  </w:t>
      </w:r>
      <w:proofErr w:type="spellStart"/>
      <w:r>
        <w:t>subjectiveness</w:t>
      </w:r>
      <w:proofErr w:type="spellEnd"/>
      <w:proofErr w:type="gramEnd"/>
      <w:r>
        <w:t xml:space="preserve">, time consuming and labour intensive costs.   </w:t>
      </w:r>
    </w:p>
    <w:p w14:paraId="282E613A" w14:textId="77777777" w:rsidR="001646CF" w:rsidRDefault="001646CF">
      <w:pPr>
        <w:pStyle w:val="CommentText"/>
      </w:pPr>
      <w:r>
        <w:t xml:space="preserve">Then you will introduce the machine learning recently emerged as an effective way to </w:t>
      </w:r>
      <w:proofErr w:type="gramStart"/>
      <w:r>
        <w:t>identify  plant</w:t>
      </w:r>
      <w:proofErr w:type="gramEnd"/>
      <w:r>
        <w:t xml:space="preserve"> disease automatically.   </w:t>
      </w:r>
    </w:p>
    <w:p w14:paraId="0E49E320" w14:textId="77777777" w:rsidR="001646CF" w:rsidRDefault="001646CF">
      <w:pPr>
        <w:pStyle w:val="CommentText"/>
      </w:pPr>
    </w:p>
    <w:p w14:paraId="54EE9315" w14:textId="5FC471AD" w:rsidR="001646CF" w:rsidRDefault="001646CF">
      <w:pPr>
        <w:pStyle w:val="CommentText"/>
      </w:pPr>
    </w:p>
  </w:comment>
  <w:comment w:id="139" w:author="Liangxiu Han" w:date="2018-11-05T19:45:00Z" w:initials="LH">
    <w:p w14:paraId="40C1534F" w14:textId="7229117E" w:rsidR="001646CF" w:rsidRDefault="001646CF">
      <w:pPr>
        <w:pStyle w:val="CommentText"/>
      </w:pPr>
      <w:r>
        <w:rPr>
          <w:rStyle w:val="CommentReference"/>
        </w:rPr>
        <w:annotationRef/>
      </w:r>
      <w:r>
        <w:rPr>
          <w:lang w:eastAsia="zh-CN"/>
        </w:rPr>
        <w:t>T</w:t>
      </w:r>
      <w:r>
        <w:rPr>
          <w:rFonts w:hint="eastAsia"/>
          <w:lang w:eastAsia="zh-CN"/>
        </w:rPr>
        <w:t xml:space="preserve"> h</w:t>
      </w:r>
    </w:p>
  </w:comment>
  <w:comment w:id="137" w:author="Liangxiu Han" w:date="2018-11-05T19:46:00Z" w:initials="LH">
    <w:p w14:paraId="226A5B34" w14:textId="33262FCB" w:rsidR="001646CF" w:rsidRDefault="001646CF">
      <w:pPr>
        <w:pStyle w:val="CommentText"/>
      </w:pPr>
      <w:r>
        <w:rPr>
          <w:rStyle w:val="CommentReference"/>
        </w:rPr>
        <w:annotationRef/>
      </w:r>
      <w:r>
        <w:t xml:space="preserve">This paragraph </w:t>
      </w:r>
      <w:proofErr w:type="spellStart"/>
      <w:r>
        <w:t>shou</w:t>
      </w:r>
      <w:proofErr w:type="spellEnd"/>
      <w:r>
        <w:t xml:space="preserve"> be put here</w:t>
      </w:r>
    </w:p>
  </w:comment>
  <w:comment w:id="604" w:author="Liangxiu Han" w:date="2018-11-05T19:49:00Z" w:initials="LH">
    <w:p w14:paraId="32AF4CC5" w14:textId="0373C3D8" w:rsidR="001646CF" w:rsidRDefault="001646CF">
      <w:pPr>
        <w:pStyle w:val="CommentText"/>
      </w:pPr>
      <w:r>
        <w:rPr>
          <w:rStyle w:val="CommentReference"/>
        </w:rPr>
        <w:annotationRef/>
      </w:r>
      <w:r>
        <w:t xml:space="preserve">you can add some more </w:t>
      </w:r>
      <w:proofErr w:type="spellStart"/>
      <w:r>
        <w:t>literetuare</w:t>
      </w:r>
      <w:proofErr w:type="spellEnd"/>
      <w:r>
        <w:t xml:space="preserve"> review, for example, other algorithms </w:t>
      </w:r>
    </w:p>
  </w:comment>
  <w:comment w:id="613" w:author="Liangxiu Han" w:date="2018-11-05T19:58:00Z" w:initials="LH">
    <w:p w14:paraId="51C3B009" w14:textId="2E02ABB9" w:rsidR="001646CF" w:rsidRDefault="001646CF">
      <w:pPr>
        <w:pStyle w:val="CommentText"/>
      </w:pPr>
      <w:r>
        <w:rPr>
          <w:rStyle w:val="CommentReference"/>
        </w:rPr>
        <w:annotationRef/>
      </w:r>
      <w:r>
        <w:t>used in which context?</w:t>
      </w:r>
    </w:p>
  </w:comment>
  <w:comment w:id="620" w:author="Liangxiu Han" w:date="2018-11-05T19:59:00Z" w:initials="LH">
    <w:p w14:paraId="07049064" w14:textId="3521EEBF" w:rsidR="001646CF" w:rsidRDefault="001646CF">
      <w:pPr>
        <w:pStyle w:val="CommentText"/>
      </w:pPr>
      <w:r>
        <w:rPr>
          <w:rStyle w:val="CommentReference"/>
        </w:rPr>
        <w:annotationRef/>
      </w:r>
      <w:r>
        <w:t xml:space="preserve">This </w:t>
      </w:r>
      <w:proofErr w:type="spellStart"/>
      <w:r>
        <w:t>senetence</w:t>
      </w:r>
      <w:proofErr w:type="spellEnd"/>
      <w:r>
        <w:t xml:space="preserve"> is odd? I don’t understand</w:t>
      </w:r>
    </w:p>
  </w:comment>
  <w:comment w:id="612" w:author="Liangxiu Han" w:date="2018-11-05T19:59:00Z" w:initials="LH">
    <w:p w14:paraId="0812F7DE" w14:textId="2A2AE211" w:rsidR="001646CF" w:rsidRDefault="001646CF">
      <w:pPr>
        <w:pStyle w:val="CommentText"/>
        <w:rPr>
          <w:lang w:eastAsia="zh-CN"/>
        </w:rPr>
      </w:pPr>
      <w:r>
        <w:rPr>
          <w:rStyle w:val="CommentReference"/>
        </w:rPr>
        <w:annotationRef/>
      </w:r>
      <w:r>
        <w:t>For this paragraph, what you need is to summarise the limitation of the existing approaches, for example</w:t>
      </w:r>
      <w:r>
        <w:rPr>
          <w:lang w:eastAsia="zh-CN"/>
        </w:rPr>
        <w:t xml:space="preserve">, </w:t>
      </w:r>
    </w:p>
    <w:p w14:paraId="697A70A0" w14:textId="77777777" w:rsidR="001646CF" w:rsidRPr="00884AD0" w:rsidRDefault="001646CF" w:rsidP="00E1786D">
      <w:pPr>
        <w:rPr>
          <w:lang w:eastAsia="en-US"/>
        </w:rPr>
      </w:pPr>
      <w:r>
        <w:t xml:space="preserve"> The existing models are not accurate. This may be because the dataset is too small and not representative. The trained models couldn’t classify testing images which captured under different conditions such as different seasons, lighting, different angle and background, etc.  </w:t>
      </w:r>
      <w:r w:rsidRPr="00884AD0">
        <w:rPr>
          <w:rFonts w:ascii="Times New Roman" w:hAnsi="Times New Roman" w:cs="Times New Roman"/>
          <w:lang w:eastAsia="en-US"/>
        </w:rPr>
        <w:t xml:space="preserve">Extending on from this, multiple types of images are needed for diseases that spread throughout the plant. As some plants may have diseases that start from the stem before reaching the leaves, we would also need to include pictures of this. Therefore, more efforts should be made to obtain images from different </w:t>
      </w:r>
      <w:r>
        <w:rPr>
          <w:rStyle w:val="CommentReference"/>
        </w:rPr>
        <w:annotationRef/>
      </w:r>
      <w:r w:rsidRPr="00884AD0">
        <w:rPr>
          <w:rFonts w:ascii="Times New Roman" w:hAnsi="Times New Roman" w:cs="Times New Roman"/>
          <w:lang w:eastAsia="en-US"/>
        </w:rPr>
        <w:t>perspectives.</w:t>
      </w:r>
    </w:p>
    <w:p w14:paraId="158CD5B7" w14:textId="0C851B71" w:rsidR="001646CF" w:rsidRDefault="001646CF" w:rsidP="00E1786D">
      <w:pPr>
        <w:pStyle w:val="CommentText"/>
      </w:pPr>
      <w:r>
        <w:t xml:space="preserve"> </w:t>
      </w:r>
    </w:p>
    <w:p w14:paraId="23F59E4D" w14:textId="348BE0E4" w:rsidR="001646CF" w:rsidRDefault="001646CF" w:rsidP="00E1786D">
      <w:pPr>
        <w:pStyle w:val="CommentText"/>
      </w:pPr>
    </w:p>
  </w:comment>
  <w:comment w:id="636" w:author="Liangxiu Han" w:date="2018-11-05T19:53:00Z" w:initials="LH">
    <w:p w14:paraId="0B2CE128" w14:textId="01DF0EDA" w:rsidR="001646CF" w:rsidRDefault="001646CF">
      <w:pPr>
        <w:pStyle w:val="CommentText"/>
      </w:pPr>
      <w:r>
        <w:rPr>
          <w:rStyle w:val="CommentReference"/>
        </w:rPr>
        <w:annotationRef/>
      </w:r>
      <w:r>
        <w:t>this is not right.  In this section/paragraph, it is a summary of the limitation of all the existing approaches you have reviewed. Why only 38 diseases? 38 diseases is only for your own experiment not general method limitation</w:t>
      </w:r>
    </w:p>
  </w:comment>
  <w:comment w:id="646" w:author="Liangxiu Han" w:date="2018-11-05T20:29:00Z" w:initials="LH">
    <w:p w14:paraId="753F6138" w14:textId="00480A9F" w:rsidR="001646CF" w:rsidRDefault="001646CF">
      <w:pPr>
        <w:pStyle w:val="CommentText"/>
      </w:pPr>
      <w:r>
        <w:rPr>
          <w:rStyle w:val="CommentReference"/>
        </w:rPr>
        <w:annotationRef/>
      </w:r>
      <w:r>
        <w:t>this should be removed since it didn’t support any argument what you have written.  Please be noted your report is to exam how the existing approaches can be used for crop disease detection.  What’s point to say biological test is better here. You are distracting the audience’s attention.</w:t>
      </w:r>
    </w:p>
  </w:comment>
  <w:comment w:id="672" w:author="Liangxiu Han" w:date="2018-11-05T20:32:00Z" w:initials="LH">
    <w:p w14:paraId="66CC360C" w14:textId="7092B6ED" w:rsidR="001646CF" w:rsidRDefault="001646CF">
      <w:pPr>
        <w:pStyle w:val="CommentText"/>
      </w:pPr>
      <w:r>
        <w:rPr>
          <w:rStyle w:val="CommentReference"/>
        </w:rPr>
        <w:annotationRef/>
      </w:r>
      <w:r>
        <w:t xml:space="preserve">Obviously not three and you used more than </w:t>
      </w:r>
      <w:proofErr w:type="gramStart"/>
      <w:r>
        <w:t>three .</w:t>
      </w:r>
      <w:proofErr w:type="gramEnd"/>
      <w:r>
        <w:t xml:space="preserve"> </w:t>
      </w:r>
    </w:p>
  </w:comment>
  <w:comment w:id="682" w:author="Liangxiu Han" w:date="2018-11-05T20:32:00Z" w:initials="LH">
    <w:p w14:paraId="2229A1B7" w14:textId="571CD4B9" w:rsidR="001646CF" w:rsidRDefault="001646CF">
      <w:pPr>
        <w:pStyle w:val="CommentText"/>
      </w:pPr>
      <w:r>
        <w:rPr>
          <w:rStyle w:val="CommentReference"/>
        </w:rPr>
        <w:annotationRef/>
      </w:r>
      <w:r>
        <w:t xml:space="preserve">You haven’t used deep learning and you may remove it. </w:t>
      </w:r>
    </w:p>
  </w:comment>
  <w:comment w:id="970" w:author="Liangxiu Han" w:date="2018-11-05T20:39:00Z" w:initials="LH">
    <w:p w14:paraId="5E11B66A" w14:textId="77777777" w:rsidR="001646CF" w:rsidRDefault="001646CF">
      <w:pPr>
        <w:pStyle w:val="CommentText"/>
      </w:pPr>
      <w:r>
        <w:rPr>
          <w:rStyle w:val="CommentReference"/>
        </w:rPr>
        <w:annotationRef/>
      </w:r>
      <w:r>
        <w:t xml:space="preserve">Put this in the reference section, for example </w:t>
      </w:r>
    </w:p>
    <w:p w14:paraId="0A9916A4" w14:textId="1494210D" w:rsidR="001646CF" w:rsidRDefault="001646CF">
      <w:pPr>
        <w:pStyle w:val="CommentText"/>
        <w:rPr>
          <w:b/>
          <w:i/>
          <w:sz w:val="16"/>
          <w:szCs w:val="16"/>
        </w:rPr>
      </w:pPr>
      <w:r>
        <w:t xml:space="preserve">[reference 1] </w:t>
      </w:r>
      <w:r>
        <w:rPr>
          <w:b/>
          <w:i/>
          <w:sz w:val="16"/>
          <w:szCs w:val="16"/>
        </w:rPr>
        <w:t xml:space="preserve">KNN. </w:t>
      </w:r>
      <w:r w:rsidRPr="00DB35B4">
        <w:rPr>
          <w:b/>
          <w:i/>
        </w:rPr>
        <w:t xml:space="preserve"> </w:t>
      </w:r>
      <w:hyperlink r:id="rId1" w:history="1">
        <w:r w:rsidRPr="00AE5D25">
          <w:rPr>
            <w:rStyle w:val="Hyperlink"/>
            <w:b/>
            <w:i/>
            <w:sz w:val="16"/>
            <w:szCs w:val="16"/>
          </w:rPr>
          <w:t>https://helloacm.com/a-short-introduction-to-k-nearest-neighbors-algorithm/</w:t>
        </w:r>
      </w:hyperlink>
      <w:r>
        <w:rPr>
          <w:rStyle w:val="CommentReference"/>
        </w:rPr>
        <w:annotationRef/>
      </w:r>
    </w:p>
    <w:p w14:paraId="429B4BD5" w14:textId="77777777" w:rsidR="001646CF" w:rsidRDefault="001646CF">
      <w:pPr>
        <w:pStyle w:val="CommentText"/>
      </w:pPr>
    </w:p>
    <w:p w14:paraId="5FCBCD2D" w14:textId="79AF1910" w:rsidR="001646CF" w:rsidRDefault="001646CF">
      <w:pPr>
        <w:pStyle w:val="CommentText"/>
      </w:pPr>
      <w:r>
        <w:t>Then in the caption of this figure, add the reference number, for instance [reference1], please see the left side figure</w:t>
      </w:r>
    </w:p>
  </w:comment>
  <w:comment w:id="985" w:author="Liangxiu Han" w:date="2018-11-05T20:42:00Z" w:initials="LH">
    <w:p w14:paraId="71794B11" w14:textId="39E12DEF" w:rsidR="001646CF" w:rsidRDefault="001646CF">
      <w:pPr>
        <w:pStyle w:val="CommentText"/>
      </w:pPr>
      <w:r>
        <w:rPr>
          <w:rStyle w:val="CommentReference"/>
        </w:rPr>
        <w:annotationRef/>
      </w:r>
      <w:r>
        <w:t xml:space="preserve">This mathematic equation can be done by clicking on the menu “insert” then to “field” and “then equation” </w:t>
      </w:r>
    </w:p>
  </w:comment>
  <w:comment w:id="1252" w:author="Liangxiu Han" w:date="2018-11-05T20:50:00Z" w:initials="LH">
    <w:p w14:paraId="5A921617" w14:textId="413BF46C" w:rsidR="0032693E" w:rsidRDefault="0032693E">
      <w:pPr>
        <w:pStyle w:val="CommentText"/>
      </w:pPr>
      <w:r>
        <w:rPr>
          <w:rStyle w:val="CommentReference"/>
        </w:rPr>
        <w:annotationRef/>
      </w:r>
      <w:r>
        <w:t>If you can write some equation, that would be good.</w:t>
      </w:r>
    </w:p>
  </w:comment>
  <w:comment w:id="1284" w:author="Liangxiu Han" w:date="2018-11-05T20:55:00Z" w:initials="LH">
    <w:p w14:paraId="631DE6B8" w14:textId="3C300C7E" w:rsidR="00B458E4" w:rsidRDefault="00B458E4">
      <w:pPr>
        <w:pStyle w:val="CommentText"/>
      </w:pPr>
      <w:r>
        <w:rPr>
          <w:rStyle w:val="CommentReference"/>
        </w:rPr>
        <w:annotationRef/>
      </w:r>
      <w:r>
        <w:t>Here you need first explain what is SVM</w:t>
      </w:r>
      <w:r w:rsidR="00802E87">
        <w:t xml:space="preserve">. You can have a look at here: </w:t>
      </w:r>
      <w:r w:rsidR="00802E87" w:rsidRPr="00802E87">
        <w:t>https://en.wikipedia.org/wiki/Support_vector_machine</w:t>
      </w:r>
      <w:r w:rsidR="00802E87">
        <w:t xml:space="preserve"> </w:t>
      </w:r>
    </w:p>
  </w:comment>
  <w:comment w:id="1294" w:author="Liangxiu Han" w:date="2018-11-05T20:54:00Z" w:initials="LH">
    <w:p w14:paraId="023A33CB" w14:textId="1B7F8B7D" w:rsidR="00386C1D" w:rsidRDefault="00386C1D">
      <w:pPr>
        <w:pStyle w:val="CommentText"/>
      </w:pPr>
      <w:r>
        <w:rPr>
          <w:rStyle w:val="CommentReference"/>
        </w:rPr>
        <w:annotationRef/>
      </w:r>
      <w:r>
        <w:t>Where did you find this description</w:t>
      </w:r>
    </w:p>
  </w:comment>
  <w:comment w:id="2174" w:author="l han" w:date="2018-09-23T12:01:00Z" w:initials="lh">
    <w:p w14:paraId="3CD9646F" w14:textId="4BC281E0" w:rsidR="001646CF" w:rsidRDefault="001646CF">
      <w:pPr>
        <w:pStyle w:val="CommentText"/>
      </w:pPr>
      <w:r>
        <w:rPr>
          <w:rStyle w:val="CommentReference"/>
        </w:rPr>
        <w:annotationRef/>
      </w:r>
      <w:r>
        <w:t xml:space="preserve">If you use this as an example case, these </w:t>
      </w:r>
      <w:proofErr w:type="spellStart"/>
      <w:r>
        <w:t>paragrpha</w:t>
      </w:r>
      <w:proofErr w:type="spellEnd"/>
      <w:r>
        <w:t xml:space="preserve"> shouldn't appear here because you are talking about how crop disease is so damaging. It should appear in earlier section where you </w:t>
      </w:r>
      <w:proofErr w:type="spellStart"/>
      <w:r>
        <w:t>emphaise</w:t>
      </w:r>
      <w:proofErr w:type="spellEnd"/>
      <w:r>
        <w:t xml:space="preserve"> why crop disease detection is important and necessary.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5A3FC4" w15:done="0"/>
  <w15:commentEx w15:paraId="0F9161A6" w15:done="0"/>
  <w15:commentEx w15:paraId="54EE9315" w15:done="0"/>
  <w15:commentEx w15:paraId="40C1534F" w15:done="0"/>
  <w15:commentEx w15:paraId="226A5B34" w15:done="0"/>
  <w15:commentEx w15:paraId="32AF4CC5" w15:done="0"/>
  <w15:commentEx w15:paraId="51C3B009" w15:done="0"/>
  <w15:commentEx w15:paraId="07049064" w15:done="0"/>
  <w15:commentEx w15:paraId="23F59E4D" w15:done="0"/>
  <w15:commentEx w15:paraId="0B2CE128" w15:done="0"/>
  <w15:commentEx w15:paraId="753F6138" w15:done="0"/>
  <w15:commentEx w15:paraId="66CC360C" w15:done="0"/>
  <w15:commentEx w15:paraId="2229A1B7" w15:done="0"/>
  <w15:commentEx w15:paraId="5FCBCD2D" w15:done="0"/>
  <w15:commentEx w15:paraId="71794B11" w15:done="0"/>
  <w15:commentEx w15:paraId="5A921617" w15:done="0"/>
  <w15:commentEx w15:paraId="631DE6B8" w15:done="0"/>
  <w15:commentEx w15:paraId="023A33CB" w15:done="0"/>
  <w15:commentEx w15:paraId="3CD9646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altName w:val="Arial"/>
    <w:charset w:val="00"/>
    <w:family w:val="swiss"/>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68134C"/>
    <w:multiLevelType w:val="multilevel"/>
    <w:tmpl w:val="CBB2E5F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3DBC0548"/>
    <w:multiLevelType w:val="multilevel"/>
    <w:tmpl w:val="0A7C8CA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453A17FB"/>
    <w:multiLevelType w:val="hybridMultilevel"/>
    <w:tmpl w:val="6CF8DD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C952778"/>
    <w:multiLevelType w:val="hybridMultilevel"/>
    <w:tmpl w:val="D93EC0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A3435AA"/>
    <w:multiLevelType w:val="hybridMultilevel"/>
    <w:tmpl w:val="0D467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B1D07E4"/>
    <w:multiLevelType w:val="hybridMultilevel"/>
    <w:tmpl w:val="4B52DC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A939DA"/>
    <w:multiLevelType w:val="multilevel"/>
    <w:tmpl w:val="E120335E"/>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7"/>
  </w:num>
  <w:num w:numId="16">
    <w:abstractNumId w:val="6"/>
  </w:num>
  <w:num w:numId="17">
    <w:abstractNumId w:val="0"/>
  </w:num>
  <w:num w:numId="18">
    <w:abstractNumId w:val="4"/>
  </w:num>
  <w:num w:numId="19">
    <w:abstractNumId w:val="3"/>
  </w:num>
  <w:num w:numId="20">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Chen">
    <w15:presenceInfo w15:providerId="Windows Live" w15:userId="2aeb9fa5944b7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4C5"/>
    <w:rsid w:val="00007276"/>
    <w:rsid w:val="00011EB5"/>
    <w:rsid w:val="00012187"/>
    <w:rsid w:val="000149F4"/>
    <w:rsid w:val="00017092"/>
    <w:rsid w:val="0002056E"/>
    <w:rsid w:val="00036C3B"/>
    <w:rsid w:val="00037054"/>
    <w:rsid w:val="00037423"/>
    <w:rsid w:val="00041DC9"/>
    <w:rsid w:val="00042852"/>
    <w:rsid w:val="000451BC"/>
    <w:rsid w:val="00045C43"/>
    <w:rsid w:val="00050128"/>
    <w:rsid w:val="000508AC"/>
    <w:rsid w:val="00051E25"/>
    <w:rsid w:val="000523A0"/>
    <w:rsid w:val="00057F42"/>
    <w:rsid w:val="0007738D"/>
    <w:rsid w:val="00077C89"/>
    <w:rsid w:val="0008575E"/>
    <w:rsid w:val="00090912"/>
    <w:rsid w:val="00093CDA"/>
    <w:rsid w:val="00097A3E"/>
    <w:rsid w:val="000B2CF8"/>
    <w:rsid w:val="000B5C0E"/>
    <w:rsid w:val="000C01E8"/>
    <w:rsid w:val="000C0533"/>
    <w:rsid w:val="000C3913"/>
    <w:rsid w:val="000C4271"/>
    <w:rsid w:val="000D098F"/>
    <w:rsid w:val="000D0F9F"/>
    <w:rsid w:val="000D11DE"/>
    <w:rsid w:val="000D1DE6"/>
    <w:rsid w:val="000D69BB"/>
    <w:rsid w:val="000D6B30"/>
    <w:rsid w:val="000E3030"/>
    <w:rsid w:val="000F5889"/>
    <w:rsid w:val="00106D60"/>
    <w:rsid w:val="00110B57"/>
    <w:rsid w:val="0012105A"/>
    <w:rsid w:val="001349EC"/>
    <w:rsid w:val="00137538"/>
    <w:rsid w:val="001413EC"/>
    <w:rsid w:val="001469AD"/>
    <w:rsid w:val="00161B45"/>
    <w:rsid w:val="001624F8"/>
    <w:rsid w:val="0016439F"/>
    <w:rsid w:val="001646CF"/>
    <w:rsid w:val="00166AB9"/>
    <w:rsid w:val="00167E56"/>
    <w:rsid w:val="0017343F"/>
    <w:rsid w:val="00173AFA"/>
    <w:rsid w:val="0017736F"/>
    <w:rsid w:val="0018496D"/>
    <w:rsid w:val="001940FB"/>
    <w:rsid w:val="00197374"/>
    <w:rsid w:val="001A3EE8"/>
    <w:rsid w:val="001C7A88"/>
    <w:rsid w:val="001D7312"/>
    <w:rsid w:val="001D7C06"/>
    <w:rsid w:val="001E3AE2"/>
    <w:rsid w:val="001E5CDF"/>
    <w:rsid w:val="001E6BEF"/>
    <w:rsid w:val="001E7258"/>
    <w:rsid w:val="001E74AE"/>
    <w:rsid w:val="001F16A4"/>
    <w:rsid w:val="001F64AE"/>
    <w:rsid w:val="001F6D80"/>
    <w:rsid w:val="00205B39"/>
    <w:rsid w:val="00210E52"/>
    <w:rsid w:val="0021477C"/>
    <w:rsid w:val="00217379"/>
    <w:rsid w:val="00224F41"/>
    <w:rsid w:val="00225008"/>
    <w:rsid w:val="00227590"/>
    <w:rsid w:val="00232A27"/>
    <w:rsid w:val="002336C0"/>
    <w:rsid w:val="00233E69"/>
    <w:rsid w:val="00234035"/>
    <w:rsid w:val="00244EB6"/>
    <w:rsid w:val="00255C63"/>
    <w:rsid w:val="00262289"/>
    <w:rsid w:val="00271BE8"/>
    <w:rsid w:val="00277E57"/>
    <w:rsid w:val="0028129A"/>
    <w:rsid w:val="00281CF4"/>
    <w:rsid w:val="00282132"/>
    <w:rsid w:val="0029334F"/>
    <w:rsid w:val="00295840"/>
    <w:rsid w:val="00296117"/>
    <w:rsid w:val="002B216C"/>
    <w:rsid w:val="002B65F7"/>
    <w:rsid w:val="002C0FBB"/>
    <w:rsid w:val="002C7072"/>
    <w:rsid w:val="002E1BD5"/>
    <w:rsid w:val="002E569C"/>
    <w:rsid w:val="002E6459"/>
    <w:rsid w:val="002F293B"/>
    <w:rsid w:val="002F4916"/>
    <w:rsid w:val="00300E04"/>
    <w:rsid w:val="00301F6B"/>
    <w:rsid w:val="003029BB"/>
    <w:rsid w:val="00305B81"/>
    <w:rsid w:val="00315F6D"/>
    <w:rsid w:val="00322DD4"/>
    <w:rsid w:val="003230C7"/>
    <w:rsid w:val="0032389A"/>
    <w:rsid w:val="00326874"/>
    <w:rsid w:val="0032693E"/>
    <w:rsid w:val="003344A3"/>
    <w:rsid w:val="00337869"/>
    <w:rsid w:val="0034409A"/>
    <w:rsid w:val="00345A8C"/>
    <w:rsid w:val="003464EF"/>
    <w:rsid w:val="003478CD"/>
    <w:rsid w:val="00363EF9"/>
    <w:rsid w:val="00364793"/>
    <w:rsid w:val="00367E2F"/>
    <w:rsid w:val="003768CE"/>
    <w:rsid w:val="00380EEF"/>
    <w:rsid w:val="00383614"/>
    <w:rsid w:val="00386C1D"/>
    <w:rsid w:val="003909D6"/>
    <w:rsid w:val="00391025"/>
    <w:rsid w:val="00393ADD"/>
    <w:rsid w:val="003A3F7E"/>
    <w:rsid w:val="003A5B1E"/>
    <w:rsid w:val="003A5E40"/>
    <w:rsid w:val="003B2547"/>
    <w:rsid w:val="003B31AC"/>
    <w:rsid w:val="003C208E"/>
    <w:rsid w:val="003C52D5"/>
    <w:rsid w:val="003C6598"/>
    <w:rsid w:val="003D0DDC"/>
    <w:rsid w:val="003D2227"/>
    <w:rsid w:val="003D5F19"/>
    <w:rsid w:val="003E3A87"/>
    <w:rsid w:val="003E6C2B"/>
    <w:rsid w:val="003F462F"/>
    <w:rsid w:val="003F6A57"/>
    <w:rsid w:val="004000C5"/>
    <w:rsid w:val="004068F7"/>
    <w:rsid w:val="00407A32"/>
    <w:rsid w:val="00412CBE"/>
    <w:rsid w:val="00414A2E"/>
    <w:rsid w:val="004207B7"/>
    <w:rsid w:val="00421075"/>
    <w:rsid w:val="00431447"/>
    <w:rsid w:val="00466E4D"/>
    <w:rsid w:val="00472E1E"/>
    <w:rsid w:val="004814C0"/>
    <w:rsid w:val="00481D5B"/>
    <w:rsid w:val="00495D52"/>
    <w:rsid w:val="00495E1E"/>
    <w:rsid w:val="004A07BC"/>
    <w:rsid w:val="004A407A"/>
    <w:rsid w:val="004A71C8"/>
    <w:rsid w:val="004B0196"/>
    <w:rsid w:val="004B0253"/>
    <w:rsid w:val="004B5234"/>
    <w:rsid w:val="004B5584"/>
    <w:rsid w:val="004C04A4"/>
    <w:rsid w:val="004C0D17"/>
    <w:rsid w:val="004C0F37"/>
    <w:rsid w:val="004D554F"/>
    <w:rsid w:val="004E05F3"/>
    <w:rsid w:val="004E62E8"/>
    <w:rsid w:val="00511C4B"/>
    <w:rsid w:val="005162D9"/>
    <w:rsid w:val="005200CD"/>
    <w:rsid w:val="00530F85"/>
    <w:rsid w:val="0054185C"/>
    <w:rsid w:val="005418AE"/>
    <w:rsid w:val="00544D4C"/>
    <w:rsid w:val="00552E54"/>
    <w:rsid w:val="00554B73"/>
    <w:rsid w:val="00566183"/>
    <w:rsid w:val="005664A5"/>
    <w:rsid w:val="005813CF"/>
    <w:rsid w:val="0058403B"/>
    <w:rsid w:val="005841B9"/>
    <w:rsid w:val="00584A3D"/>
    <w:rsid w:val="005963A6"/>
    <w:rsid w:val="005A0759"/>
    <w:rsid w:val="005A6806"/>
    <w:rsid w:val="005B00EE"/>
    <w:rsid w:val="005B7252"/>
    <w:rsid w:val="005C4647"/>
    <w:rsid w:val="005C493E"/>
    <w:rsid w:val="005C5479"/>
    <w:rsid w:val="005C5660"/>
    <w:rsid w:val="005C69DC"/>
    <w:rsid w:val="005D35CE"/>
    <w:rsid w:val="005E316D"/>
    <w:rsid w:val="005E449F"/>
    <w:rsid w:val="005F1A41"/>
    <w:rsid w:val="005F6177"/>
    <w:rsid w:val="00604AF7"/>
    <w:rsid w:val="0060718B"/>
    <w:rsid w:val="00607766"/>
    <w:rsid w:val="006101AC"/>
    <w:rsid w:val="0061695E"/>
    <w:rsid w:val="0061729C"/>
    <w:rsid w:val="00620AE5"/>
    <w:rsid w:val="006250A4"/>
    <w:rsid w:val="00632054"/>
    <w:rsid w:val="006326FE"/>
    <w:rsid w:val="00633835"/>
    <w:rsid w:val="00641FA5"/>
    <w:rsid w:val="00652A74"/>
    <w:rsid w:val="0066099A"/>
    <w:rsid w:val="00685487"/>
    <w:rsid w:val="006860E9"/>
    <w:rsid w:val="006A13DC"/>
    <w:rsid w:val="006A17FE"/>
    <w:rsid w:val="006A1E6B"/>
    <w:rsid w:val="006A3D2C"/>
    <w:rsid w:val="006B0418"/>
    <w:rsid w:val="006B4ADA"/>
    <w:rsid w:val="006B771B"/>
    <w:rsid w:val="006C2F76"/>
    <w:rsid w:val="006D067E"/>
    <w:rsid w:val="006D5034"/>
    <w:rsid w:val="006D5213"/>
    <w:rsid w:val="006E64DF"/>
    <w:rsid w:val="006F2A20"/>
    <w:rsid w:val="00700302"/>
    <w:rsid w:val="00707317"/>
    <w:rsid w:val="0070786A"/>
    <w:rsid w:val="00711E92"/>
    <w:rsid w:val="00713A9A"/>
    <w:rsid w:val="00714490"/>
    <w:rsid w:val="00715A61"/>
    <w:rsid w:val="00715B4E"/>
    <w:rsid w:val="00715D34"/>
    <w:rsid w:val="0072054E"/>
    <w:rsid w:val="007218CF"/>
    <w:rsid w:val="00751442"/>
    <w:rsid w:val="00763C3A"/>
    <w:rsid w:val="00767F6C"/>
    <w:rsid w:val="00773701"/>
    <w:rsid w:val="007828B9"/>
    <w:rsid w:val="00785D24"/>
    <w:rsid w:val="00790148"/>
    <w:rsid w:val="00791307"/>
    <w:rsid w:val="007A60F9"/>
    <w:rsid w:val="007B1ADF"/>
    <w:rsid w:val="007B1DC5"/>
    <w:rsid w:val="007B3B6B"/>
    <w:rsid w:val="007B44D5"/>
    <w:rsid w:val="007B7FE0"/>
    <w:rsid w:val="007D0004"/>
    <w:rsid w:val="007D35C5"/>
    <w:rsid w:val="007E0322"/>
    <w:rsid w:val="007E0775"/>
    <w:rsid w:val="007E3711"/>
    <w:rsid w:val="007E753D"/>
    <w:rsid w:val="00802E87"/>
    <w:rsid w:val="008034A7"/>
    <w:rsid w:val="008063AF"/>
    <w:rsid w:val="0081497E"/>
    <w:rsid w:val="00821783"/>
    <w:rsid w:val="008244A9"/>
    <w:rsid w:val="008302C7"/>
    <w:rsid w:val="008363EF"/>
    <w:rsid w:val="00842706"/>
    <w:rsid w:val="0084400C"/>
    <w:rsid w:val="008460CE"/>
    <w:rsid w:val="00846A60"/>
    <w:rsid w:val="00856CC2"/>
    <w:rsid w:val="008609A6"/>
    <w:rsid w:val="00864ED0"/>
    <w:rsid w:val="00875457"/>
    <w:rsid w:val="008803F4"/>
    <w:rsid w:val="0088084F"/>
    <w:rsid w:val="0088131E"/>
    <w:rsid w:val="00884AD0"/>
    <w:rsid w:val="0089128F"/>
    <w:rsid w:val="008964C4"/>
    <w:rsid w:val="008B1FF8"/>
    <w:rsid w:val="008B61C7"/>
    <w:rsid w:val="008C4A3A"/>
    <w:rsid w:val="008C60B2"/>
    <w:rsid w:val="008C7474"/>
    <w:rsid w:val="008E2522"/>
    <w:rsid w:val="008E3B6C"/>
    <w:rsid w:val="008E7668"/>
    <w:rsid w:val="008F046C"/>
    <w:rsid w:val="008F2BAF"/>
    <w:rsid w:val="008F4783"/>
    <w:rsid w:val="008F5669"/>
    <w:rsid w:val="008F7836"/>
    <w:rsid w:val="0090014D"/>
    <w:rsid w:val="00906D56"/>
    <w:rsid w:val="00917E17"/>
    <w:rsid w:val="00917E21"/>
    <w:rsid w:val="00930FC4"/>
    <w:rsid w:val="00936193"/>
    <w:rsid w:val="00941F46"/>
    <w:rsid w:val="009715E3"/>
    <w:rsid w:val="00973021"/>
    <w:rsid w:val="009767CF"/>
    <w:rsid w:val="00977401"/>
    <w:rsid w:val="00986083"/>
    <w:rsid w:val="0098778B"/>
    <w:rsid w:val="00992A51"/>
    <w:rsid w:val="00992F25"/>
    <w:rsid w:val="009B3BD2"/>
    <w:rsid w:val="009B4ED5"/>
    <w:rsid w:val="009C12BA"/>
    <w:rsid w:val="009D2D52"/>
    <w:rsid w:val="009E29BA"/>
    <w:rsid w:val="009E2D08"/>
    <w:rsid w:val="009E69FB"/>
    <w:rsid w:val="009F2495"/>
    <w:rsid w:val="009F625D"/>
    <w:rsid w:val="009F7A9D"/>
    <w:rsid w:val="00A005BD"/>
    <w:rsid w:val="00A0424A"/>
    <w:rsid w:val="00A047E9"/>
    <w:rsid w:val="00A1029C"/>
    <w:rsid w:val="00A13582"/>
    <w:rsid w:val="00A206C2"/>
    <w:rsid w:val="00A245E0"/>
    <w:rsid w:val="00A2487D"/>
    <w:rsid w:val="00A3758D"/>
    <w:rsid w:val="00A43253"/>
    <w:rsid w:val="00A468B1"/>
    <w:rsid w:val="00A50919"/>
    <w:rsid w:val="00A64A90"/>
    <w:rsid w:val="00A702D9"/>
    <w:rsid w:val="00A738BE"/>
    <w:rsid w:val="00A75C46"/>
    <w:rsid w:val="00A75D27"/>
    <w:rsid w:val="00A75F71"/>
    <w:rsid w:val="00A8236E"/>
    <w:rsid w:val="00A83D6B"/>
    <w:rsid w:val="00A87F99"/>
    <w:rsid w:val="00A9092A"/>
    <w:rsid w:val="00A9128E"/>
    <w:rsid w:val="00A96A5D"/>
    <w:rsid w:val="00A97E30"/>
    <w:rsid w:val="00AC41A3"/>
    <w:rsid w:val="00AD131E"/>
    <w:rsid w:val="00AD301B"/>
    <w:rsid w:val="00AD3EB5"/>
    <w:rsid w:val="00AF5171"/>
    <w:rsid w:val="00AF6B46"/>
    <w:rsid w:val="00B10407"/>
    <w:rsid w:val="00B10D2B"/>
    <w:rsid w:val="00B1104D"/>
    <w:rsid w:val="00B21172"/>
    <w:rsid w:val="00B23826"/>
    <w:rsid w:val="00B24705"/>
    <w:rsid w:val="00B250A0"/>
    <w:rsid w:val="00B351E0"/>
    <w:rsid w:val="00B3597B"/>
    <w:rsid w:val="00B41531"/>
    <w:rsid w:val="00B43755"/>
    <w:rsid w:val="00B458E4"/>
    <w:rsid w:val="00B463A7"/>
    <w:rsid w:val="00B50278"/>
    <w:rsid w:val="00B52AE0"/>
    <w:rsid w:val="00B61C97"/>
    <w:rsid w:val="00B62B05"/>
    <w:rsid w:val="00B6702F"/>
    <w:rsid w:val="00B85F32"/>
    <w:rsid w:val="00B87AE8"/>
    <w:rsid w:val="00B87E99"/>
    <w:rsid w:val="00B954E8"/>
    <w:rsid w:val="00B97115"/>
    <w:rsid w:val="00BA29E8"/>
    <w:rsid w:val="00BB1433"/>
    <w:rsid w:val="00BB50F0"/>
    <w:rsid w:val="00BB5B78"/>
    <w:rsid w:val="00BC07C8"/>
    <w:rsid w:val="00BC0F6E"/>
    <w:rsid w:val="00BC16AA"/>
    <w:rsid w:val="00BC58AF"/>
    <w:rsid w:val="00BD0FE0"/>
    <w:rsid w:val="00BD1036"/>
    <w:rsid w:val="00BD14F7"/>
    <w:rsid w:val="00BE04A8"/>
    <w:rsid w:val="00BE247B"/>
    <w:rsid w:val="00BE710A"/>
    <w:rsid w:val="00BF0DBA"/>
    <w:rsid w:val="00C04F15"/>
    <w:rsid w:val="00C10B55"/>
    <w:rsid w:val="00C11292"/>
    <w:rsid w:val="00C1775D"/>
    <w:rsid w:val="00C20D8E"/>
    <w:rsid w:val="00C27CB4"/>
    <w:rsid w:val="00C3482A"/>
    <w:rsid w:val="00C34E3F"/>
    <w:rsid w:val="00C36215"/>
    <w:rsid w:val="00C44703"/>
    <w:rsid w:val="00C466AA"/>
    <w:rsid w:val="00C46FD3"/>
    <w:rsid w:val="00C50389"/>
    <w:rsid w:val="00C6656F"/>
    <w:rsid w:val="00C872DD"/>
    <w:rsid w:val="00C953D5"/>
    <w:rsid w:val="00C9664C"/>
    <w:rsid w:val="00CB4358"/>
    <w:rsid w:val="00CB6F70"/>
    <w:rsid w:val="00CC3396"/>
    <w:rsid w:val="00CC35A3"/>
    <w:rsid w:val="00CC74A6"/>
    <w:rsid w:val="00CD2D32"/>
    <w:rsid w:val="00CD50B2"/>
    <w:rsid w:val="00CE5DDF"/>
    <w:rsid w:val="00CF0C61"/>
    <w:rsid w:val="00CF4C2D"/>
    <w:rsid w:val="00CF7203"/>
    <w:rsid w:val="00D054B5"/>
    <w:rsid w:val="00D0757E"/>
    <w:rsid w:val="00D102D7"/>
    <w:rsid w:val="00D14768"/>
    <w:rsid w:val="00D15D60"/>
    <w:rsid w:val="00D24780"/>
    <w:rsid w:val="00D264C5"/>
    <w:rsid w:val="00D31CD2"/>
    <w:rsid w:val="00D37E7B"/>
    <w:rsid w:val="00D441B8"/>
    <w:rsid w:val="00D45D46"/>
    <w:rsid w:val="00D5385B"/>
    <w:rsid w:val="00D669E9"/>
    <w:rsid w:val="00D74F7A"/>
    <w:rsid w:val="00D86ABB"/>
    <w:rsid w:val="00D95752"/>
    <w:rsid w:val="00DA5385"/>
    <w:rsid w:val="00DA5F23"/>
    <w:rsid w:val="00DB0988"/>
    <w:rsid w:val="00DB1CB0"/>
    <w:rsid w:val="00DB2B38"/>
    <w:rsid w:val="00DB58E4"/>
    <w:rsid w:val="00DB6184"/>
    <w:rsid w:val="00DB7F5E"/>
    <w:rsid w:val="00DC532D"/>
    <w:rsid w:val="00DE4C5A"/>
    <w:rsid w:val="00DE5AAB"/>
    <w:rsid w:val="00DF5132"/>
    <w:rsid w:val="00DF54DB"/>
    <w:rsid w:val="00DF6AE9"/>
    <w:rsid w:val="00E1786D"/>
    <w:rsid w:val="00E31F7E"/>
    <w:rsid w:val="00E3252F"/>
    <w:rsid w:val="00E329F7"/>
    <w:rsid w:val="00E33201"/>
    <w:rsid w:val="00E36721"/>
    <w:rsid w:val="00E42E42"/>
    <w:rsid w:val="00E509D9"/>
    <w:rsid w:val="00E526DF"/>
    <w:rsid w:val="00E53323"/>
    <w:rsid w:val="00E538EE"/>
    <w:rsid w:val="00E6006E"/>
    <w:rsid w:val="00E63FD7"/>
    <w:rsid w:val="00E7520B"/>
    <w:rsid w:val="00E7650C"/>
    <w:rsid w:val="00E7788F"/>
    <w:rsid w:val="00E86FE2"/>
    <w:rsid w:val="00E87024"/>
    <w:rsid w:val="00E95390"/>
    <w:rsid w:val="00E95BFD"/>
    <w:rsid w:val="00E97436"/>
    <w:rsid w:val="00EB2822"/>
    <w:rsid w:val="00EB28A9"/>
    <w:rsid w:val="00EB33D2"/>
    <w:rsid w:val="00EB45C9"/>
    <w:rsid w:val="00EC35FA"/>
    <w:rsid w:val="00EC4BCD"/>
    <w:rsid w:val="00ED3B67"/>
    <w:rsid w:val="00EF48A6"/>
    <w:rsid w:val="00EF6300"/>
    <w:rsid w:val="00EF673B"/>
    <w:rsid w:val="00F04C2E"/>
    <w:rsid w:val="00F17ECC"/>
    <w:rsid w:val="00F30089"/>
    <w:rsid w:val="00F300AA"/>
    <w:rsid w:val="00F330D5"/>
    <w:rsid w:val="00F33648"/>
    <w:rsid w:val="00F40491"/>
    <w:rsid w:val="00F5072B"/>
    <w:rsid w:val="00F559C7"/>
    <w:rsid w:val="00F614AF"/>
    <w:rsid w:val="00F64949"/>
    <w:rsid w:val="00F65805"/>
    <w:rsid w:val="00F70A55"/>
    <w:rsid w:val="00F73DA8"/>
    <w:rsid w:val="00F8455C"/>
    <w:rsid w:val="00F8485E"/>
    <w:rsid w:val="00F925A3"/>
    <w:rsid w:val="00F965CA"/>
    <w:rsid w:val="00FB510B"/>
    <w:rsid w:val="00FB574C"/>
    <w:rsid w:val="00FC3CBC"/>
    <w:rsid w:val="00FC66FE"/>
    <w:rsid w:val="00FC6764"/>
    <w:rsid w:val="00FD1256"/>
    <w:rsid w:val="00FD4D5C"/>
    <w:rsid w:val="00FE5D59"/>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AEE1C9"/>
  <w15:docId w15:val="{B9A76AF4-0BC1-4FDB-B582-E16F76AA3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D264C5"/>
    <w:pPr>
      <w:keepNext/>
      <w:keepLines/>
      <w:numPr>
        <w:numId w:val="1"/>
      </w:numPr>
      <w:tabs>
        <w:tab w:val="left" w:pos="216"/>
      </w:tabs>
      <w:spacing w:before="160" w:after="80" w:line="240" w:lineRule="auto"/>
      <w:jc w:val="center"/>
      <w:outlineLvl w:val="0"/>
    </w:pPr>
    <w:rPr>
      <w:rFonts w:ascii="Times New Roman" w:eastAsia="SimSun" w:hAnsi="Times New Roman" w:cs="Times New Roman"/>
      <w:smallCaps/>
      <w:noProof/>
      <w:sz w:val="20"/>
      <w:szCs w:val="20"/>
      <w:lang w:val="en-US" w:eastAsia="en-US"/>
    </w:rPr>
  </w:style>
  <w:style w:type="paragraph" w:styleId="Heading2">
    <w:name w:val="heading 2"/>
    <w:basedOn w:val="Normal"/>
    <w:next w:val="Normal"/>
    <w:link w:val="Heading2Char"/>
    <w:qFormat/>
    <w:rsid w:val="00D264C5"/>
    <w:pPr>
      <w:keepNext/>
      <w:keepLines/>
      <w:numPr>
        <w:ilvl w:val="1"/>
        <w:numId w:val="1"/>
      </w:numPr>
      <w:spacing w:before="120" w:after="60" w:line="240" w:lineRule="auto"/>
      <w:outlineLvl w:val="1"/>
    </w:pPr>
    <w:rPr>
      <w:rFonts w:ascii="Times New Roman" w:eastAsia="SimSun" w:hAnsi="Times New Roman" w:cs="Times New Roman"/>
      <w:i/>
      <w:iCs/>
      <w:noProof/>
      <w:sz w:val="20"/>
      <w:szCs w:val="20"/>
      <w:lang w:val="en-US" w:eastAsia="en-US"/>
    </w:rPr>
  </w:style>
  <w:style w:type="paragraph" w:styleId="Heading3">
    <w:name w:val="heading 3"/>
    <w:basedOn w:val="Normal"/>
    <w:next w:val="Normal"/>
    <w:link w:val="Heading3Char"/>
    <w:qFormat/>
    <w:rsid w:val="00D264C5"/>
    <w:pPr>
      <w:numPr>
        <w:ilvl w:val="2"/>
        <w:numId w:val="1"/>
      </w:numPr>
      <w:spacing w:after="0" w:line="240" w:lineRule="exact"/>
      <w:jc w:val="both"/>
      <w:outlineLvl w:val="2"/>
    </w:pPr>
    <w:rPr>
      <w:rFonts w:ascii="Times New Roman" w:eastAsia="SimSun" w:hAnsi="Times New Roman" w:cs="Times New Roman"/>
      <w:i/>
      <w:iCs/>
      <w:noProof/>
      <w:sz w:val="20"/>
      <w:szCs w:val="20"/>
      <w:lang w:val="en-US" w:eastAsia="en-US"/>
    </w:rPr>
  </w:style>
  <w:style w:type="paragraph" w:styleId="Heading4">
    <w:name w:val="heading 4"/>
    <w:basedOn w:val="Normal"/>
    <w:next w:val="Normal"/>
    <w:link w:val="Heading4Char"/>
    <w:qFormat/>
    <w:rsid w:val="00D264C5"/>
    <w:pPr>
      <w:numPr>
        <w:ilvl w:val="3"/>
        <w:numId w:val="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rsid w:val="00D264C5"/>
    <w:pPr>
      <w:spacing w:after="120" w:line="240" w:lineRule="auto"/>
      <w:jc w:val="center"/>
    </w:pPr>
    <w:rPr>
      <w:rFonts w:ascii="Times New Roman" w:eastAsia="MS Mincho" w:hAnsi="Times New Roman" w:cs="Times New Roman"/>
      <w:noProof/>
      <w:sz w:val="48"/>
      <w:szCs w:val="48"/>
      <w:lang w:val="en-US" w:eastAsia="en-US"/>
    </w:rPr>
  </w:style>
  <w:style w:type="paragraph" w:customStyle="1" w:styleId="Abstract">
    <w:name w:val="Abstract"/>
    <w:rsid w:val="00D264C5"/>
    <w:pPr>
      <w:spacing w:after="200" w:line="240" w:lineRule="auto"/>
      <w:ind w:firstLine="272"/>
      <w:jc w:val="both"/>
    </w:pPr>
    <w:rPr>
      <w:rFonts w:ascii="Times New Roman" w:eastAsia="SimSun" w:hAnsi="Times New Roman" w:cs="Times New Roman"/>
      <w:b/>
      <w:bCs/>
      <w:sz w:val="18"/>
      <w:szCs w:val="18"/>
      <w:lang w:val="en-US" w:eastAsia="en-US"/>
    </w:rPr>
  </w:style>
  <w:style w:type="paragraph" w:customStyle="1" w:styleId="Keywords">
    <w:name w:val="Keywords"/>
    <w:basedOn w:val="Abstract"/>
    <w:qFormat/>
    <w:rsid w:val="00D264C5"/>
    <w:pPr>
      <w:spacing w:after="120"/>
      <w:ind w:firstLine="274"/>
    </w:pPr>
    <w:rPr>
      <w:i/>
    </w:rPr>
  </w:style>
  <w:style w:type="character" w:customStyle="1" w:styleId="Heading1Char">
    <w:name w:val="Heading 1 Char"/>
    <w:basedOn w:val="DefaultParagraphFont"/>
    <w:link w:val="Heading1"/>
    <w:rsid w:val="00D264C5"/>
    <w:rPr>
      <w:rFonts w:ascii="Times New Roman" w:eastAsia="SimSun" w:hAnsi="Times New Roman" w:cs="Times New Roman"/>
      <w:smallCaps/>
      <w:noProof/>
      <w:sz w:val="20"/>
      <w:szCs w:val="20"/>
      <w:lang w:val="en-US" w:eastAsia="en-US"/>
    </w:rPr>
  </w:style>
  <w:style w:type="character" w:customStyle="1" w:styleId="Heading2Char">
    <w:name w:val="Heading 2 Char"/>
    <w:basedOn w:val="DefaultParagraphFont"/>
    <w:link w:val="Heading2"/>
    <w:rsid w:val="00D264C5"/>
    <w:rPr>
      <w:rFonts w:ascii="Times New Roman" w:eastAsia="SimSun" w:hAnsi="Times New Roman" w:cs="Times New Roman"/>
      <w:i/>
      <w:iCs/>
      <w:noProof/>
      <w:sz w:val="20"/>
      <w:szCs w:val="20"/>
      <w:lang w:val="en-US" w:eastAsia="en-US"/>
    </w:rPr>
  </w:style>
  <w:style w:type="character" w:customStyle="1" w:styleId="Heading3Char">
    <w:name w:val="Heading 3 Char"/>
    <w:basedOn w:val="DefaultParagraphFont"/>
    <w:link w:val="Heading3"/>
    <w:rsid w:val="00D264C5"/>
    <w:rPr>
      <w:rFonts w:ascii="Times New Roman" w:eastAsia="SimSun" w:hAnsi="Times New Roman" w:cs="Times New Roman"/>
      <w:i/>
      <w:iCs/>
      <w:noProof/>
      <w:sz w:val="20"/>
      <w:szCs w:val="20"/>
      <w:lang w:val="en-US" w:eastAsia="en-US"/>
    </w:rPr>
  </w:style>
  <w:style w:type="character" w:customStyle="1" w:styleId="Heading4Char">
    <w:name w:val="Heading 4 Char"/>
    <w:basedOn w:val="DefaultParagraphFont"/>
    <w:link w:val="Heading4"/>
    <w:rsid w:val="00D264C5"/>
    <w:rPr>
      <w:rFonts w:ascii="Times New Roman" w:eastAsia="SimSun" w:hAnsi="Times New Roman" w:cs="Times New Roman"/>
      <w:i/>
      <w:iCs/>
      <w:noProof/>
      <w:sz w:val="20"/>
      <w:szCs w:val="20"/>
      <w:lang w:val="en-US" w:eastAsia="en-US"/>
    </w:rPr>
  </w:style>
  <w:style w:type="paragraph" w:styleId="BodyText">
    <w:name w:val="Body Text"/>
    <w:basedOn w:val="Normal"/>
    <w:link w:val="BodyTextChar"/>
    <w:rsid w:val="00D264C5"/>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D264C5"/>
    <w:rPr>
      <w:rFonts w:ascii="Times New Roman" w:eastAsia="SimSun" w:hAnsi="Times New Roman" w:cs="Times New Roman"/>
      <w:spacing w:val="-1"/>
      <w:sz w:val="20"/>
      <w:szCs w:val="20"/>
      <w:lang w:val="x-none" w:eastAsia="x-none"/>
    </w:rPr>
  </w:style>
  <w:style w:type="paragraph" w:styleId="BalloonText">
    <w:name w:val="Balloon Text"/>
    <w:basedOn w:val="Normal"/>
    <w:link w:val="BalloonTextChar"/>
    <w:uiPriority w:val="99"/>
    <w:semiHidden/>
    <w:unhideWhenUsed/>
    <w:rsid w:val="007E032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E0322"/>
    <w:rPr>
      <w:rFonts w:ascii="Lucida Grande" w:hAnsi="Lucida Grande"/>
      <w:sz w:val="18"/>
      <w:szCs w:val="18"/>
    </w:rPr>
  </w:style>
  <w:style w:type="character" w:styleId="CommentReference">
    <w:name w:val="annotation reference"/>
    <w:basedOn w:val="DefaultParagraphFont"/>
    <w:uiPriority w:val="99"/>
    <w:semiHidden/>
    <w:unhideWhenUsed/>
    <w:rsid w:val="009767CF"/>
    <w:rPr>
      <w:sz w:val="18"/>
      <w:szCs w:val="18"/>
    </w:rPr>
  </w:style>
  <w:style w:type="paragraph" w:styleId="CommentText">
    <w:name w:val="annotation text"/>
    <w:basedOn w:val="Normal"/>
    <w:link w:val="CommentTextChar"/>
    <w:uiPriority w:val="99"/>
    <w:semiHidden/>
    <w:unhideWhenUsed/>
    <w:rsid w:val="009767CF"/>
    <w:pPr>
      <w:spacing w:line="240" w:lineRule="auto"/>
    </w:pPr>
    <w:rPr>
      <w:sz w:val="24"/>
      <w:szCs w:val="24"/>
    </w:rPr>
  </w:style>
  <w:style w:type="character" w:customStyle="1" w:styleId="CommentTextChar">
    <w:name w:val="Comment Text Char"/>
    <w:basedOn w:val="DefaultParagraphFont"/>
    <w:link w:val="CommentText"/>
    <w:uiPriority w:val="99"/>
    <w:semiHidden/>
    <w:rsid w:val="009767CF"/>
    <w:rPr>
      <w:sz w:val="24"/>
      <w:szCs w:val="24"/>
    </w:rPr>
  </w:style>
  <w:style w:type="paragraph" w:styleId="CommentSubject">
    <w:name w:val="annotation subject"/>
    <w:basedOn w:val="CommentText"/>
    <w:next w:val="CommentText"/>
    <w:link w:val="CommentSubjectChar"/>
    <w:uiPriority w:val="99"/>
    <w:semiHidden/>
    <w:unhideWhenUsed/>
    <w:rsid w:val="009767CF"/>
    <w:rPr>
      <w:b/>
      <w:bCs/>
      <w:sz w:val="20"/>
      <w:szCs w:val="20"/>
    </w:rPr>
  </w:style>
  <w:style w:type="character" w:customStyle="1" w:styleId="CommentSubjectChar">
    <w:name w:val="Comment Subject Char"/>
    <w:basedOn w:val="CommentTextChar"/>
    <w:link w:val="CommentSubject"/>
    <w:uiPriority w:val="99"/>
    <w:semiHidden/>
    <w:rsid w:val="009767CF"/>
    <w:rPr>
      <w:b/>
      <w:bCs/>
      <w:sz w:val="20"/>
      <w:szCs w:val="20"/>
    </w:rPr>
  </w:style>
  <w:style w:type="paragraph" w:styleId="Revision">
    <w:name w:val="Revision"/>
    <w:hidden/>
    <w:uiPriority w:val="99"/>
    <w:semiHidden/>
    <w:rsid w:val="009C12BA"/>
    <w:pPr>
      <w:spacing w:after="0" w:line="240" w:lineRule="auto"/>
    </w:pPr>
  </w:style>
  <w:style w:type="paragraph" w:styleId="HTMLPreformatted">
    <w:name w:val="HTML Preformatted"/>
    <w:basedOn w:val="Normal"/>
    <w:link w:val="HTMLPreformattedChar"/>
    <w:uiPriority w:val="99"/>
    <w:semiHidden/>
    <w:unhideWhenUsed/>
    <w:rsid w:val="00977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val="en-US" w:eastAsia="en-US"/>
    </w:rPr>
  </w:style>
  <w:style w:type="character" w:customStyle="1" w:styleId="HTMLPreformattedChar">
    <w:name w:val="HTML Preformatted Char"/>
    <w:basedOn w:val="DefaultParagraphFont"/>
    <w:link w:val="HTMLPreformatted"/>
    <w:uiPriority w:val="99"/>
    <w:semiHidden/>
    <w:rsid w:val="00977401"/>
    <w:rPr>
      <w:rFonts w:ascii="Courier" w:hAnsi="Courier" w:cs="Courier"/>
      <w:sz w:val="20"/>
      <w:szCs w:val="20"/>
      <w:lang w:val="en-US" w:eastAsia="en-US"/>
    </w:rPr>
  </w:style>
  <w:style w:type="character" w:styleId="HTMLCode">
    <w:name w:val="HTML Code"/>
    <w:basedOn w:val="DefaultParagraphFont"/>
    <w:uiPriority w:val="99"/>
    <w:semiHidden/>
    <w:unhideWhenUsed/>
    <w:rsid w:val="00977401"/>
    <w:rPr>
      <w:rFonts w:ascii="Courier" w:eastAsiaTheme="minorEastAsia" w:hAnsi="Courier" w:cs="Courier"/>
      <w:sz w:val="20"/>
      <w:szCs w:val="20"/>
    </w:rPr>
  </w:style>
  <w:style w:type="character" w:customStyle="1" w:styleId="apple-converted-space">
    <w:name w:val="apple-converted-space"/>
    <w:basedOn w:val="DefaultParagraphFont"/>
    <w:rsid w:val="0090014D"/>
  </w:style>
  <w:style w:type="character" w:styleId="Strong">
    <w:name w:val="Strong"/>
    <w:basedOn w:val="DefaultParagraphFont"/>
    <w:uiPriority w:val="22"/>
    <w:qFormat/>
    <w:rsid w:val="0090014D"/>
    <w:rPr>
      <w:b/>
      <w:bCs/>
    </w:rPr>
  </w:style>
  <w:style w:type="character" w:styleId="Emphasis">
    <w:name w:val="Emphasis"/>
    <w:basedOn w:val="DefaultParagraphFont"/>
    <w:uiPriority w:val="20"/>
    <w:qFormat/>
    <w:rsid w:val="0090014D"/>
    <w:rPr>
      <w:i/>
      <w:iCs/>
    </w:rPr>
  </w:style>
  <w:style w:type="table" w:styleId="TableGrid">
    <w:name w:val="Table Grid"/>
    <w:basedOn w:val="TableNormal"/>
    <w:uiPriority w:val="39"/>
    <w:rsid w:val="00DA5F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5B4E"/>
    <w:pPr>
      <w:ind w:left="720"/>
      <w:contextualSpacing/>
    </w:pPr>
  </w:style>
  <w:style w:type="character" w:styleId="Hyperlink">
    <w:name w:val="Hyperlink"/>
    <w:basedOn w:val="DefaultParagraphFont"/>
    <w:uiPriority w:val="99"/>
    <w:unhideWhenUsed/>
    <w:rsid w:val="003A5E40"/>
    <w:rPr>
      <w:color w:val="0563C1" w:themeColor="hyperlink"/>
      <w:u w:val="single"/>
    </w:rPr>
  </w:style>
  <w:style w:type="character" w:customStyle="1" w:styleId="UnresolvedMention">
    <w:name w:val="Unresolved Mention"/>
    <w:basedOn w:val="DefaultParagraphFont"/>
    <w:uiPriority w:val="99"/>
    <w:semiHidden/>
    <w:unhideWhenUsed/>
    <w:rsid w:val="003A5E40"/>
    <w:rPr>
      <w:color w:val="605E5C"/>
      <w:shd w:val="clear" w:color="auto" w:fill="E1DFDD"/>
    </w:rPr>
  </w:style>
  <w:style w:type="character" w:styleId="PlaceholderText">
    <w:name w:val="Placeholder Text"/>
    <w:basedOn w:val="DefaultParagraphFont"/>
    <w:uiPriority w:val="99"/>
    <w:semiHidden/>
    <w:rsid w:val="00281C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00780">
      <w:bodyDiv w:val="1"/>
      <w:marLeft w:val="0"/>
      <w:marRight w:val="0"/>
      <w:marTop w:val="0"/>
      <w:marBottom w:val="0"/>
      <w:divBdr>
        <w:top w:val="none" w:sz="0" w:space="0" w:color="auto"/>
        <w:left w:val="none" w:sz="0" w:space="0" w:color="auto"/>
        <w:bottom w:val="none" w:sz="0" w:space="0" w:color="auto"/>
        <w:right w:val="none" w:sz="0" w:space="0" w:color="auto"/>
      </w:divBdr>
    </w:div>
    <w:div w:id="221988987">
      <w:bodyDiv w:val="1"/>
      <w:marLeft w:val="0"/>
      <w:marRight w:val="0"/>
      <w:marTop w:val="0"/>
      <w:marBottom w:val="0"/>
      <w:divBdr>
        <w:top w:val="none" w:sz="0" w:space="0" w:color="auto"/>
        <w:left w:val="none" w:sz="0" w:space="0" w:color="auto"/>
        <w:bottom w:val="none" w:sz="0" w:space="0" w:color="auto"/>
        <w:right w:val="none" w:sz="0" w:space="0" w:color="auto"/>
      </w:divBdr>
    </w:div>
    <w:div w:id="628583629">
      <w:bodyDiv w:val="1"/>
      <w:marLeft w:val="0"/>
      <w:marRight w:val="0"/>
      <w:marTop w:val="0"/>
      <w:marBottom w:val="0"/>
      <w:divBdr>
        <w:top w:val="none" w:sz="0" w:space="0" w:color="auto"/>
        <w:left w:val="none" w:sz="0" w:space="0" w:color="auto"/>
        <w:bottom w:val="none" w:sz="0" w:space="0" w:color="auto"/>
        <w:right w:val="none" w:sz="0" w:space="0" w:color="auto"/>
      </w:divBdr>
    </w:div>
    <w:div w:id="637877115">
      <w:bodyDiv w:val="1"/>
      <w:marLeft w:val="0"/>
      <w:marRight w:val="0"/>
      <w:marTop w:val="0"/>
      <w:marBottom w:val="0"/>
      <w:divBdr>
        <w:top w:val="none" w:sz="0" w:space="0" w:color="auto"/>
        <w:left w:val="none" w:sz="0" w:space="0" w:color="auto"/>
        <w:bottom w:val="none" w:sz="0" w:space="0" w:color="auto"/>
        <w:right w:val="none" w:sz="0" w:space="0" w:color="auto"/>
      </w:divBdr>
    </w:div>
    <w:div w:id="761951832">
      <w:bodyDiv w:val="1"/>
      <w:marLeft w:val="0"/>
      <w:marRight w:val="0"/>
      <w:marTop w:val="0"/>
      <w:marBottom w:val="0"/>
      <w:divBdr>
        <w:top w:val="none" w:sz="0" w:space="0" w:color="auto"/>
        <w:left w:val="none" w:sz="0" w:space="0" w:color="auto"/>
        <w:bottom w:val="none" w:sz="0" w:space="0" w:color="auto"/>
        <w:right w:val="none" w:sz="0" w:space="0" w:color="auto"/>
      </w:divBdr>
    </w:div>
    <w:div w:id="814883058">
      <w:bodyDiv w:val="1"/>
      <w:marLeft w:val="0"/>
      <w:marRight w:val="0"/>
      <w:marTop w:val="0"/>
      <w:marBottom w:val="0"/>
      <w:divBdr>
        <w:top w:val="none" w:sz="0" w:space="0" w:color="auto"/>
        <w:left w:val="none" w:sz="0" w:space="0" w:color="auto"/>
        <w:bottom w:val="none" w:sz="0" w:space="0" w:color="auto"/>
        <w:right w:val="none" w:sz="0" w:space="0" w:color="auto"/>
      </w:divBdr>
    </w:div>
    <w:div w:id="824711802">
      <w:bodyDiv w:val="1"/>
      <w:marLeft w:val="0"/>
      <w:marRight w:val="0"/>
      <w:marTop w:val="0"/>
      <w:marBottom w:val="0"/>
      <w:divBdr>
        <w:top w:val="none" w:sz="0" w:space="0" w:color="auto"/>
        <w:left w:val="none" w:sz="0" w:space="0" w:color="auto"/>
        <w:bottom w:val="none" w:sz="0" w:space="0" w:color="auto"/>
        <w:right w:val="none" w:sz="0" w:space="0" w:color="auto"/>
      </w:divBdr>
    </w:div>
    <w:div w:id="891232887">
      <w:bodyDiv w:val="1"/>
      <w:marLeft w:val="0"/>
      <w:marRight w:val="0"/>
      <w:marTop w:val="0"/>
      <w:marBottom w:val="0"/>
      <w:divBdr>
        <w:top w:val="none" w:sz="0" w:space="0" w:color="auto"/>
        <w:left w:val="none" w:sz="0" w:space="0" w:color="auto"/>
        <w:bottom w:val="none" w:sz="0" w:space="0" w:color="auto"/>
        <w:right w:val="none" w:sz="0" w:space="0" w:color="auto"/>
      </w:divBdr>
    </w:div>
    <w:div w:id="973951458">
      <w:bodyDiv w:val="1"/>
      <w:marLeft w:val="0"/>
      <w:marRight w:val="0"/>
      <w:marTop w:val="0"/>
      <w:marBottom w:val="0"/>
      <w:divBdr>
        <w:top w:val="none" w:sz="0" w:space="0" w:color="auto"/>
        <w:left w:val="none" w:sz="0" w:space="0" w:color="auto"/>
        <w:bottom w:val="none" w:sz="0" w:space="0" w:color="auto"/>
        <w:right w:val="none" w:sz="0" w:space="0" w:color="auto"/>
      </w:divBdr>
    </w:div>
    <w:div w:id="1065567886">
      <w:bodyDiv w:val="1"/>
      <w:marLeft w:val="0"/>
      <w:marRight w:val="0"/>
      <w:marTop w:val="0"/>
      <w:marBottom w:val="0"/>
      <w:divBdr>
        <w:top w:val="none" w:sz="0" w:space="0" w:color="auto"/>
        <w:left w:val="none" w:sz="0" w:space="0" w:color="auto"/>
        <w:bottom w:val="none" w:sz="0" w:space="0" w:color="auto"/>
        <w:right w:val="none" w:sz="0" w:space="0" w:color="auto"/>
      </w:divBdr>
    </w:div>
    <w:div w:id="1139498393">
      <w:bodyDiv w:val="1"/>
      <w:marLeft w:val="0"/>
      <w:marRight w:val="0"/>
      <w:marTop w:val="0"/>
      <w:marBottom w:val="0"/>
      <w:divBdr>
        <w:top w:val="none" w:sz="0" w:space="0" w:color="auto"/>
        <w:left w:val="none" w:sz="0" w:space="0" w:color="auto"/>
        <w:bottom w:val="none" w:sz="0" w:space="0" w:color="auto"/>
        <w:right w:val="none" w:sz="0" w:space="0" w:color="auto"/>
      </w:divBdr>
    </w:div>
    <w:div w:id="1144159461">
      <w:bodyDiv w:val="1"/>
      <w:marLeft w:val="0"/>
      <w:marRight w:val="0"/>
      <w:marTop w:val="0"/>
      <w:marBottom w:val="0"/>
      <w:divBdr>
        <w:top w:val="none" w:sz="0" w:space="0" w:color="auto"/>
        <w:left w:val="none" w:sz="0" w:space="0" w:color="auto"/>
        <w:bottom w:val="none" w:sz="0" w:space="0" w:color="auto"/>
        <w:right w:val="none" w:sz="0" w:space="0" w:color="auto"/>
      </w:divBdr>
    </w:div>
    <w:div w:id="1557279523">
      <w:bodyDiv w:val="1"/>
      <w:marLeft w:val="0"/>
      <w:marRight w:val="0"/>
      <w:marTop w:val="0"/>
      <w:marBottom w:val="0"/>
      <w:divBdr>
        <w:top w:val="none" w:sz="0" w:space="0" w:color="auto"/>
        <w:left w:val="none" w:sz="0" w:space="0" w:color="auto"/>
        <w:bottom w:val="none" w:sz="0" w:space="0" w:color="auto"/>
        <w:right w:val="none" w:sz="0" w:space="0" w:color="auto"/>
      </w:divBdr>
    </w:div>
    <w:div w:id="1620529638">
      <w:bodyDiv w:val="1"/>
      <w:marLeft w:val="0"/>
      <w:marRight w:val="0"/>
      <w:marTop w:val="0"/>
      <w:marBottom w:val="0"/>
      <w:divBdr>
        <w:top w:val="none" w:sz="0" w:space="0" w:color="auto"/>
        <w:left w:val="none" w:sz="0" w:space="0" w:color="auto"/>
        <w:bottom w:val="none" w:sz="0" w:space="0" w:color="auto"/>
        <w:right w:val="none" w:sz="0" w:space="0" w:color="auto"/>
      </w:divBdr>
    </w:div>
    <w:div w:id="1703283151">
      <w:bodyDiv w:val="1"/>
      <w:marLeft w:val="0"/>
      <w:marRight w:val="0"/>
      <w:marTop w:val="0"/>
      <w:marBottom w:val="0"/>
      <w:divBdr>
        <w:top w:val="none" w:sz="0" w:space="0" w:color="auto"/>
        <w:left w:val="none" w:sz="0" w:space="0" w:color="auto"/>
        <w:bottom w:val="none" w:sz="0" w:space="0" w:color="auto"/>
        <w:right w:val="none" w:sz="0" w:space="0" w:color="auto"/>
      </w:divBdr>
    </w:div>
    <w:div w:id="1895264791">
      <w:bodyDiv w:val="1"/>
      <w:marLeft w:val="0"/>
      <w:marRight w:val="0"/>
      <w:marTop w:val="0"/>
      <w:marBottom w:val="0"/>
      <w:divBdr>
        <w:top w:val="none" w:sz="0" w:space="0" w:color="auto"/>
        <w:left w:val="none" w:sz="0" w:space="0" w:color="auto"/>
        <w:bottom w:val="none" w:sz="0" w:space="0" w:color="auto"/>
        <w:right w:val="none" w:sz="0" w:space="0" w:color="auto"/>
      </w:divBdr>
    </w:div>
    <w:div w:id="211701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helloacm.com/a-short-introduction-to-k-nearest-neighbors-algorithm/"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chart" Target="charts/chart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700040099154272"/>
          <c:y val="3.5714285714285712E-2"/>
          <c:w val="0.85435385680956544"/>
          <c:h val="0.78498687664041999"/>
        </c:manualLayout>
      </c:layout>
      <c:scatterChart>
        <c:scatterStyle val="lineMarker"/>
        <c:varyColors val="0"/>
        <c:ser>
          <c:idx val="0"/>
          <c:order val="0"/>
          <c:tx>
            <c:strRef>
              <c:f>Sheet1!$B$1</c:f>
              <c:strCache>
                <c:ptCount val="1"/>
                <c:pt idx="0">
                  <c:v>Y-Values</c:v>
                </c:pt>
              </c:strCache>
            </c:strRef>
          </c:tx>
          <c:spPr>
            <a:ln w="25400" cap="rnd">
              <a:no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dPt>
            <c:idx val="0"/>
            <c:marker>
              <c:symbol val="circle"/>
              <c:size val="5"/>
              <c:spPr>
                <a:solidFill>
                  <a:srgbClr val="FFFF00"/>
                </a:solidFill>
                <a:ln w="9525">
                  <a:solidFill>
                    <a:schemeClr val="accent2"/>
                  </a:solidFill>
                  <a:round/>
                </a:ln>
                <a:effectLst/>
              </c:spPr>
            </c:marker>
            <c:bubble3D val="0"/>
            <c:extLst xmlns:c16r2="http://schemas.microsoft.com/office/drawing/2015/06/chart">
              <c:ext xmlns:c16="http://schemas.microsoft.com/office/drawing/2014/chart" uri="{C3380CC4-5D6E-409C-BE32-E72D297353CC}">
                <c16:uniqueId val="{00000000-7029-2C4E-A63E-D9ED02656252}"/>
              </c:ext>
            </c:extLst>
          </c:dPt>
          <c:dPt>
            <c:idx val="1"/>
            <c:marker>
              <c:symbol val="circle"/>
              <c:size val="5"/>
              <c:spPr>
                <a:solidFill>
                  <a:srgbClr val="FFFF00"/>
                </a:solidFill>
                <a:ln w="9525">
                  <a:solidFill>
                    <a:schemeClr val="accent2"/>
                  </a:solidFill>
                  <a:round/>
                </a:ln>
                <a:effectLst/>
              </c:spPr>
            </c:marker>
            <c:bubble3D val="0"/>
            <c:extLst xmlns:c16r2="http://schemas.microsoft.com/office/drawing/2015/06/chart">
              <c:ext xmlns:c16="http://schemas.microsoft.com/office/drawing/2014/chart" uri="{C3380CC4-5D6E-409C-BE32-E72D297353CC}">
                <c16:uniqueId val="{00000001-7029-2C4E-A63E-D9ED02656252}"/>
              </c:ext>
            </c:extLst>
          </c:dPt>
          <c:dPt>
            <c:idx val="2"/>
            <c:marker>
              <c:symbol val="circle"/>
              <c:size val="5"/>
              <c:spPr>
                <a:solidFill>
                  <a:srgbClr val="FF0000"/>
                </a:solidFill>
                <a:ln w="9525">
                  <a:solidFill>
                    <a:schemeClr val="accent2"/>
                  </a:solidFill>
                  <a:round/>
                </a:ln>
                <a:effectLst/>
              </c:spPr>
            </c:marker>
            <c:bubble3D val="0"/>
            <c:extLst xmlns:c16r2="http://schemas.microsoft.com/office/drawing/2015/06/chart">
              <c:ext xmlns:c16="http://schemas.microsoft.com/office/drawing/2014/chart" uri="{C3380CC4-5D6E-409C-BE32-E72D297353CC}">
                <c16:uniqueId val="{00000002-7029-2C4E-A63E-D9ED02656252}"/>
              </c:ext>
            </c:extLst>
          </c:dPt>
          <c:dPt>
            <c:idx val="3"/>
            <c:marker>
              <c:symbol val="circle"/>
              <c:size val="5"/>
              <c:spPr>
                <a:solidFill>
                  <a:srgbClr val="FFFF00"/>
                </a:solidFill>
                <a:ln w="9525">
                  <a:solidFill>
                    <a:schemeClr val="accent2"/>
                  </a:solidFill>
                  <a:round/>
                </a:ln>
                <a:effectLst/>
              </c:spPr>
            </c:marker>
            <c:bubble3D val="0"/>
            <c:extLst xmlns:c16r2="http://schemas.microsoft.com/office/drawing/2015/06/chart">
              <c:ext xmlns:c16="http://schemas.microsoft.com/office/drawing/2014/chart" uri="{C3380CC4-5D6E-409C-BE32-E72D297353CC}">
                <c16:uniqueId val="{00000003-7029-2C4E-A63E-D9ED02656252}"/>
              </c:ext>
            </c:extLst>
          </c:dPt>
          <c:dPt>
            <c:idx val="4"/>
            <c:marker>
              <c:symbol val="circle"/>
              <c:size val="5"/>
              <c:spPr>
                <a:solidFill>
                  <a:srgbClr val="FF0000"/>
                </a:solidFill>
                <a:ln w="9525">
                  <a:solidFill>
                    <a:schemeClr val="accent2"/>
                  </a:solidFill>
                  <a:round/>
                </a:ln>
                <a:effectLst/>
              </c:spPr>
            </c:marker>
            <c:bubble3D val="0"/>
            <c:extLst xmlns:c16r2="http://schemas.microsoft.com/office/drawing/2015/06/chart">
              <c:ext xmlns:c16="http://schemas.microsoft.com/office/drawing/2014/chart" uri="{C3380CC4-5D6E-409C-BE32-E72D297353CC}">
                <c16:uniqueId val="{00000004-7029-2C4E-A63E-D9ED02656252}"/>
              </c:ext>
            </c:extLst>
          </c:dPt>
          <c:dPt>
            <c:idx val="5"/>
            <c:marker>
              <c:symbol val="circle"/>
              <c:size val="5"/>
              <c:spPr>
                <a:solidFill>
                  <a:srgbClr val="FF0000"/>
                </a:solidFill>
                <a:ln w="9525">
                  <a:solidFill>
                    <a:schemeClr val="accent2"/>
                  </a:solidFill>
                  <a:round/>
                </a:ln>
                <a:effectLst/>
              </c:spPr>
            </c:marker>
            <c:bubble3D val="0"/>
            <c:extLst xmlns:c16r2="http://schemas.microsoft.com/office/drawing/2015/06/chart">
              <c:ext xmlns:c16="http://schemas.microsoft.com/office/drawing/2014/chart" uri="{C3380CC4-5D6E-409C-BE32-E72D297353CC}">
                <c16:uniqueId val="{00000005-7029-2C4E-A63E-D9ED02656252}"/>
              </c:ext>
            </c:extLst>
          </c:dPt>
          <c:dPt>
            <c:idx val="6"/>
            <c:marker>
              <c:symbol val="circle"/>
              <c:size val="5"/>
              <c:spPr>
                <a:solidFill>
                  <a:srgbClr val="FFFF00"/>
                </a:solidFill>
                <a:ln w="9525">
                  <a:solidFill>
                    <a:schemeClr val="accent2"/>
                  </a:solidFill>
                  <a:round/>
                </a:ln>
                <a:effectLst/>
              </c:spPr>
            </c:marker>
            <c:bubble3D val="0"/>
            <c:extLst xmlns:c16r2="http://schemas.microsoft.com/office/drawing/2015/06/chart">
              <c:ext xmlns:c16="http://schemas.microsoft.com/office/drawing/2014/chart" uri="{C3380CC4-5D6E-409C-BE32-E72D297353CC}">
                <c16:uniqueId val="{00000006-7029-2C4E-A63E-D9ED02656252}"/>
              </c:ext>
            </c:extLst>
          </c:dPt>
          <c:dPt>
            <c:idx val="7"/>
            <c:marker>
              <c:symbol val="circle"/>
              <c:size val="5"/>
              <c:spPr>
                <a:solidFill>
                  <a:srgbClr val="FFFF00"/>
                </a:solidFill>
                <a:ln w="9525">
                  <a:solidFill>
                    <a:schemeClr val="accent2"/>
                  </a:solidFill>
                  <a:round/>
                </a:ln>
                <a:effectLst/>
              </c:spPr>
            </c:marker>
            <c:bubble3D val="0"/>
            <c:extLst xmlns:c16r2="http://schemas.microsoft.com/office/drawing/2015/06/chart">
              <c:ext xmlns:c16="http://schemas.microsoft.com/office/drawing/2014/chart" uri="{C3380CC4-5D6E-409C-BE32-E72D297353CC}">
                <c16:uniqueId val="{00000007-7029-2C4E-A63E-D9ED02656252}"/>
              </c:ext>
            </c:extLst>
          </c:dPt>
          <c:xVal>
            <c:numRef>
              <c:f>Sheet1!$A$2:$A$10</c:f>
              <c:numCache>
                <c:formatCode>General</c:formatCode>
                <c:ptCount val="9"/>
                <c:pt idx="0">
                  <c:v>0.7</c:v>
                </c:pt>
                <c:pt idx="1">
                  <c:v>1.8</c:v>
                </c:pt>
                <c:pt idx="2">
                  <c:v>2.6</c:v>
                </c:pt>
                <c:pt idx="3">
                  <c:v>1.3</c:v>
                </c:pt>
                <c:pt idx="4">
                  <c:v>3</c:v>
                </c:pt>
                <c:pt idx="5">
                  <c:v>3</c:v>
                </c:pt>
                <c:pt idx="6">
                  <c:v>1</c:v>
                </c:pt>
                <c:pt idx="7">
                  <c:v>0.2</c:v>
                </c:pt>
              </c:numCache>
            </c:numRef>
          </c:xVal>
          <c:yVal>
            <c:numRef>
              <c:f>Sheet1!$B$2:$B$10</c:f>
              <c:numCache>
                <c:formatCode>General</c:formatCode>
                <c:ptCount val="9"/>
                <c:pt idx="0">
                  <c:v>2.7</c:v>
                </c:pt>
                <c:pt idx="1">
                  <c:v>3.2</c:v>
                </c:pt>
                <c:pt idx="2">
                  <c:v>0.8</c:v>
                </c:pt>
                <c:pt idx="3">
                  <c:v>2</c:v>
                </c:pt>
                <c:pt idx="4">
                  <c:v>1</c:v>
                </c:pt>
                <c:pt idx="5">
                  <c:v>2.3199999999999998</c:v>
                </c:pt>
                <c:pt idx="6">
                  <c:v>0.6</c:v>
                </c:pt>
                <c:pt idx="7">
                  <c:v>0.7</c:v>
                </c:pt>
              </c:numCache>
            </c:numRef>
          </c:yVal>
          <c:smooth val="0"/>
          <c:extLst xmlns:c16r2="http://schemas.microsoft.com/office/drawing/2015/06/chart">
            <c:ext xmlns:c16="http://schemas.microsoft.com/office/drawing/2014/chart" uri="{C3380CC4-5D6E-409C-BE32-E72D297353CC}">
              <c16:uniqueId val="{00000008-7029-2C4E-A63E-D9ED02656252}"/>
            </c:ext>
          </c:extLst>
        </c:ser>
        <c:dLbls>
          <c:showLegendKey val="0"/>
          <c:showVal val="0"/>
          <c:showCatName val="0"/>
          <c:showSerName val="0"/>
          <c:showPercent val="0"/>
          <c:showBubbleSize val="0"/>
        </c:dLbls>
        <c:axId val="20382856"/>
        <c:axId val="20383640"/>
      </c:scatterChart>
      <c:valAx>
        <c:axId val="20382856"/>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GB"/>
                  <a:t>Number of red pixels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0383640"/>
        <c:crosses val="autoZero"/>
        <c:crossBetween val="midCat"/>
      </c:valAx>
      <c:valAx>
        <c:axId val="20383640"/>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GB"/>
                  <a:t>Number of yellow pixels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03828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drawings/drawing1.xml><?xml version="1.0" encoding="utf-8"?>
<c:userShapes xmlns:c="http://schemas.openxmlformats.org/drawingml/2006/chart">
  <cdr:relSizeAnchor xmlns:cdr="http://schemas.openxmlformats.org/drawingml/2006/chartDrawing">
    <cdr:from>
      <cdr:x>0.10329</cdr:x>
      <cdr:y>0.02817</cdr:y>
    </cdr:from>
    <cdr:to>
      <cdr:x>0.92371</cdr:x>
      <cdr:y>0.77666</cdr:y>
    </cdr:to>
    <cdr:cxnSp macro="">
      <cdr:nvCxnSpPr>
        <cdr:cNvPr id="3" name="Straight Connector 2"/>
        <cdr:cNvCxnSpPr/>
      </cdr:nvCxnSpPr>
      <cdr:spPr>
        <a:xfrm xmlns:a="http://schemas.openxmlformats.org/drawingml/2006/main" flipV="1">
          <a:off x="566671" y="90152"/>
          <a:ext cx="4501166" cy="2395470"/>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0.15845</cdr:x>
      <cdr:y>0.66398</cdr:y>
    </cdr:from>
    <cdr:to>
      <cdr:x>0.17606</cdr:x>
      <cdr:y>0.71026</cdr:y>
    </cdr:to>
    <cdr:cxnSp macro="">
      <cdr:nvCxnSpPr>
        <cdr:cNvPr id="5" name="Straight Arrow Connector 4"/>
        <cdr:cNvCxnSpPr/>
      </cdr:nvCxnSpPr>
      <cdr:spPr>
        <a:xfrm xmlns:a="http://schemas.openxmlformats.org/drawingml/2006/main">
          <a:off x="869324" y="2125014"/>
          <a:ext cx="96592" cy="148107"/>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altName w:val="Arial"/>
    <w:charset w:val="00"/>
    <w:family w:val="swiss"/>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B40"/>
    <w:rsid w:val="004F1B40"/>
    <w:rsid w:val="009118D6"/>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1B4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ln/>
      </a:spPr>
      <a:bodyPr wrap="square" rtlCol="0"/>
      <a:lstStyle/>
      <a:style>
        <a:lnRef idx="2">
          <a:schemeClr val="accent6"/>
        </a:lnRef>
        <a:fillRef idx="1">
          <a:schemeClr val="lt1"/>
        </a:fillRef>
        <a:effectRef idx="0">
          <a:schemeClr val="accent6"/>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Pat15</b:Tag>
    <b:SourceType>Report</b:SourceType>
    <b:Guid>{85DFAAE3-EC46-4C72-8DA3-265340189283}</b:Guid>
    <b:Author>
      <b:Author>
        <b:NameList>
          <b:Person>
            <b:Last>Patil</b:Last>
            <b:First>Sagar</b:First>
          </b:Person>
          <b:Person>
            <b:Last>Chandavale</b:Last>
            <b:First>Anjali</b:First>
          </b:Person>
          <b:Person>
            <b:Last>Dixit</b:Last>
            <b:First>Bharati</b:First>
          </b:Person>
        </b:NameList>
      </b:Author>
    </b:Author>
    <b:Title>Recognition of plant disease</b:Title>
    <b:Year>2015</b:Year>
    <b:Publisher>MIT College of Engineering</b:Publisher>
    <b:City>Pune</b:City>
    <b:LCID>en-GB</b:LCID>
    <b:RefOrder>9</b:RefOrder>
  </b:Source>
  <b:Source>
    <b:Tag>Fan15</b:Tag>
    <b:SourceType>Report</b:SourceType>
    <b:Guid>{A868C74D-9C1C-419A-AAD2-AD1B6CA29309}</b:Guid>
    <b:Title>Current and Prospective Methods for Plant Disease Detection</b:Title>
    <b:Year>2015</b:Year>
    <b:Publisher>University of Georgia</b:Publisher>
    <b:City>Athens</b:City>
    <b:Author>
      <b:Author>
        <b:NameList>
          <b:Person>
            <b:Last>Fang</b:Last>
            <b:First>Yi</b:First>
          </b:Person>
          <b:Person>
            <b:Last>Ramasamy</b:Last>
            <b:First>Ramaraja</b:First>
          </b:Person>
        </b:NameList>
      </b:Author>
    </b:Author>
    <b:RefOrder>10</b:RefOrder>
  </b:Source>
  <b:Source>
    <b:Tag>Mar14</b:Tag>
    <b:SourceType>Report</b:SourceType>
    <b:Guid>{690F080A-2FEE-4F88-B0F6-528BBA12ABE7}</b:Guid>
    <b:Title>Advanced methods of plant disease detection</b:Title>
    <b:Year>2014</b:Year>
    <b:Publisher>INRA and Springer-Verlag </b:Publisher>
    <b:City>France</b:City>
    <b:Author>
      <b:Author>
        <b:NameList>
          <b:Person>
            <b:Last>Martinelli</b:Last>
            <b:First>Federico</b:First>
          </b:Person>
          <b:Person>
            <b:Last>Scalenghe</b:Last>
            <b:First>Riccardo</b:First>
          </b:Person>
          <b:Person>
            <b:Last>Davino</b:Last>
            <b:First>Salvatore</b:First>
          </b:Person>
          <b:Person>
            <b:Last>Panno</b:Last>
            <b:First>Stefano</b:First>
          </b:Person>
          <b:Person>
            <b:Last>Scuderi</b:Last>
            <b:First>Giuseppe</b:First>
          </b:Person>
          <b:Person>
            <b:Last>Ruisi</b:Last>
            <b:First>Paolo</b:First>
          </b:Person>
          <b:Person>
            <b:Last>Villa</b:Last>
            <b:First>Paolo</b:First>
          </b:Person>
          <b:Person>
            <b:Last>Stroppiana</b:Last>
            <b:First>Daniela</b:First>
          </b:Person>
          <b:Person>
            <b:Last>Boschettí</b:Last>
            <b:First>Mirco</b:First>
          </b:Person>
          <b:Person>
            <b:Last>Goulart</b:Last>
            <b:First>Luiz</b:First>
          </b:Person>
          <b:Person>
            <b:Last>Davis</b:Last>
            <b:First>Cristina</b:First>
          </b:Person>
          <b:Person>
            <b:Last>Dandekar</b:Last>
            <b:First>Abhaya</b:First>
          </b:Person>
        </b:NameList>
      </b:Author>
    </b:Author>
    <b:RefOrder>11</b:RefOrder>
  </b:Source>
  <b:Source>
    <b:Tag>Puj15</b:Tag>
    <b:SourceType>Report</b:SourceType>
    <b:Guid>{0B75750D-D16B-49ED-80AA-94977D95CCB5}</b:Guid>
    <b:Title>Image Processing Based Detection of Fungal Diseases in Plants</b:Title>
    <b:Year>2015</b:Year>
    <b:Publisher>Elsevier</b:Publisher>
    <b:Author>
      <b:Author>
        <b:NameList>
          <b:Person>
            <b:Last>Pujari</b:Last>
            <b:First>Jagadeesh</b:First>
          </b:Person>
          <b:Person>
            <b:Last>Yakkundimath</b:Last>
            <b:First>Rajesh</b:First>
          </b:Person>
          <b:Person>
            <b:Last>Byadgi</b:Last>
            <b:First>Abdulmunaf</b:First>
          </b:Person>
        </b:NameList>
      </b:Author>
    </b:Author>
    <b:RefOrder>3</b:RefOrder>
  </b:Source>
  <b:Source>
    <b:Tag>Fer18</b:Tag>
    <b:SourceType>Report</b:SourceType>
    <b:Guid>{0518657E-2AFC-4150-9473-4ACEEC7BF667}</b:Guid>
    <b:Author>
      <b:Author>
        <b:NameList>
          <b:Person>
            <b:Last>Ferentinos</b:Last>
            <b:First>Konstantinos</b:First>
          </b:Person>
        </b:NameList>
      </b:Author>
    </b:Author>
    <b:Title>Deep learning models for plant disease detection and diagnosis</b:Title>
    <b:Year>2018</b:Year>
    <b:Publisher>Elsevier</b:Publisher>
    <b:RefOrder>4</b:RefOrder>
  </b:Source>
  <b:Source>
    <b:Tag>Bor18</b:Tag>
    <b:SourceType>Report</b:SourceType>
    <b:Guid>{F83B9877-2B4C-4199-83B9-F07AE55E5D90}</b:Guid>
    <b:Title>Machine Learning Based Plant Leaf Disease Detection and Severity Assessment Techniques: State-of-the-Art</b:Title>
    <b:Year>2018</b:Year>
    <b:Publisher>ResearchGate</b:Publisher>
    <b:Author>
      <b:Author>
        <b:NameList>
          <b:Person>
            <b:Last>Borra</b:Last>
            <b:First>Surekha</b:First>
          </b:Person>
          <b:Person>
            <b:Last>Pukkela</b:Last>
            <b:First>Pragati</b:First>
          </b:Person>
        </b:NameList>
      </b:Author>
    </b:Author>
    <b:RefOrder>5</b:RefOrder>
  </b:Source>
  <b:Source>
    <b:Tag>Fue17</b:Tag>
    <b:SourceType>Report</b:SourceType>
    <b:Guid>{294B408F-D69A-484B-B8E4-957C0C6926BA}</b:Guid>
    <b:Title>A Robust Deep-Learning-Based Detector for Real-Time Tomato Plant Diseases and Pests RecognitionA Robust Deep-Learning-Based Detector for Real-Time Tomato Plant Diseases and Pests Recognition</b:Title>
    <b:Year>2017</b:Year>
    <b:Publisher>US national library of Medicine </b:Publisher>
    <b:Author>
      <b:Author>
        <b:NameList>
          <b:Person>
            <b:Last>Fuentes</b:Last>
            <b:First>Alvaro</b:First>
          </b:Person>
          <b:Person>
            <b:Last>Yoon</b:Last>
            <b:First>Sook</b:First>
          </b:Person>
          <b:Person>
            <b:Last>Kim</b:Last>
            <b:Middle>Cheol</b:Middle>
            <b:First>Sang</b:First>
          </b:Person>
          <b:Person>
            <b:Last>Park</b:Last>
            <b:Middle>Sun</b:Middle>
            <b:First>Dong</b:First>
          </b:Person>
        </b:NameList>
      </b:Author>
    </b:Author>
    <b:RefOrder>6</b:RefOrder>
  </b:Source>
  <b:Source>
    <b:Tag>Wan16</b:Tag>
    <b:SourceType>Report</b:SourceType>
    <b:Guid>{6A970621-8415-4EC0-87B9-E5F8D1686B88}</b:Guid>
    <b:Title>Identification and Severity Determination of Wheat Stripe Rust and Wheat Leaf Rust Based on Hyperspectral Data Acquired Using a Black-Paper-Based Measuring Method</b:Title>
    <b:Year>2016</b:Year>
    <b:Publisher>PLOS</b:Publisher>
    <b:Author>
      <b:Author>
        <b:NameList>
          <b:Person>
            <b:Last>Wang</b:Last>
            <b:First>Hui</b:First>
          </b:Person>
          <b:Person>
            <b:Last>Qin</b:Last>
            <b:First>Feng</b:First>
          </b:Person>
          <b:Person>
            <b:Last>Ruan</b:Last>
            <b:First>Liu</b:First>
          </b:Person>
          <b:Person>
            <b:Last>Wang</b:Last>
            <b:First>Rui</b:First>
          </b:Person>
          <b:Person>
            <b:Last>Liu</b:Last>
            <b:First>Qi</b:First>
          </b:Person>
          <b:Person>
            <b:Last>Ma</b:Last>
            <b:First>Zhanhong</b:First>
          </b:Person>
          <b:Person>
            <b:Last>Li</b:Last>
            <b:First>Xiaolong</b:First>
          </b:Person>
          <b:Person>
            <b:Last>Cheng</b:Last>
            <b:First>Pei</b:First>
          </b:Person>
          <b:Person>
            <b:Last>Wang</b:Last>
            <b:First>Haiguang</b:First>
          </b:Person>
        </b:NameList>
      </b:Author>
    </b:Author>
    <b:RefOrder>1</b:RefOrder>
  </b:Source>
  <b:Source>
    <b:Tag>Gao18</b:Tag>
    <b:SourceType>Report</b:SourceType>
    <b:Guid>{32F95A41-CEE4-4B27-9042-8B3F53E56C11}</b:Guid>
    <b:Title>Recognising weeds in a maize crop using a random forest machine learning algorithms and near infrared snapshot mosaic hyperspectral imagery</b:Title>
    <b:Year>2018</b:Year>
    <b:Publisher>Elsevier</b:Publisher>
    <b:Author>
      <b:Author>
        <b:NameList>
          <b:Person>
            <b:Last>Gao</b:Last>
            <b:First>Junfeng</b:First>
          </b:Person>
          <b:Person>
            <b:Last>Nuyttens</b:Last>
            <b:First>David</b:First>
          </b:Person>
          <b:Person>
            <b:Last>Lootens</b:Last>
            <b:First>Peter</b:First>
          </b:Person>
          <b:Person>
            <b:Last>He</b:Last>
            <b:First>Yong</b:First>
          </b:Person>
          <b:Person>
            <b:Last>Pieters</b:Last>
            <b:First>Jan</b:First>
          </b:Person>
        </b:NameList>
      </b:Author>
    </b:Author>
    <b:RefOrder>2</b:RefOrder>
  </b:Source>
  <b:Source>
    <b:Tag>Mah</b:Tag>
    <b:SourceType>Report</b:SourceType>
    <b:Guid>{06599A9A-A551-44A7-B262-3AA88AA670E1}</b:Guid>
    <b:Title>Classification Methods Based on Pattern Discrimination models for web-based diagnosis of rice diseases</b:Title>
    <b:Author>
      <b:Author>
        <b:NameList>
          <b:Person>
            <b:Last>Maharjan</b:Last>
            <b:First>G</b:First>
          </b:Person>
          <b:Person>
            <b:Last>Takahashi</b:Last>
            <b:First>T</b:First>
          </b:Person>
          <b:Person>
            <b:Last>Zhang</b:Last>
            <b:First>S</b:First>
          </b:Person>
        </b:NameList>
      </b:Author>
    </b:Author>
    <b:Year>2011</b:Year>
    <b:Publisher>David Publishing</b:Publisher>
    <b:RefOrder>8</b:RefOrder>
  </b:Source>
  <b:Source>
    <b:Tag>Bis16</b:Tag>
    <b:SourceType>Report</b:SourceType>
    <b:Guid>{57BC1604-5224-4D15-B5DB-5875FB14319E}</b:Guid>
    <b:Title>Random forest based classification of diseases in grapes from images captured in uncontrolled environments</b:Title>
    <b:Year>2016</b:Year>
    <b:Publisher>IEEE</b:Publisher>
    <b:Author>
      <b:Author>
        <b:NameList>
          <b:Person>
            <b:Last>Biswas</b:Last>
            <b:First>Sandika</b:First>
          </b:Person>
          <b:Person>
            <b:Last>Avil</b:Last>
            <b:First>Saunshi</b:First>
          </b:Person>
          <b:Person>
            <b:Last>Sarangi</b:Last>
            <b:First>Sanat</b:First>
          </b:Person>
          <b:Person>
            <b:Last>Pappula</b:Last>
            <b:First>Srinivasu</b:First>
          </b:Person>
        </b:NameList>
      </b:Author>
    </b:Author>
    <b:RefOrder>7</b:RefOrder>
  </b:Source>
</b:Sources>
</file>

<file path=customXml/itemProps1.xml><?xml version="1.0" encoding="utf-8"?>
<ds:datastoreItem xmlns:ds="http://schemas.openxmlformats.org/officeDocument/2006/customXml" ds:itemID="{7A26D643-59D7-470F-AB41-6B95A220B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14</Pages>
  <Words>4082</Words>
  <Characters>32289</Characters>
  <Application>Microsoft Office Word</Application>
  <DocSecurity>0</DocSecurity>
  <Lines>768</Lines>
  <Paragraphs>512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Chen</dc:creator>
  <cp:keywords/>
  <dc:description/>
  <cp:lastModifiedBy>David Chen</cp:lastModifiedBy>
  <cp:revision>6</cp:revision>
  <dcterms:created xsi:type="dcterms:W3CDTF">2018-11-05T21:00:00Z</dcterms:created>
  <dcterms:modified xsi:type="dcterms:W3CDTF">2018-11-10T15:49:00Z</dcterms:modified>
</cp:coreProperties>
</file>